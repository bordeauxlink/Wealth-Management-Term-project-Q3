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9448E" w14:textId="77777777" w:rsidR="00DD58CE" w:rsidRPr="00F8007B" w:rsidRDefault="00DD58CE" w:rsidP="00DD58CE">
      <w:pPr>
        <w:jc w:val="center"/>
        <w:rPr>
          <w:b/>
          <w:bCs/>
          <w:sz w:val="20"/>
          <w:lang w:val="fr-CA"/>
        </w:rPr>
      </w:pPr>
      <w:r w:rsidRPr="00F8007B">
        <w:rPr>
          <w:b/>
          <w:bCs/>
          <w:sz w:val="20"/>
          <w:lang w:val="fr-CA"/>
        </w:rPr>
        <w:t>D</w:t>
      </w:r>
      <w:bookmarkStart w:id="0" w:name="_Ref507073238"/>
      <w:bookmarkEnd w:id="0"/>
      <w:r w:rsidRPr="00F8007B">
        <w:rPr>
          <w:b/>
          <w:bCs/>
          <w:sz w:val="20"/>
          <w:lang w:val="fr-CA"/>
        </w:rPr>
        <w:t>IRECTIVES ACCOMPAGNANT UN QUESTIONNAIRE ANONYME</w:t>
      </w:r>
    </w:p>
    <w:p w14:paraId="18212468" w14:textId="77777777" w:rsidR="005B3D42" w:rsidRPr="00F8007B" w:rsidRDefault="005B3D42" w:rsidP="005B3D42">
      <w:pPr>
        <w:jc w:val="center"/>
        <w:rPr>
          <w:rStyle w:val="lev"/>
          <w:sz w:val="22"/>
          <w:szCs w:val="22"/>
          <w:lang w:val="en-CA"/>
        </w:rPr>
      </w:pPr>
    </w:p>
    <w:p w14:paraId="4A7E6247" w14:textId="6323DA56" w:rsidR="005B3D42" w:rsidRPr="00F8007B" w:rsidRDefault="00F4557C" w:rsidP="005B3D42">
      <w:pPr>
        <w:pStyle w:val="Corpsdetexte2"/>
        <w:spacing w:after="0" w:line="240" w:lineRule="auto"/>
        <w:jc w:val="center"/>
        <w:rPr>
          <w:b/>
          <w:i/>
          <w:color w:val="000000" w:themeColor="text1"/>
          <w:sz w:val="22"/>
          <w:szCs w:val="22"/>
          <w:lang w:val="en-CA"/>
        </w:rPr>
      </w:pPr>
      <w:r w:rsidRPr="00F8007B">
        <w:rPr>
          <w:color w:val="000000" w:themeColor="text1"/>
          <w:sz w:val="22"/>
          <w:szCs w:val="22"/>
          <w:lang w:val="en-CA"/>
        </w:rPr>
        <w:t>LES DÉTERMINANTS DE LA PLANIFICATION FINANCIÈRE</w:t>
      </w:r>
    </w:p>
    <w:p w14:paraId="6D8D15FB" w14:textId="77777777" w:rsidR="005B3D42" w:rsidRPr="00F8007B" w:rsidRDefault="005B3D42" w:rsidP="005B3D42">
      <w:pPr>
        <w:pStyle w:val="Corpsdetexte2"/>
        <w:spacing w:after="0" w:line="240" w:lineRule="auto"/>
        <w:jc w:val="both"/>
        <w:rPr>
          <w:color w:val="FF0000"/>
          <w:sz w:val="22"/>
          <w:szCs w:val="22"/>
          <w:lang w:val="en-CA"/>
        </w:rPr>
      </w:pPr>
    </w:p>
    <w:p w14:paraId="55DF9B79" w14:textId="4C2D8C77" w:rsidR="005B3D42" w:rsidRPr="00F8007B" w:rsidRDefault="00DD58CE" w:rsidP="005B3D42">
      <w:pPr>
        <w:jc w:val="both"/>
        <w:rPr>
          <w:bCs/>
          <w:sz w:val="22"/>
          <w:szCs w:val="22"/>
          <w:lang w:val="fr-CA"/>
        </w:rPr>
      </w:pPr>
      <w:r w:rsidRPr="00F8007B">
        <w:rPr>
          <w:bCs/>
          <w:sz w:val="22"/>
          <w:szCs w:val="22"/>
          <w:lang w:val="fr-CA"/>
        </w:rPr>
        <w:t>Vous trouverez ci-après un questionnaire anonyme auquel nous vous invitons à répondre. Ce questionnaire a été développé dans le cadre d’un projet de recherche à HEC Montréal.</w:t>
      </w:r>
    </w:p>
    <w:p w14:paraId="0A7286F4" w14:textId="77777777" w:rsidR="00DD58CE" w:rsidRPr="00F8007B" w:rsidRDefault="00DD58CE" w:rsidP="005B3D42">
      <w:pPr>
        <w:jc w:val="both"/>
        <w:rPr>
          <w:bCs/>
          <w:sz w:val="22"/>
          <w:szCs w:val="22"/>
          <w:lang w:val="en-CA"/>
        </w:rPr>
      </w:pPr>
    </w:p>
    <w:p w14:paraId="6C0E0E60" w14:textId="3FBF087E" w:rsidR="00DD58CE" w:rsidRPr="00F8007B" w:rsidRDefault="00DD58CE" w:rsidP="00DD58CE">
      <w:pPr>
        <w:jc w:val="both"/>
        <w:rPr>
          <w:rFonts w:ascii="Arial" w:hAnsi="Arial" w:cs="Arial"/>
          <w:sz w:val="20"/>
          <w:lang w:val="fr-CA"/>
        </w:rPr>
      </w:pPr>
      <w:r w:rsidRPr="00F8007B">
        <w:rPr>
          <w:bCs/>
          <w:sz w:val="22"/>
          <w:szCs w:val="22"/>
          <w:lang w:val="fr-CA"/>
        </w:rPr>
        <w:t>Répondez sans hésitation aux questions incluses dans ce questionnaire, car ce sont vos premières impressions qui reflètent généralement le mieux votre pensée. Vous êtes toutefois invité(e) à prendre le temps nécessaire pour réfléchir à certaines questions qui pourraient faire appel à des concepts qui vous sont moins familiers, ou qui nécessitent des informations plus spécifiques sur votre situation. Dans la plupart des cas, vous ne pourrez pas revenir en arrière et modifier vos réponses une fois que vous aurez changé d'écran. Il n’y a pas de limite de temps pour répondre au questionnaire, bien que nous ayons estimé que cela devrait vous prendre environ 20 minutes.</w:t>
      </w:r>
      <w:r w:rsidRPr="00F8007B">
        <w:rPr>
          <w:rFonts w:ascii="Arial" w:hAnsi="Arial" w:cs="Arial"/>
          <w:sz w:val="20"/>
          <w:lang w:val="fr-CA"/>
        </w:rPr>
        <w:t xml:space="preserve"> </w:t>
      </w:r>
    </w:p>
    <w:p w14:paraId="74ACE2FE" w14:textId="77777777" w:rsidR="00DD58CE" w:rsidRPr="00F8007B" w:rsidRDefault="00DD58CE" w:rsidP="005B3D42">
      <w:pPr>
        <w:jc w:val="both"/>
        <w:rPr>
          <w:bCs/>
          <w:sz w:val="22"/>
          <w:szCs w:val="22"/>
          <w:lang w:val="en-CA"/>
        </w:rPr>
      </w:pPr>
    </w:p>
    <w:p w14:paraId="573C7206" w14:textId="54D099CB" w:rsidR="00DD58CE" w:rsidRPr="00F8007B" w:rsidRDefault="00DD58CE" w:rsidP="00DD58CE">
      <w:pPr>
        <w:jc w:val="both"/>
        <w:rPr>
          <w:bCs/>
          <w:sz w:val="22"/>
          <w:szCs w:val="22"/>
          <w:lang w:val="fr-CA"/>
        </w:rPr>
      </w:pPr>
      <w:r w:rsidRPr="00F8007B">
        <w:rPr>
          <w:bCs/>
          <w:sz w:val="22"/>
          <w:szCs w:val="22"/>
          <w:lang w:val="fr-CA"/>
        </w:rPr>
        <w:t>Les renseignements recueillis sont anonymes</w:t>
      </w:r>
      <w:r w:rsidRPr="00F8007B">
        <w:rPr>
          <w:b/>
          <w:bCs/>
          <w:sz w:val="22"/>
          <w:szCs w:val="22"/>
          <w:lang w:val="fr-CA"/>
        </w:rPr>
        <w:t xml:space="preserve"> </w:t>
      </w:r>
      <w:r w:rsidRPr="00F8007B">
        <w:rPr>
          <w:bCs/>
          <w:sz w:val="22"/>
          <w:szCs w:val="22"/>
          <w:lang w:val="fr-CA"/>
        </w:rPr>
        <w:t>et resteront strictement confidentiels; ils ne seront utilisés que pour l’avancement des connaissances et la diffusion des résultats globaux dans des forums savants ou professionnels. Il se peut que les données soient partagées avec d’autres chercheurs, uniquement à des fins de recherche non-commerciale, dans le cadre de projets</w:t>
      </w:r>
      <w:r w:rsidR="001C739E" w:rsidRPr="00F8007B">
        <w:rPr>
          <w:bCs/>
          <w:sz w:val="22"/>
          <w:szCs w:val="22"/>
          <w:lang w:val="fr-CA"/>
        </w:rPr>
        <w:t xml:space="preserve"> autres que celui pour lesquel</w:t>
      </w:r>
      <w:r w:rsidR="00BF72C1" w:rsidRPr="00F8007B">
        <w:rPr>
          <w:bCs/>
          <w:sz w:val="22"/>
          <w:szCs w:val="22"/>
          <w:lang w:val="fr-CA"/>
        </w:rPr>
        <w:t>le</w:t>
      </w:r>
      <w:r w:rsidRPr="00F8007B">
        <w:rPr>
          <w:bCs/>
          <w:sz w:val="22"/>
          <w:szCs w:val="22"/>
          <w:lang w:val="fr-CA"/>
        </w:rPr>
        <w:t>s elles ont été recueillies à l’origine.</w:t>
      </w:r>
      <w:r w:rsidR="001C45F0" w:rsidRPr="00F8007B">
        <w:rPr>
          <w:bCs/>
          <w:sz w:val="22"/>
          <w:szCs w:val="22"/>
          <w:lang w:val="fr-CA"/>
        </w:rPr>
        <w:t xml:space="preserve"> L’emploi exclusif occasionnel du masculin, notamment dans les titres professionnels, vise uniquement à alléger la lecture du texte.</w:t>
      </w:r>
    </w:p>
    <w:p w14:paraId="387445D7" w14:textId="77777777" w:rsidR="005B3D42" w:rsidRPr="00F8007B" w:rsidRDefault="005B3D42" w:rsidP="005B3D42">
      <w:pPr>
        <w:jc w:val="both"/>
        <w:rPr>
          <w:bCs/>
          <w:color w:val="FF0000"/>
          <w:sz w:val="22"/>
          <w:szCs w:val="22"/>
          <w:lang w:val="en-CA"/>
        </w:rPr>
      </w:pPr>
    </w:p>
    <w:p w14:paraId="275C85C8" w14:textId="77777777" w:rsidR="00DD58CE" w:rsidRPr="00F8007B" w:rsidRDefault="00DD58CE" w:rsidP="00DD58CE">
      <w:pPr>
        <w:jc w:val="both"/>
        <w:rPr>
          <w:bCs/>
          <w:sz w:val="22"/>
          <w:szCs w:val="22"/>
          <w:lang w:val="fr-CA"/>
        </w:rPr>
      </w:pPr>
      <w:r w:rsidRPr="00F8007B">
        <w:rPr>
          <w:bCs/>
          <w:sz w:val="22"/>
          <w:szCs w:val="22"/>
          <w:lang w:val="fr-CA"/>
        </w:rPr>
        <w:t>Le fournisseur de collecte de données en ligne s’engage à ne révéler aucune information personnelle (ou toute autre information relative aux participants de cette étude) à d'autres utilisateurs ou à tout autre tiers, à moins que le répondant ne consente expressément à une telle divulgation ou que celle-ci soit exigée par la loi.</w:t>
      </w:r>
    </w:p>
    <w:p w14:paraId="4D32538A" w14:textId="77777777" w:rsidR="005B3D42" w:rsidRPr="00F8007B" w:rsidRDefault="005B3D42" w:rsidP="005B3D42">
      <w:pPr>
        <w:jc w:val="both"/>
        <w:rPr>
          <w:sz w:val="22"/>
          <w:szCs w:val="22"/>
          <w:lang w:val="en-CA"/>
        </w:rPr>
      </w:pPr>
    </w:p>
    <w:p w14:paraId="43652B31" w14:textId="77777777" w:rsidR="00DD58CE" w:rsidRPr="00F8007B" w:rsidRDefault="00DD58CE" w:rsidP="00DD58CE">
      <w:pPr>
        <w:jc w:val="both"/>
        <w:rPr>
          <w:bCs/>
          <w:sz w:val="22"/>
          <w:szCs w:val="22"/>
          <w:lang w:val="fr-CA"/>
        </w:rPr>
      </w:pPr>
      <w:r w:rsidRPr="00F8007B">
        <w:rPr>
          <w:bCs/>
          <w:sz w:val="22"/>
          <w:szCs w:val="22"/>
          <w:lang w:val="fr-CA"/>
        </w:rPr>
        <w:t>Vous êtes libre de refuser de participer à ce projet et vous pouvez décider en tout temps d'arrêter de répondre aux questions. Le fait de remplir ce questionnaire sera considéré comme votre consentement à participer à notre recherche et à l’utilisation des données recueillies dans ce questionnaire pour d’éventuelles recherches futures. Puisque le questionnaire est anonyme, une fois votre participation complétée, il vous sera impossible de vous retirer du projet de recherche, car il sera impossible de déterminer quelles réponses sont les vôtres.</w:t>
      </w:r>
    </w:p>
    <w:p w14:paraId="791D5F0D" w14:textId="77777777" w:rsidR="005B3D42" w:rsidRPr="00F8007B" w:rsidRDefault="005B3D42" w:rsidP="005B3D42">
      <w:pPr>
        <w:jc w:val="both"/>
        <w:rPr>
          <w:sz w:val="22"/>
          <w:szCs w:val="22"/>
          <w:lang w:val="en-CA"/>
        </w:rPr>
      </w:pPr>
    </w:p>
    <w:p w14:paraId="6983DA52" w14:textId="77777777" w:rsidR="00DD58CE" w:rsidRPr="00F8007B" w:rsidRDefault="00DD58CE" w:rsidP="00DD58CE">
      <w:pPr>
        <w:jc w:val="both"/>
        <w:rPr>
          <w:sz w:val="22"/>
          <w:szCs w:val="22"/>
          <w:lang w:val="fr-CH"/>
        </w:rPr>
      </w:pPr>
      <w:r w:rsidRPr="00F8007B">
        <w:rPr>
          <w:sz w:val="22"/>
          <w:szCs w:val="22"/>
          <w:lang w:val="fr-CA"/>
        </w:rPr>
        <w:t>Si vous avez des questions concernant cette recherche, vous pouvez contacter le chercheur principal, Pierre-Carl Michaud, au numéro de téléphone ou à l’adresse courriel indiqués ci-dessous.</w:t>
      </w:r>
    </w:p>
    <w:p w14:paraId="0A96B21D" w14:textId="77777777" w:rsidR="00DD58CE" w:rsidRPr="00F8007B" w:rsidRDefault="00DD58CE" w:rsidP="005B3D42">
      <w:pPr>
        <w:jc w:val="both"/>
        <w:rPr>
          <w:bCs/>
          <w:sz w:val="22"/>
          <w:szCs w:val="22"/>
          <w:lang w:val="en-CA"/>
        </w:rPr>
      </w:pPr>
    </w:p>
    <w:p w14:paraId="57805CBB" w14:textId="77777777" w:rsidR="00DD58CE" w:rsidRPr="00F8007B" w:rsidRDefault="00DD58CE" w:rsidP="00DD58CE">
      <w:pPr>
        <w:jc w:val="both"/>
        <w:rPr>
          <w:bCs/>
          <w:sz w:val="22"/>
          <w:szCs w:val="22"/>
          <w:lang w:val="fr-CH"/>
        </w:rPr>
      </w:pPr>
      <w:r w:rsidRPr="00F8007B">
        <w:rPr>
          <w:bCs/>
          <w:sz w:val="22"/>
          <w:szCs w:val="22"/>
          <w:lang w:val="fr-CA"/>
        </w:rPr>
        <w:t xml:space="preserve">Le comité d’éthique de la recherche de HEC Montréal a statué que la collecte de données liée à la présente étude satisfait aux normes éthiques en recherche auprès des êtres humains. Pour toute question en matière d’éthique, vous pouvez communiquer avec le secrétariat de ce comité au (514) 340-6051 ou par courriel à </w:t>
      </w:r>
      <w:hyperlink r:id="rId8" w:history="1">
        <w:r w:rsidRPr="00F8007B">
          <w:rPr>
            <w:rStyle w:val="Hyperlien"/>
            <w:bCs/>
            <w:sz w:val="22"/>
            <w:szCs w:val="22"/>
            <w:lang w:val="fr-CA"/>
          </w:rPr>
          <w:t>cer@hec.ca</w:t>
        </w:r>
      </w:hyperlink>
      <w:r w:rsidRPr="00F8007B">
        <w:rPr>
          <w:bCs/>
          <w:sz w:val="22"/>
          <w:szCs w:val="22"/>
          <w:lang w:val="fr-CA"/>
        </w:rPr>
        <w:t>.</w:t>
      </w:r>
    </w:p>
    <w:p w14:paraId="523BB44A" w14:textId="77777777" w:rsidR="00DD58CE" w:rsidRPr="00F8007B" w:rsidRDefault="00DD58CE" w:rsidP="005B3D42">
      <w:pPr>
        <w:jc w:val="both"/>
        <w:rPr>
          <w:bCs/>
          <w:sz w:val="22"/>
          <w:szCs w:val="22"/>
          <w:lang w:val="en-CA"/>
        </w:rPr>
      </w:pPr>
    </w:p>
    <w:p w14:paraId="4D765270" w14:textId="77777777" w:rsidR="005B3D42" w:rsidRPr="00F8007B" w:rsidRDefault="005B3D42" w:rsidP="005B3D42">
      <w:pPr>
        <w:jc w:val="both"/>
        <w:rPr>
          <w:sz w:val="22"/>
          <w:szCs w:val="22"/>
          <w:lang w:val="en-CA"/>
        </w:rPr>
      </w:pPr>
    </w:p>
    <w:p w14:paraId="535A4966" w14:textId="77777777" w:rsidR="00DD58CE" w:rsidRPr="00F8007B" w:rsidRDefault="00DD58CE" w:rsidP="00DD58CE">
      <w:pPr>
        <w:jc w:val="both"/>
        <w:rPr>
          <w:bCs/>
          <w:sz w:val="22"/>
          <w:szCs w:val="22"/>
          <w:lang w:val="fr-CH"/>
        </w:rPr>
      </w:pPr>
      <w:r w:rsidRPr="00F8007B">
        <w:rPr>
          <w:bCs/>
          <w:sz w:val="22"/>
          <w:szCs w:val="22"/>
          <w:lang w:val="fr-CA"/>
        </w:rPr>
        <w:t>Merci de votre précieuse collaboration!</w:t>
      </w:r>
    </w:p>
    <w:p w14:paraId="49BEC291" w14:textId="77777777" w:rsidR="00DD58CE" w:rsidRPr="00F8007B" w:rsidRDefault="00DD58CE" w:rsidP="00DD58CE">
      <w:pPr>
        <w:jc w:val="both"/>
        <w:rPr>
          <w:sz w:val="22"/>
          <w:szCs w:val="22"/>
          <w:lang w:val="fr-CH"/>
        </w:rPr>
      </w:pPr>
    </w:p>
    <w:tbl>
      <w:tblPr>
        <w:tblW w:w="0" w:type="auto"/>
        <w:tblLayout w:type="fixed"/>
        <w:tblCellMar>
          <w:left w:w="70" w:type="dxa"/>
          <w:right w:w="70" w:type="dxa"/>
        </w:tblCellMar>
        <w:tblLook w:val="0000" w:firstRow="0" w:lastRow="0" w:firstColumn="0" w:lastColumn="0" w:noHBand="0" w:noVBand="0"/>
      </w:tblPr>
      <w:tblGrid>
        <w:gridCol w:w="5238"/>
      </w:tblGrid>
      <w:tr w:rsidR="00DD58CE" w:rsidRPr="00F8007B" w14:paraId="2AB473AD" w14:textId="77777777" w:rsidTr="00C816A6">
        <w:tc>
          <w:tcPr>
            <w:tcW w:w="5238" w:type="dxa"/>
          </w:tcPr>
          <w:p w14:paraId="363B1FD3" w14:textId="77777777" w:rsidR="00DD58CE" w:rsidRPr="00F8007B" w:rsidRDefault="00DD58CE" w:rsidP="00C816A6">
            <w:pPr>
              <w:jc w:val="both"/>
              <w:rPr>
                <w:bCs/>
                <w:sz w:val="22"/>
                <w:szCs w:val="22"/>
                <w:lang w:val="fr-CA"/>
              </w:rPr>
            </w:pPr>
            <w:r w:rsidRPr="00F8007B">
              <w:rPr>
                <w:bCs/>
                <w:sz w:val="22"/>
                <w:szCs w:val="22"/>
                <w:lang w:val="fr-CA"/>
              </w:rPr>
              <w:t>Pierre-Carl Michaud</w:t>
            </w:r>
          </w:p>
          <w:p w14:paraId="1540B1C1" w14:textId="77777777" w:rsidR="00DD58CE" w:rsidRPr="00F8007B" w:rsidRDefault="00DD58CE" w:rsidP="00C816A6">
            <w:pPr>
              <w:jc w:val="both"/>
              <w:rPr>
                <w:bCs/>
                <w:sz w:val="22"/>
                <w:szCs w:val="22"/>
                <w:lang w:val="fr-CA"/>
              </w:rPr>
            </w:pPr>
            <w:r w:rsidRPr="00F8007B">
              <w:rPr>
                <w:bCs/>
                <w:sz w:val="22"/>
                <w:szCs w:val="22"/>
                <w:lang w:val="fr-CA"/>
              </w:rPr>
              <w:t>Professeur titulaire</w:t>
            </w:r>
          </w:p>
          <w:p w14:paraId="6DEFF341" w14:textId="77777777" w:rsidR="00DD58CE" w:rsidRPr="00F8007B" w:rsidRDefault="00DD58CE" w:rsidP="00C816A6">
            <w:pPr>
              <w:jc w:val="both"/>
              <w:rPr>
                <w:bCs/>
                <w:sz w:val="22"/>
                <w:szCs w:val="22"/>
                <w:lang w:val="fr-CA"/>
              </w:rPr>
            </w:pPr>
            <w:r w:rsidRPr="00F8007B">
              <w:rPr>
                <w:bCs/>
                <w:sz w:val="22"/>
                <w:szCs w:val="22"/>
                <w:lang w:val="fr-CA"/>
              </w:rPr>
              <w:t>Département d’économie appliquée</w:t>
            </w:r>
          </w:p>
          <w:p w14:paraId="29540305" w14:textId="77777777" w:rsidR="00DD58CE" w:rsidRPr="00F8007B" w:rsidRDefault="00DD58CE" w:rsidP="00C816A6">
            <w:pPr>
              <w:jc w:val="both"/>
              <w:rPr>
                <w:bCs/>
                <w:sz w:val="22"/>
                <w:szCs w:val="22"/>
                <w:lang w:val="fr-CA"/>
              </w:rPr>
            </w:pPr>
            <w:r w:rsidRPr="00F8007B">
              <w:rPr>
                <w:bCs/>
                <w:sz w:val="22"/>
                <w:szCs w:val="22"/>
                <w:lang w:val="fr-CA"/>
              </w:rPr>
              <w:t>HEC Montréal</w:t>
            </w:r>
          </w:p>
          <w:p w14:paraId="17049AC7" w14:textId="77777777" w:rsidR="00DD58CE" w:rsidRPr="00F8007B" w:rsidRDefault="00DD58CE" w:rsidP="00C816A6">
            <w:pPr>
              <w:jc w:val="both"/>
              <w:rPr>
                <w:bCs/>
                <w:sz w:val="22"/>
                <w:szCs w:val="22"/>
                <w:lang w:val="fr-CA"/>
              </w:rPr>
            </w:pPr>
            <w:r w:rsidRPr="00F8007B">
              <w:rPr>
                <w:bCs/>
                <w:sz w:val="22"/>
                <w:szCs w:val="22"/>
                <w:lang w:val="fr-CA"/>
              </w:rPr>
              <w:t>514-340-6466</w:t>
            </w:r>
          </w:p>
          <w:p w14:paraId="26B29478" w14:textId="77777777" w:rsidR="00DD58CE" w:rsidRPr="00F8007B" w:rsidRDefault="00F03ACA" w:rsidP="00C816A6">
            <w:pPr>
              <w:jc w:val="both"/>
              <w:rPr>
                <w:bCs/>
                <w:sz w:val="22"/>
                <w:szCs w:val="22"/>
                <w:lang w:val="fr-CA"/>
              </w:rPr>
            </w:pPr>
            <w:hyperlink r:id="rId9" w:history="1">
              <w:r w:rsidR="00DD58CE" w:rsidRPr="00F8007B">
                <w:rPr>
                  <w:rStyle w:val="Hyperlien"/>
                  <w:bCs/>
                  <w:sz w:val="22"/>
                  <w:szCs w:val="22"/>
                  <w:lang w:val="fr-CA"/>
                </w:rPr>
                <w:t>pierre-carl.michaud@hec.ca</w:t>
              </w:r>
            </w:hyperlink>
          </w:p>
          <w:p w14:paraId="2BF680B5" w14:textId="77777777" w:rsidR="00DD58CE" w:rsidRPr="00F8007B" w:rsidRDefault="00DD58CE" w:rsidP="00C816A6">
            <w:pPr>
              <w:jc w:val="both"/>
              <w:rPr>
                <w:sz w:val="22"/>
                <w:szCs w:val="22"/>
                <w:lang w:val="fr-FR"/>
              </w:rPr>
            </w:pPr>
          </w:p>
        </w:tc>
      </w:tr>
    </w:tbl>
    <w:p w14:paraId="3E5312FC" w14:textId="69E7BE4F" w:rsidR="007654E0" w:rsidRPr="00F8007B" w:rsidRDefault="00DD58CE" w:rsidP="007654E0">
      <w:pPr>
        <w:rPr>
          <w:b/>
        </w:rPr>
      </w:pPr>
      <w:r w:rsidRPr="00F8007B">
        <w:lastRenderedPageBreak/>
        <w:t xml:space="preserve"> </w:t>
      </w:r>
      <w:r w:rsidR="007654E0" w:rsidRPr="00F8007B">
        <w:t>[SECTION 1. SHOW THE FOLLOWING TITLE TO RESPONDENTS:]</w:t>
      </w:r>
      <w:r w:rsidR="007654E0" w:rsidRPr="00F8007B" w:rsidDel="00AF4450">
        <w:rPr>
          <w:rStyle w:val="Marquedecommentaire"/>
        </w:rPr>
        <w:t xml:space="preserve"> </w:t>
      </w:r>
      <w:r w:rsidR="00F4557C" w:rsidRPr="00F8007B">
        <w:rPr>
          <w:b/>
          <w:lang w:val="fr-FR"/>
        </w:rPr>
        <w:t>Information générale</w:t>
      </w:r>
    </w:p>
    <w:p w14:paraId="35763DF3" w14:textId="6B4F0A01" w:rsidR="00735F5A" w:rsidRPr="00F8007B" w:rsidRDefault="00735F5A" w:rsidP="00F81088">
      <w:pPr>
        <w:rPr>
          <w:lang w:val="fr-CA"/>
        </w:rPr>
      </w:pPr>
    </w:p>
    <w:p w14:paraId="321EC954" w14:textId="0A4BFADC" w:rsidR="00F81088" w:rsidRPr="00F8007B" w:rsidRDefault="00F4557C" w:rsidP="00F81088">
      <w:pPr>
        <w:pStyle w:val="Paragraphedeliste"/>
        <w:numPr>
          <w:ilvl w:val="0"/>
          <w:numId w:val="5"/>
        </w:numPr>
        <w:tabs>
          <w:tab w:val="left" w:pos="0"/>
        </w:tabs>
        <w:ind w:left="0" w:firstLine="0"/>
        <w:rPr>
          <w:lang w:val="fr-CA"/>
        </w:rPr>
      </w:pPr>
      <w:r w:rsidRPr="00F8007B">
        <w:rPr>
          <w:lang w:val="fr-CA"/>
        </w:rPr>
        <w:t>Quel est votre genre?</w:t>
      </w:r>
    </w:p>
    <w:p w14:paraId="621E58BB" w14:textId="780064AF" w:rsidR="00F81088" w:rsidRPr="00F8007B" w:rsidRDefault="00F81088" w:rsidP="00F81088">
      <w:pPr>
        <w:rPr>
          <w:lang w:val="fr-CA"/>
        </w:rPr>
      </w:pPr>
      <w:r w:rsidRPr="00F8007B">
        <w:rPr>
          <w:lang w:val="fr-CA"/>
        </w:rPr>
        <w:t xml:space="preserve">1 </w:t>
      </w:r>
      <w:r w:rsidR="00F4557C" w:rsidRPr="00F8007B">
        <w:rPr>
          <w:lang w:val="fr-CA"/>
        </w:rPr>
        <w:t>Homme</w:t>
      </w:r>
    </w:p>
    <w:p w14:paraId="413EE722" w14:textId="6A338F54" w:rsidR="00F81088" w:rsidRPr="00F8007B" w:rsidRDefault="00F81088" w:rsidP="00F81088">
      <w:pPr>
        <w:rPr>
          <w:lang w:val="fr-CA"/>
        </w:rPr>
      </w:pPr>
      <w:r w:rsidRPr="00F8007B">
        <w:rPr>
          <w:lang w:val="fr-CA"/>
        </w:rPr>
        <w:t xml:space="preserve">2 </w:t>
      </w:r>
      <w:r w:rsidR="00F4557C" w:rsidRPr="00F8007B">
        <w:rPr>
          <w:lang w:val="fr-CA"/>
        </w:rPr>
        <w:t>Femme</w:t>
      </w:r>
    </w:p>
    <w:p w14:paraId="2535DE17" w14:textId="086E84AE" w:rsidR="00F81088" w:rsidRPr="00F8007B" w:rsidRDefault="00F81088" w:rsidP="00F81088">
      <w:pPr>
        <w:rPr>
          <w:lang w:val="fr-CA"/>
        </w:rPr>
      </w:pPr>
      <w:r w:rsidRPr="00F8007B">
        <w:rPr>
          <w:lang w:val="fr-CA"/>
        </w:rPr>
        <w:t xml:space="preserve">3 </w:t>
      </w:r>
      <w:r w:rsidR="00F4557C" w:rsidRPr="00F8007B">
        <w:rPr>
          <w:lang w:val="fr-CA"/>
        </w:rPr>
        <w:t>Je préfère m'auto-décrire</w:t>
      </w:r>
    </w:p>
    <w:p w14:paraId="1E95F0EC" w14:textId="73AB9C7A" w:rsidR="00F81088" w:rsidRPr="00F8007B" w:rsidRDefault="00F81088" w:rsidP="00F81088">
      <w:pPr>
        <w:rPr>
          <w:lang w:val="fr-CA"/>
        </w:rPr>
      </w:pPr>
      <w:r w:rsidRPr="00F8007B">
        <w:rPr>
          <w:lang w:val="fr-CA"/>
        </w:rPr>
        <w:t xml:space="preserve">8888888 </w:t>
      </w:r>
      <w:r w:rsidR="00F4557C" w:rsidRPr="00F8007B">
        <w:rPr>
          <w:lang w:val="fr-CA"/>
        </w:rPr>
        <w:t>Je préfère ne pas répondre</w:t>
      </w:r>
    </w:p>
    <w:p w14:paraId="79485C08" w14:textId="77777777" w:rsidR="00F81088" w:rsidRPr="00F8007B" w:rsidRDefault="00F81088" w:rsidP="00F81088">
      <w:pPr>
        <w:rPr>
          <w:lang w:val="en-CA"/>
        </w:rPr>
      </w:pPr>
    </w:p>
    <w:p w14:paraId="67FF97FD" w14:textId="261483D3" w:rsidR="00F81088" w:rsidRPr="00F8007B" w:rsidRDefault="00F4557C" w:rsidP="00F81088">
      <w:pPr>
        <w:pStyle w:val="Paragraphedeliste"/>
        <w:numPr>
          <w:ilvl w:val="0"/>
          <w:numId w:val="5"/>
        </w:numPr>
        <w:ind w:left="709" w:hanging="709"/>
        <w:rPr>
          <w:lang w:val="en-CA"/>
        </w:rPr>
      </w:pPr>
      <w:r w:rsidRPr="00F8007B">
        <w:rPr>
          <w:lang w:val="fr-FR"/>
        </w:rPr>
        <w:t>Quel âge avez-vous ? Veuillez l’inscrire.</w:t>
      </w:r>
      <w:r w:rsidR="00F81088" w:rsidRPr="00F8007B">
        <w:rPr>
          <w:lang w:val="en-CA"/>
        </w:rPr>
        <w:t xml:space="preserve"> [PN: MUST ENTER THE 2 CHARACTERS]</w:t>
      </w:r>
    </w:p>
    <w:p w14:paraId="5376B321" w14:textId="58D04626" w:rsidR="00F81088" w:rsidRPr="00F8007B" w:rsidRDefault="00F81088" w:rsidP="00F81088">
      <w:pPr>
        <w:rPr>
          <w:color w:val="000000" w:themeColor="text1"/>
          <w:lang w:val="en-CA" w:bidi="fr-CA"/>
        </w:rPr>
      </w:pPr>
      <w:r w:rsidRPr="00F8007B">
        <w:rPr>
          <w:color w:val="000000" w:themeColor="text1"/>
          <w:lang w:val="en-CA"/>
        </w:rPr>
        <w:t xml:space="preserve">Numeric </w:t>
      </w:r>
      <w:r w:rsidRPr="00F8007B">
        <w:rPr>
          <w:color w:val="000000" w:themeColor="text1"/>
          <w:lang w:val="en-CA" w:bidi="fr-CA"/>
        </w:rPr>
        <w:t>(</w:t>
      </w:r>
      <w:r w:rsidR="006B7A3A" w:rsidRPr="00F8007B">
        <w:rPr>
          <w:color w:val="000000" w:themeColor="text1"/>
          <w:lang w:val="en-CA" w:bidi="fr-CA"/>
        </w:rPr>
        <w:t>18</w:t>
      </w:r>
      <w:r w:rsidR="00735F5A" w:rsidRPr="00F8007B">
        <w:rPr>
          <w:color w:val="000000" w:themeColor="text1"/>
          <w:lang w:val="en-CA" w:bidi="fr-CA"/>
        </w:rPr>
        <w:t>-</w:t>
      </w:r>
      <w:r w:rsidR="009025D5" w:rsidRPr="00F8007B">
        <w:rPr>
          <w:color w:val="000000" w:themeColor="text1"/>
          <w:lang w:val="en-CA" w:bidi="fr-CA"/>
        </w:rPr>
        <w:t>100</w:t>
      </w:r>
      <w:r w:rsidRPr="00F8007B">
        <w:rPr>
          <w:color w:val="000000" w:themeColor="text1"/>
          <w:lang w:val="en-CA" w:bidi="fr-CA"/>
        </w:rPr>
        <w:t>)  </w:t>
      </w:r>
    </w:p>
    <w:p w14:paraId="4D3B73E2" w14:textId="77777777" w:rsidR="00F81088" w:rsidRPr="00F8007B" w:rsidRDefault="00F81088" w:rsidP="00F81088">
      <w:pPr>
        <w:rPr>
          <w:lang w:val="en-CA" w:bidi="fr-CA"/>
        </w:rPr>
      </w:pPr>
    </w:p>
    <w:p w14:paraId="6F6B6D3F" w14:textId="77777777" w:rsidR="00F4557C" w:rsidRPr="00F8007B" w:rsidRDefault="00F4557C" w:rsidP="00F4557C">
      <w:pPr>
        <w:pStyle w:val="Paragraphedeliste"/>
        <w:numPr>
          <w:ilvl w:val="0"/>
          <w:numId w:val="5"/>
        </w:numPr>
        <w:ind w:left="709" w:hanging="720"/>
        <w:rPr>
          <w:lang w:val="fr-CA"/>
        </w:rPr>
      </w:pPr>
      <w:bookmarkStart w:id="1" w:name="_Ref503964573"/>
      <w:r w:rsidRPr="00F8007B">
        <w:rPr>
          <w:lang w:val="fr-CA"/>
        </w:rPr>
        <w:t>Dans quelle province ou quel territoire habitez-vous ?</w:t>
      </w:r>
      <w:bookmarkEnd w:id="1"/>
      <w:r w:rsidRPr="00F8007B">
        <w:rPr>
          <w:i/>
          <w:lang w:val="fr-CA"/>
        </w:rPr>
        <w:t xml:space="preserve"> </w:t>
      </w:r>
    </w:p>
    <w:p w14:paraId="074B0E97" w14:textId="77777777" w:rsidR="00F4557C" w:rsidRPr="00F8007B" w:rsidRDefault="00F4557C" w:rsidP="00F4557C">
      <w:pPr>
        <w:numPr>
          <w:ilvl w:val="0"/>
          <w:numId w:val="3"/>
        </w:numPr>
        <w:rPr>
          <w:lang w:val="fr-CA"/>
        </w:rPr>
      </w:pPr>
      <w:bookmarkStart w:id="2" w:name="_Ref503860039"/>
      <w:r w:rsidRPr="00F8007B">
        <w:rPr>
          <w:lang w:val="fr-CA"/>
        </w:rPr>
        <w:t>Colombie-Britannique</w:t>
      </w:r>
      <w:bookmarkEnd w:id="2"/>
    </w:p>
    <w:p w14:paraId="657B5E57" w14:textId="77777777" w:rsidR="00F4557C" w:rsidRPr="00F8007B" w:rsidRDefault="00F4557C" w:rsidP="00F4557C">
      <w:pPr>
        <w:numPr>
          <w:ilvl w:val="0"/>
          <w:numId w:val="3"/>
        </w:numPr>
        <w:rPr>
          <w:lang w:val="fr-CA"/>
        </w:rPr>
      </w:pPr>
      <w:r w:rsidRPr="00F8007B">
        <w:rPr>
          <w:lang w:val="fr-CA"/>
        </w:rPr>
        <w:t>Alberta</w:t>
      </w:r>
    </w:p>
    <w:p w14:paraId="48DF253E" w14:textId="77777777" w:rsidR="00F4557C" w:rsidRPr="00F8007B" w:rsidRDefault="00F4557C" w:rsidP="00F4557C">
      <w:pPr>
        <w:numPr>
          <w:ilvl w:val="0"/>
          <w:numId w:val="3"/>
        </w:numPr>
        <w:rPr>
          <w:lang w:val="fr-CA"/>
        </w:rPr>
      </w:pPr>
      <w:r w:rsidRPr="00F8007B">
        <w:rPr>
          <w:lang w:val="fr-CA"/>
        </w:rPr>
        <w:t>Saskatchewan</w:t>
      </w:r>
    </w:p>
    <w:p w14:paraId="33A49C1B" w14:textId="77777777" w:rsidR="00F4557C" w:rsidRPr="00F8007B" w:rsidRDefault="00F4557C" w:rsidP="00F4557C">
      <w:pPr>
        <w:numPr>
          <w:ilvl w:val="0"/>
          <w:numId w:val="3"/>
        </w:numPr>
        <w:rPr>
          <w:lang w:val="fr-CA"/>
        </w:rPr>
      </w:pPr>
      <w:r w:rsidRPr="00F8007B">
        <w:rPr>
          <w:lang w:val="fr-CA"/>
        </w:rPr>
        <w:t>Manitoba</w:t>
      </w:r>
    </w:p>
    <w:p w14:paraId="4D0596D1" w14:textId="77777777" w:rsidR="00F4557C" w:rsidRPr="00F8007B" w:rsidRDefault="00F4557C" w:rsidP="00F4557C">
      <w:pPr>
        <w:numPr>
          <w:ilvl w:val="0"/>
          <w:numId w:val="3"/>
        </w:numPr>
        <w:rPr>
          <w:lang w:val="fr-CA"/>
        </w:rPr>
      </w:pPr>
      <w:bookmarkStart w:id="3" w:name="_Ref282610621"/>
      <w:r w:rsidRPr="00F8007B">
        <w:rPr>
          <w:lang w:val="fr-CA"/>
        </w:rPr>
        <w:t>Ontario</w:t>
      </w:r>
      <w:bookmarkEnd w:id="3"/>
    </w:p>
    <w:p w14:paraId="6A77B60D" w14:textId="77777777" w:rsidR="00F4557C" w:rsidRPr="00F8007B" w:rsidRDefault="00F4557C" w:rsidP="00F4557C">
      <w:pPr>
        <w:numPr>
          <w:ilvl w:val="0"/>
          <w:numId w:val="3"/>
        </w:numPr>
        <w:rPr>
          <w:lang w:val="fr-CA"/>
        </w:rPr>
      </w:pPr>
      <w:bookmarkStart w:id="4" w:name="_Ref296434533"/>
      <w:bookmarkStart w:id="5" w:name="_Ref282516943"/>
      <w:r w:rsidRPr="00F8007B">
        <w:rPr>
          <w:lang w:val="fr-CA"/>
        </w:rPr>
        <w:t>Québec</w:t>
      </w:r>
      <w:bookmarkEnd w:id="4"/>
      <w:bookmarkEnd w:id="5"/>
    </w:p>
    <w:p w14:paraId="0D9000AB" w14:textId="77777777" w:rsidR="00F4557C" w:rsidRPr="00F8007B" w:rsidRDefault="00F4557C" w:rsidP="00F4557C">
      <w:pPr>
        <w:numPr>
          <w:ilvl w:val="0"/>
          <w:numId w:val="3"/>
        </w:numPr>
        <w:rPr>
          <w:lang w:val="fr-CA"/>
        </w:rPr>
      </w:pPr>
      <w:r w:rsidRPr="00F8007B">
        <w:rPr>
          <w:lang w:val="fr-CA"/>
        </w:rPr>
        <w:t>Nouveau-Brunswick</w:t>
      </w:r>
    </w:p>
    <w:p w14:paraId="687661D5" w14:textId="77777777" w:rsidR="00F4557C" w:rsidRPr="00F8007B" w:rsidRDefault="00F4557C" w:rsidP="00F4557C">
      <w:pPr>
        <w:numPr>
          <w:ilvl w:val="0"/>
          <w:numId w:val="3"/>
        </w:numPr>
        <w:rPr>
          <w:lang w:val="fr-CA"/>
        </w:rPr>
      </w:pPr>
      <w:r w:rsidRPr="00F8007B">
        <w:rPr>
          <w:lang w:val="fr-CA"/>
        </w:rPr>
        <w:t>Nouvelle-Écosse</w:t>
      </w:r>
    </w:p>
    <w:p w14:paraId="20940DAF" w14:textId="77777777" w:rsidR="00F4557C" w:rsidRPr="00F8007B" w:rsidRDefault="00F4557C" w:rsidP="00F4557C">
      <w:pPr>
        <w:numPr>
          <w:ilvl w:val="0"/>
          <w:numId w:val="3"/>
        </w:numPr>
        <w:rPr>
          <w:lang w:val="fr-CA"/>
        </w:rPr>
      </w:pPr>
      <w:r w:rsidRPr="00F8007B">
        <w:rPr>
          <w:lang w:val="fr-CA"/>
        </w:rPr>
        <w:t>Île-du-Prince-Édouard</w:t>
      </w:r>
    </w:p>
    <w:p w14:paraId="6ADDBC3A" w14:textId="77777777" w:rsidR="00F4557C" w:rsidRPr="00F8007B" w:rsidRDefault="00F4557C" w:rsidP="00F4557C">
      <w:pPr>
        <w:numPr>
          <w:ilvl w:val="0"/>
          <w:numId w:val="3"/>
        </w:numPr>
        <w:rPr>
          <w:lang w:val="fr-CA"/>
        </w:rPr>
      </w:pPr>
      <w:r w:rsidRPr="00F8007B">
        <w:rPr>
          <w:lang w:val="fr-CA"/>
        </w:rPr>
        <w:t>Terre-Neuve-et-Labrador</w:t>
      </w:r>
    </w:p>
    <w:p w14:paraId="578AEC1D" w14:textId="77777777" w:rsidR="00F4557C" w:rsidRPr="00F8007B" w:rsidRDefault="00F4557C" w:rsidP="00F4557C">
      <w:pPr>
        <w:numPr>
          <w:ilvl w:val="0"/>
          <w:numId w:val="3"/>
        </w:numPr>
        <w:rPr>
          <w:lang w:val="fr-CA"/>
        </w:rPr>
      </w:pPr>
      <w:r w:rsidRPr="00F8007B">
        <w:rPr>
          <w:lang w:val="fr-CA"/>
        </w:rPr>
        <w:t>Territoires du Nord-Ouest</w:t>
      </w:r>
    </w:p>
    <w:p w14:paraId="0790F5DF" w14:textId="77777777" w:rsidR="00F4557C" w:rsidRPr="00F8007B" w:rsidRDefault="00F4557C" w:rsidP="00F4557C">
      <w:pPr>
        <w:numPr>
          <w:ilvl w:val="0"/>
          <w:numId w:val="3"/>
        </w:numPr>
        <w:rPr>
          <w:lang w:val="fr-CA"/>
        </w:rPr>
      </w:pPr>
      <w:r w:rsidRPr="00F8007B">
        <w:rPr>
          <w:lang w:val="fr-CA"/>
        </w:rPr>
        <w:t>Nunavut</w:t>
      </w:r>
    </w:p>
    <w:p w14:paraId="5F351D9D" w14:textId="77777777" w:rsidR="00F4557C" w:rsidRPr="00F8007B" w:rsidRDefault="00F4557C" w:rsidP="00F4557C">
      <w:pPr>
        <w:numPr>
          <w:ilvl w:val="0"/>
          <w:numId w:val="3"/>
        </w:numPr>
        <w:rPr>
          <w:i/>
          <w:lang w:val="fr-CA"/>
        </w:rPr>
      </w:pPr>
      <w:r w:rsidRPr="00F8007B">
        <w:rPr>
          <w:lang w:val="fr-CA"/>
        </w:rPr>
        <w:t>Yukon</w:t>
      </w:r>
    </w:p>
    <w:p w14:paraId="13BDF351" w14:textId="77777777" w:rsidR="00F4557C" w:rsidRPr="00F8007B" w:rsidRDefault="00F4557C" w:rsidP="00F4557C">
      <w:pPr>
        <w:numPr>
          <w:ilvl w:val="0"/>
          <w:numId w:val="3"/>
        </w:numPr>
        <w:rPr>
          <w:i/>
          <w:lang w:val="fr-CA"/>
        </w:rPr>
      </w:pPr>
      <w:r w:rsidRPr="00F8007B">
        <w:rPr>
          <w:lang w:val="fr-CA"/>
        </w:rPr>
        <w:t>Aucun de ces choix [TERMINATE IF QC==14]</w:t>
      </w:r>
    </w:p>
    <w:p w14:paraId="5C672118" w14:textId="7E7A222D" w:rsidR="00FB26AE" w:rsidRPr="00F8007B" w:rsidRDefault="00FB26AE" w:rsidP="00FB26AE">
      <w:pPr>
        <w:rPr>
          <w:lang w:val="en-CA"/>
        </w:rPr>
      </w:pPr>
    </w:p>
    <w:p w14:paraId="432C42E2" w14:textId="0A7D65F9" w:rsidR="00D40933" w:rsidRPr="00F8007B" w:rsidRDefault="00C816A6" w:rsidP="00D40933">
      <w:pPr>
        <w:pStyle w:val="Paragraphedeliste"/>
        <w:numPr>
          <w:ilvl w:val="0"/>
          <w:numId w:val="5"/>
        </w:numPr>
        <w:ind w:left="709" w:hanging="720"/>
        <w:rPr>
          <w:lang w:val="en-CA"/>
        </w:rPr>
      </w:pPr>
      <w:r w:rsidRPr="00F8007B">
        <w:rPr>
          <w:lang w:val="fr-CA"/>
        </w:rPr>
        <w:t>Quels produits êtes-vous autorisé</w:t>
      </w:r>
      <w:r w:rsidR="00AE2410" w:rsidRPr="00F8007B">
        <w:rPr>
          <w:lang w:val="fr-CA"/>
        </w:rPr>
        <w:t>(e)</w:t>
      </w:r>
      <w:r w:rsidRPr="00F8007B">
        <w:rPr>
          <w:lang w:val="fr-CA"/>
        </w:rPr>
        <w:t xml:space="preserve"> à vendre, le cas échéant ? Cochez toutes les cases qui s’appliquent</w:t>
      </w:r>
      <w:r w:rsidR="004F163E" w:rsidRPr="00F8007B">
        <w:rPr>
          <w:lang w:val="fr-CA"/>
        </w:rPr>
        <w:t>, s’il y a lieu</w:t>
      </w:r>
      <w:r w:rsidRPr="00F8007B">
        <w:rPr>
          <w:lang w:val="fr-CA"/>
        </w:rPr>
        <w:t>.</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090466" w:rsidRPr="00F8007B" w14:paraId="14E457CA" w14:textId="77777777" w:rsidTr="001744B2">
        <w:tc>
          <w:tcPr>
            <w:tcW w:w="777" w:type="dxa"/>
          </w:tcPr>
          <w:p w14:paraId="1222A5C0" w14:textId="28374596" w:rsidR="00090466" w:rsidRPr="00F8007B" w:rsidRDefault="00090466" w:rsidP="00090466">
            <w:proofErr w:type="spellStart"/>
            <w:r w:rsidRPr="00F8007B">
              <w:t>QDa</w:t>
            </w:r>
            <w:proofErr w:type="spellEnd"/>
          </w:p>
        </w:tc>
        <w:tc>
          <w:tcPr>
            <w:tcW w:w="5319" w:type="dxa"/>
          </w:tcPr>
          <w:p w14:paraId="563D8353" w14:textId="6830D370" w:rsidR="00090466" w:rsidRPr="00F8007B" w:rsidRDefault="000720E4" w:rsidP="001744B2">
            <w:pPr>
              <w:rPr>
                <w:lang w:val="fr-CA"/>
              </w:rPr>
            </w:pPr>
            <w:r w:rsidRPr="00F8007B">
              <w:rPr>
                <w:lang w:val="fr-CA"/>
              </w:rPr>
              <w:t>Fonds communs de placement</w:t>
            </w:r>
          </w:p>
        </w:tc>
        <w:sdt>
          <w:sdtPr>
            <w:id w:val="-1355418586"/>
            <w14:checkbox>
              <w14:checked w14:val="0"/>
              <w14:checkedState w14:val="2612" w14:font="MS Gothic"/>
              <w14:uncheckedState w14:val="2610" w14:font="MS Gothic"/>
            </w14:checkbox>
          </w:sdtPr>
          <w:sdtEndPr/>
          <w:sdtContent>
            <w:tc>
              <w:tcPr>
                <w:tcW w:w="1559" w:type="dxa"/>
                <w:shd w:val="clear" w:color="auto" w:fill="auto"/>
                <w:vAlign w:val="center"/>
              </w:tcPr>
              <w:p w14:paraId="10E3F96C" w14:textId="77777777" w:rsidR="00090466" w:rsidRPr="00F8007B" w:rsidRDefault="00090466" w:rsidP="001744B2">
                <w:pPr>
                  <w:jc w:val="center"/>
                </w:pPr>
                <w:r w:rsidRPr="00F8007B">
                  <w:rPr>
                    <w:rFonts w:ascii="MS Gothic" w:eastAsia="MS Gothic" w:hAnsi="MS Gothic" w:hint="eastAsia"/>
                  </w:rPr>
                  <w:t>☐</w:t>
                </w:r>
              </w:p>
            </w:tc>
          </w:sdtContent>
        </w:sdt>
      </w:tr>
      <w:tr w:rsidR="00090466" w:rsidRPr="00F8007B" w14:paraId="766AFBA6" w14:textId="77777777" w:rsidTr="001744B2">
        <w:tc>
          <w:tcPr>
            <w:tcW w:w="777" w:type="dxa"/>
          </w:tcPr>
          <w:p w14:paraId="170892AA" w14:textId="76F79BE1" w:rsidR="00090466" w:rsidRPr="00F8007B" w:rsidRDefault="00090466" w:rsidP="00090466">
            <w:proofErr w:type="spellStart"/>
            <w:r w:rsidRPr="00F8007B">
              <w:t>QDb</w:t>
            </w:r>
            <w:proofErr w:type="spellEnd"/>
          </w:p>
        </w:tc>
        <w:tc>
          <w:tcPr>
            <w:tcW w:w="5319" w:type="dxa"/>
          </w:tcPr>
          <w:p w14:paraId="3EEF32AA" w14:textId="3920BAF5" w:rsidR="00090466" w:rsidRPr="00F8007B" w:rsidRDefault="000720E4" w:rsidP="000720E4">
            <w:pPr>
              <w:rPr>
                <w:lang w:val="fr-CA"/>
              </w:rPr>
            </w:pPr>
            <w:r w:rsidRPr="00F8007B">
              <w:rPr>
                <w:lang w:val="fr-CA"/>
              </w:rPr>
              <w:t>Assurance et produits reposant sur l'assurance</w:t>
            </w:r>
          </w:p>
        </w:tc>
        <w:sdt>
          <w:sdtPr>
            <w:id w:val="-1313861602"/>
            <w14:checkbox>
              <w14:checked w14:val="0"/>
              <w14:checkedState w14:val="2612" w14:font="MS Gothic"/>
              <w14:uncheckedState w14:val="2610" w14:font="MS Gothic"/>
            </w14:checkbox>
          </w:sdtPr>
          <w:sdtEndPr/>
          <w:sdtContent>
            <w:tc>
              <w:tcPr>
                <w:tcW w:w="1559" w:type="dxa"/>
                <w:shd w:val="clear" w:color="auto" w:fill="auto"/>
                <w:vAlign w:val="center"/>
              </w:tcPr>
              <w:p w14:paraId="7977725B" w14:textId="77777777" w:rsidR="00090466" w:rsidRPr="00F8007B" w:rsidRDefault="00090466" w:rsidP="001744B2">
                <w:pPr>
                  <w:jc w:val="center"/>
                </w:pPr>
                <w:r w:rsidRPr="00F8007B">
                  <w:rPr>
                    <w:rFonts w:ascii="MS Gothic" w:eastAsia="MS Gothic" w:hAnsi="MS Gothic" w:hint="eastAsia"/>
                  </w:rPr>
                  <w:t>☐</w:t>
                </w:r>
              </w:p>
            </w:tc>
          </w:sdtContent>
        </w:sdt>
      </w:tr>
      <w:tr w:rsidR="00090466" w:rsidRPr="00F8007B" w14:paraId="4A90D90A" w14:textId="77777777" w:rsidTr="001744B2">
        <w:tc>
          <w:tcPr>
            <w:tcW w:w="777" w:type="dxa"/>
            <w:shd w:val="clear" w:color="auto" w:fill="auto"/>
          </w:tcPr>
          <w:p w14:paraId="01451368" w14:textId="726018D8" w:rsidR="00090466" w:rsidRPr="00F8007B" w:rsidRDefault="00090466" w:rsidP="00090466">
            <w:proofErr w:type="spellStart"/>
            <w:r w:rsidRPr="00F8007B">
              <w:t>QDc</w:t>
            </w:r>
            <w:proofErr w:type="spellEnd"/>
          </w:p>
        </w:tc>
        <w:tc>
          <w:tcPr>
            <w:tcW w:w="5319" w:type="dxa"/>
          </w:tcPr>
          <w:p w14:paraId="5206393F" w14:textId="5725C5B4" w:rsidR="00090466" w:rsidRPr="00F8007B" w:rsidRDefault="000720E4" w:rsidP="00090466">
            <w:pPr>
              <w:rPr>
                <w:lang w:val="fr-CA"/>
              </w:rPr>
            </w:pPr>
            <w:r w:rsidRPr="00F8007B">
              <w:rPr>
                <w:lang w:val="fr-CA"/>
              </w:rPr>
              <w:t>Valeurs mobilières</w:t>
            </w:r>
          </w:p>
        </w:tc>
        <w:sdt>
          <w:sdtPr>
            <w:id w:val="-1824502960"/>
            <w14:checkbox>
              <w14:checked w14:val="0"/>
              <w14:checkedState w14:val="2612" w14:font="MS Gothic"/>
              <w14:uncheckedState w14:val="2610" w14:font="MS Gothic"/>
            </w14:checkbox>
          </w:sdtPr>
          <w:sdtEndPr/>
          <w:sdtContent>
            <w:tc>
              <w:tcPr>
                <w:tcW w:w="1559" w:type="dxa"/>
                <w:shd w:val="clear" w:color="auto" w:fill="auto"/>
                <w:vAlign w:val="center"/>
              </w:tcPr>
              <w:p w14:paraId="53CF1621" w14:textId="77777777" w:rsidR="00090466" w:rsidRPr="00F8007B" w:rsidRDefault="00090466" w:rsidP="001744B2">
                <w:pPr>
                  <w:jc w:val="center"/>
                </w:pPr>
                <w:r w:rsidRPr="00F8007B">
                  <w:rPr>
                    <w:rFonts w:ascii="MS Gothic" w:eastAsia="MS Gothic" w:hAnsi="MS Gothic" w:hint="eastAsia"/>
                  </w:rPr>
                  <w:t>☐</w:t>
                </w:r>
              </w:p>
            </w:tc>
          </w:sdtContent>
        </w:sdt>
      </w:tr>
    </w:tbl>
    <w:p w14:paraId="4E80C9B7" w14:textId="136CC623" w:rsidR="00090466" w:rsidRPr="00F8007B" w:rsidRDefault="00090466" w:rsidP="00090466">
      <w:r w:rsidRPr="00F8007B">
        <w:t>[WE NEED A CHECKBOX OF SOME SORT IN THE THIRD COLUMN AND SAVE RESPONSES AS ONE BINARY VARIABLES PER SUB-QUESTION THAT TAKE THE VALUE 1 WHEN CHECKED AND ZERO WHEN UNCHECKED.]</w:t>
      </w:r>
    </w:p>
    <w:p w14:paraId="3E1E9E21" w14:textId="77777777" w:rsidR="00FB26AE" w:rsidRPr="00F8007B" w:rsidRDefault="00FB26AE" w:rsidP="00FB26AE">
      <w:pPr>
        <w:ind w:left="360"/>
        <w:rPr>
          <w:i/>
        </w:rPr>
      </w:pPr>
    </w:p>
    <w:p w14:paraId="21304DF6" w14:textId="35CE71F5" w:rsidR="000720E4" w:rsidRPr="00F8007B" w:rsidRDefault="000720E4" w:rsidP="000720E4">
      <w:pPr>
        <w:pStyle w:val="Paragraphedeliste"/>
        <w:numPr>
          <w:ilvl w:val="0"/>
          <w:numId w:val="2"/>
        </w:numPr>
        <w:outlineLvl w:val="0"/>
        <w:rPr>
          <w:lang w:val="fr-CA"/>
        </w:rPr>
      </w:pPr>
      <w:r w:rsidRPr="00F8007B">
        <w:rPr>
          <w:lang w:val="fr-CA" w:bidi="fr-CA"/>
        </w:rPr>
        <w:t xml:space="preserve">Quel est le </w:t>
      </w:r>
      <w:r w:rsidR="00C6409B" w:rsidRPr="00F8007B">
        <w:rPr>
          <w:lang w:val="fr-CA"/>
        </w:rPr>
        <w:t xml:space="preserve">niveau de scolarité </w:t>
      </w:r>
      <w:r w:rsidRPr="00F8007B">
        <w:rPr>
          <w:lang w:val="fr-CA"/>
        </w:rPr>
        <w:t xml:space="preserve">le plus élevé que vous avez </w:t>
      </w:r>
      <w:r w:rsidR="00C6409B" w:rsidRPr="00F8007B">
        <w:rPr>
          <w:lang w:val="fr-CA"/>
        </w:rPr>
        <w:t>atteint </w:t>
      </w:r>
      <w:r w:rsidRPr="00F8007B">
        <w:rPr>
          <w:lang w:val="fr-CA"/>
        </w:rPr>
        <w:t>?</w:t>
      </w:r>
    </w:p>
    <w:p w14:paraId="552BAB09"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1 </w:t>
      </w:r>
      <w:r w:rsidRPr="00F8007B">
        <w:rPr>
          <w:color w:val="222222"/>
          <w:lang w:val="fr-CA" w:bidi="fr-CA"/>
        </w:rPr>
        <w:t>Niveau inférieur à un diplôme d’études secondaires ou à son équivalent</w:t>
      </w:r>
      <w:r w:rsidRPr="00F8007B">
        <w:rPr>
          <w:rFonts w:eastAsia="Times New Roman"/>
          <w:lang w:val="fr-CA"/>
        </w:rPr>
        <w:t> </w:t>
      </w:r>
    </w:p>
    <w:p w14:paraId="074D5BDA"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2 </w:t>
      </w:r>
      <w:r w:rsidRPr="00F8007B">
        <w:rPr>
          <w:color w:val="222222"/>
          <w:lang w:val="fr-CA" w:bidi="fr-CA"/>
        </w:rPr>
        <w:t>Diplôme d’études secondaires ou certificat d’équivalence d’études secondaires</w:t>
      </w:r>
      <w:r w:rsidRPr="00F8007B">
        <w:rPr>
          <w:rFonts w:eastAsia="Times New Roman"/>
          <w:lang w:val="fr-CA"/>
        </w:rPr>
        <w:t> </w:t>
      </w:r>
    </w:p>
    <w:p w14:paraId="3DC97D08"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3 </w:t>
      </w:r>
      <w:r w:rsidRPr="00F8007B">
        <w:rPr>
          <w:color w:val="222222"/>
          <w:lang w:val="fr-CA" w:bidi="fr-CA"/>
        </w:rPr>
        <w:t>Certificat ou diplôme d’une école de métiers</w:t>
      </w:r>
      <w:r w:rsidRPr="00F8007B">
        <w:rPr>
          <w:rFonts w:eastAsia="Times New Roman"/>
          <w:lang w:val="fr-CA"/>
        </w:rPr>
        <w:t> </w:t>
      </w:r>
    </w:p>
    <w:p w14:paraId="75CE76A4"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4 </w:t>
      </w:r>
      <w:r w:rsidRPr="00F8007B">
        <w:rPr>
          <w:lang w:val="fr-CA"/>
        </w:rPr>
        <w:t>Certificat ou diplôme d’un collège, d’un cégep ou d’un autre établissement</w:t>
      </w:r>
      <w:r w:rsidRPr="00F8007B">
        <w:rPr>
          <w:color w:val="222222"/>
          <w:lang w:val="fr-CA" w:bidi="fr-CA"/>
        </w:rPr>
        <w:t xml:space="preserve"> non universitaire (autre que les certificats ou diplômes d’une école de métiers)</w:t>
      </w:r>
      <w:r w:rsidRPr="00F8007B">
        <w:rPr>
          <w:rFonts w:eastAsia="Times New Roman"/>
          <w:lang w:val="fr-CA"/>
        </w:rPr>
        <w:t> </w:t>
      </w:r>
    </w:p>
    <w:p w14:paraId="0CAA7083"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5 </w:t>
      </w:r>
      <w:r w:rsidRPr="00F8007B">
        <w:rPr>
          <w:color w:val="222222"/>
          <w:lang w:val="fr-CA" w:bidi="fr-CA"/>
        </w:rPr>
        <w:t>Certificat ou diplôme universitaire de niveau inférieur au baccalauréat</w:t>
      </w:r>
      <w:r w:rsidRPr="00F8007B">
        <w:rPr>
          <w:rFonts w:eastAsia="Times New Roman"/>
          <w:lang w:val="fr-CA"/>
        </w:rPr>
        <w:t> </w:t>
      </w:r>
    </w:p>
    <w:p w14:paraId="01AAF9AE"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6 </w:t>
      </w:r>
      <w:r w:rsidRPr="00F8007B">
        <w:rPr>
          <w:color w:val="222222"/>
          <w:lang w:val="fr-CA" w:bidi="fr-CA"/>
        </w:rPr>
        <w:t xml:space="preserve">Diplôme universitaire de niveau baccalauréat (p. ex. B.A., </w:t>
      </w:r>
      <w:proofErr w:type="spellStart"/>
      <w:r w:rsidRPr="00F8007B">
        <w:rPr>
          <w:color w:val="222222"/>
          <w:lang w:val="fr-CA" w:bidi="fr-CA"/>
        </w:rPr>
        <w:t>B.Sc</w:t>
      </w:r>
      <w:proofErr w:type="spellEnd"/>
      <w:r w:rsidRPr="00F8007B">
        <w:rPr>
          <w:color w:val="222222"/>
          <w:lang w:val="fr-CA" w:bidi="fr-CA"/>
        </w:rPr>
        <w:t>., LL.B.)</w:t>
      </w:r>
      <w:r w:rsidRPr="00F8007B">
        <w:rPr>
          <w:rFonts w:eastAsia="Times New Roman"/>
          <w:lang w:val="fr-CA"/>
        </w:rPr>
        <w:t> </w:t>
      </w:r>
    </w:p>
    <w:p w14:paraId="17394282" w14:textId="77777777" w:rsidR="000720E4" w:rsidRPr="00F8007B" w:rsidRDefault="000720E4" w:rsidP="000720E4">
      <w:pPr>
        <w:shd w:val="clear" w:color="auto" w:fill="FFFFFF"/>
        <w:rPr>
          <w:rFonts w:eastAsia="Times New Roman"/>
          <w:lang w:val="fr-CA"/>
        </w:rPr>
      </w:pPr>
      <w:r w:rsidRPr="00F8007B">
        <w:rPr>
          <w:rFonts w:eastAsia="Times New Roman"/>
          <w:lang w:val="fr-CA"/>
        </w:rPr>
        <w:lastRenderedPageBreak/>
        <w:t xml:space="preserve">7 </w:t>
      </w:r>
      <w:r w:rsidRPr="00F8007B">
        <w:rPr>
          <w:color w:val="222222"/>
          <w:lang w:val="fr-CA" w:bidi="fr-CA"/>
        </w:rPr>
        <w:t>Certificat, diplôme ou grade universitaire de niveau supérieur au baccalauréat</w:t>
      </w:r>
    </w:p>
    <w:p w14:paraId="0BC5CA35" w14:textId="77777777" w:rsidR="00F81088" w:rsidRPr="00F8007B" w:rsidRDefault="00F81088" w:rsidP="00F81088">
      <w:pPr>
        <w:rPr>
          <w:lang w:val="en-CA"/>
        </w:rPr>
      </w:pPr>
    </w:p>
    <w:p w14:paraId="33BF9BDF" w14:textId="77777777" w:rsidR="000720E4" w:rsidRPr="00F8007B" w:rsidRDefault="000720E4" w:rsidP="000720E4">
      <w:pPr>
        <w:pStyle w:val="Paragraphedeliste"/>
        <w:numPr>
          <w:ilvl w:val="0"/>
          <w:numId w:val="2"/>
        </w:numPr>
        <w:rPr>
          <w:lang w:val="fr-CA"/>
        </w:rPr>
      </w:pPr>
      <w:bookmarkStart w:id="6" w:name="_Ref503514953"/>
      <w:r w:rsidRPr="00F8007B">
        <w:rPr>
          <w:lang w:val="fr-CA" w:bidi="fr-CA"/>
        </w:rPr>
        <w:t>Quel est votre état matrimonial</w:t>
      </w:r>
      <w:bookmarkEnd w:id="6"/>
      <w:r w:rsidRPr="00F8007B">
        <w:rPr>
          <w:lang w:val="fr-CA" w:bidi="fr-CA"/>
        </w:rPr>
        <w:t> ?</w:t>
      </w:r>
    </w:p>
    <w:p w14:paraId="58CB8E28" w14:textId="77777777" w:rsidR="000720E4" w:rsidRPr="00F8007B" w:rsidRDefault="000720E4" w:rsidP="000720E4">
      <w:pPr>
        <w:rPr>
          <w:lang w:val="fr-CA"/>
        </w:rPr>
      </w:pPr>
      <w:r w:rsidRPr="00F8007B">
        <w:rPr>
          <w:lang w:val="fr-CA"/>
        </w:rPr>
        <w:t xml:space="preserve">1 </w:t>
      </w:r>
      <w:r w:rsidRPr="00F8007B">
        <w:rPr>
          <w:lang w:val="fr-CA" w:bidi="fr-CA"/>
        </w:rPr>
        <w:t>Marié(e)</w:t>
      </w:r>
    </w:p>
    <w:p w14:paraId="14196DB3" w14:textId="77777777" w:rsidR="000720E4" w:rsidRPr="00F8007B" w:rsidRDefault="000720E4" w:rsidP="000720E4">
      <w:pPr>
        <w:rPr>
          <w:rFonts w:ascii="MS Mincho" w:eastAsia="MS Mincho" w:hAnsi="MS Mincho" w:cs="MS Mincho"/>
          <w:lang w:val="fr-CA"/>
        </w:rPr>
      </w:pPr>
      <w:r w:rsidRPr="00F8007B">
        <w:rPr>
          <w:lang w:val="fr-CA"/>
        </w:rPr>
        <w:t>2 </w:t>
      </w:r>
      <w:r w:rsidRPr="00F8007B">
        <w:rPr>
          <w:lang w:val="fr-CA" w:bidi="fr-CA"/>
        </w:rPr>
        <w:t>Conjoint(e) de fait</w:t>
      </w:r>
    </w:p>
    <w:p w14:paraId="2E922559" w14:textId="77777777" w:rsidR="000720E4" w:rsidRPr="00F8007B" w:rsidRDefault="000720E4" w:rsidP="000720E4">
      <w:pPr>
        <w:rPr>
          <w:lang w:val="fr-CA"/>
        </w:rPr>
      </w:pPr>
      <w:r w:rsidRPr="00F8007B">
        <w:rPr>
          <w:lang w:val="fr-CA"/>
        </w:rPr>
        <w:t>3 </w:t>
      </w:r>
      <w:r w:rsidRPr="00F8007B">
        <w:rPr>
          <w:lang w:val="fr-CA" w:bidi="fr-CA"/>
        </w:rPr>
        <w:t>Veuf ou veuve</w:t>
      </w:r>
    </w:p>
    <w:p w14:paraId="37AF9F73" w14:textId="77777777" w:rsidR="000720E4" w:rsidRPr="00F8007B" w:rsidRDefault="000720E4" w:rsidP="000720E4">
      <w:pPr>
        <w:rPr>
          <w:lang w:val="fr-CA"/>
        </w:rPr>
      </w:pPr>
      <w:r w:rsidRPr="00F8007B">
        <w:rPr>
          <w:lang w:val="fr-CA"/>
        </w:rPr>
        <w:t xml:space="preserve">4 </w:t>
      </w:r>
      <w:r w:rsidRPr="00F8007B">
        <w:rPr>
          <w:lang w:val="fr-CA" w:bidi="fr-CA"/>
        </w:rPr>
        <w:t>Séparé(e)</w:t>
      </w:r>
    </w:p>
    <w:p w14:paraId="6784C9A1" w14:textId="77777777" w:rsidR="000720E4" w:rsidRPr="00F8007B" w:rsidRDefault="000720E4" w:rsidP="000720E4">
      <w:pPr>
        <w:rPr>
          <w:rFonts w:ascii="MS Mincho" w:eastAsia="MS Mincho" w:hAnsi="MS Mincho" w:cs="MS Mincho"/>
          <w:lang w:val="fr-CA"/>
        </w:rPr>
      </w:pPr>
      <w:r w:rsidRPr="00F8007B">
        <w:rPr>
          <w:lang w:val="fr-CA"/>
        </w:rPr>
        <w:t>5 </w:t>
      </w:r>
      <w:r w:rsidRPr="00F8007B">
        <w:rPr>
          <w:lang w:val="fr-CA" w:bidi="fr-CA"/>
        </w:rPr>
        <w:t>Divorcé(e)</w:t>
      </w:r>
    </w:p>
    <w:p w14:paraId="6C3810EF" w14:textId="77777777" w:rsidR="000720E4" w:rsidRPr="00F8007B" w:rsidRDefault="000720E4" w:rsidP="000720E4">
      <w:pPr>
        <w:rPr>
          <w:rFonts w:ascii="MS Mincho" w:eastAsia="MS Mincho" w:hAnsi="MS Mincho" w:cs="MS Mincho"/>
          <w:lang w:val="fr-CA"/>
        </w:rPr>
      </w:pPr>
      <w:r w:rsidRPr="00F8007B">
        <w:rPr>
          <w:lang w:val="fr-CA"/>
        </w:rPr>
        <w:t>6 </w:t>
      </w:r>
      <w:r w:rsidRPr="00F8007B">
        <w:rPr>
          <w:lang w:val="fr-CA" w:bidi="fr-CA"/>
        </w:rPr>
        <w:t>Célibataire, jamais marié(e)</w:t>
      </w:r>
    </w:p>
    <w:p w14:paraId="6D21FCA2" w14:textId="77777777" w:rsidR="00F81088" w:rsidRPr="00F8007B" w:rsidRDefault="00F81088" w:rsidP="00F81088">
      <w:pPr>
        <w:rPr>
          <w:rFonts w:eastAsia="MS Mincho"/>
          <w:lang w:val="en-CA"/>
        </w:rPr>
      </w:pPr>
    </w:p>
    <w:p w14:paraId="207AA113" w14:textId="77777777" w:rsidR="000720E4" w:rsidRPr="00F8007B" w:rsidRDefault="000720E4" w:rsidP="000720E4">
      <w:pPr>
        <w:pStyle w:val="Paragraphedeliste"/>
        <w:numPr>
          <w:ilvl w:val="0"/>
          <w:numId w:val="2"/>
        </w:numPr>
        <w:rPr>
          <w:lang w:val="fr-CA"/>
        </w:rPr>
      </w:pPr>
      <w:r w:rsidRPr="00F8007B">
        <w:rPr>
          <w:lang w:val="fr-CA"/>
        </w:rPr>
        <w:t>Avez-vous des enfants ?</w:t>
      </w:r>
    </w:p>
    <w:p w14:paraId="1B8224A8" w14:textId="77777777" w:rsidR="000720E4" w:rsidRPr="00F8007B" w:rsidRDefault="000720E4" w:rsidP="000720E4">
      <w:pPr>
        <w:rPr>
          <w:color w:val="000000" w:themeColor="text1"/>
          <w:lang w:val="fr-CA"/>
        </w:rPr>
      </w:pPr>
      <w:r w:rsidRPr="00F8007B">
        <w:rPr>
          <w:color w:val="000000" w:themeColor="text1"/>
          <w:lang w:val="fr-CA"/>
        </w:rPr>
        <w:t>1 Oui</w:t>
      </w:r>
    </w:p>
    <w:p w14:paraId="6AC4F0D5" w14:textId="77777777" w:rsidR="000720E4" w:rsidRPr="00D9132B" w:rsidRDefault="000720E4" w:rsidP="000720E4">
      <w:pPr>
        <w:rPr>
          <w:color w:val="000000" w:themeColor="text1"/>
          <w:lang w:val="fr-CA"/>
        </w:rPr>
      </w:pPr>
      <w:r w:rsidRPr="00F8007B">
        <w:rPr>
          <w:color w:val="000000" w:themeColor="text1"/>
          <w:lang w:val="fr-CA"/>
        </w:rPr>
        <w:t>2 Non</w:t>
      </w:r>
    </w:p>
    <w:p w14:paraId="79A6F860" w14:textId="77777777" w:rsidR="00F81088" w:rsidRPr="00A011C9" w:rsidRDefault="00F81088" w:rsidP="007F75B9">
      <w:pPr>
        <w:rPr>
          <w:b/>
          <w:lang w:val="en-CA"/>
        </w:rPr>
      </w:pPr>
    </w:p>
    <w:p w14:paraId="300E2577" w14:textId="77777777" w:rsidR="00A27EFF" w:rsidRDefault="00A27EFF">
      <w:r>
        <w:br w:type="page"/>
      </w:r>
    </w:p>
    <w:p w14:paraId="7D6639E0" w14:textId="60F283BE" w:rsidR="00735F5A" w:rsidRDefault="00617491" w:rsidP="00AF4450">
      <w:pPr>
        <w:rPr>
          <w:b/>
        </w:rPr>
      </w:pPr>
      <w:r>
        <w:lastRenderedPageBreak/>
        <w:t>[SECTION 2</w:t>
      </w:r>
      <w:r w:rsidR="00AF4450">
        <w:t>. SHOW THE FOLLOWING TITLE TO RESPONDENTS:]</w:t>
      </w:r>
      <w:r w:rsidR="00AF4450" w:rsidDel="00AF4450">
        <w:rPr>
          <w:rStyle w:val="Marquedecommentaire"/>
        </w:rPr>
        <w:t xml:space="preserve"> </w:t>
      </w:r>
      <w:r w:rsidR="000720E4" w:rsidRPr="000720E4">
        <w:rPr>
          <w:b/>
          <w:lang w:val="fr-CA"/>
        </w:rPr>
        <w:t>Conseils financiers</w:t>
      </w:r>
    </w:p>
    <w:p w14:paraId="25B834E3" w14:textId="2EE4CAC7" w:rsidR="00E2187F" w:rsidRDefault="00E2187F" w:rsidP="00AF4450">
      <w:pPr>
        <w:rPr>
          <w:b/>
        </w:rPr>
      </w:pPr>
    </w:p>
    <w:p w14:paraId="1A43FC27" w14:textId="4F89CADF" w:rsidR="000E0319" w:rsidRPr="00F42486" w:rsidRDefault="000E0319" w:rsidP="00AF4450">
      <w:pPr>
        <w:rPr>
          <w:bCs/>
        </w:rPr>
      </w:pPr>
      <w:r>
        <w:rPr>
          <w:bCs/>
        </w:rPr>
        <w:t>[REPEAT THE FOLLOWING PARAGRPH ON TOP OF EVERY SCREEN IN THIS SECTION]</w:t>
      </w:r>
    </w:p>
    <w:p w14:paraId="68A6AC11" w14:textId="08CB468E" w:rsidR="000720E4" w:rsidRPr="000720E4" w:rsidRDefault="000720E4" w:rsidP="00AF4450">
      <w:pPr>
        <w:rPr>
          <w:b/>
          <w:bCs/>
          <w:lang w:val="fr-CA"/>
        </w:rPr>
      </w:pPr>
      <w:r w:rsidRPr="000720E4">
        <w:rPr>
          <w:bCs/>
          <w:lang w:val="fr-CA"/>
        </w:rPr>
        <w:t>Dans cette section, nous allons vous présenter une série de situations hypothétiques. Nous sommes intéressés par les recommandations que vous feriez pour chaque situation</w:t>
      </w:r>
      <w:r w:rsidR="00276BAE">
        <w:rPr>
          <w:bCs/>
          <w:lang w:val="fr-CA"/>
        </w:rPr>
        <w:t>-</w:t>
      </w:r>
      <w:r w:rsidRPr="000720E4">
        <w:rPr>
          <w:bCs/>
          <w:lang w:val="fr-CA"/>
        </w:rPr>
        <w:t xml:space="preserve">client présentée. </w:t>
      </w:r>
    </w:p>
    <w:p w14:paraId="521D29BF" w14:textId="0B8BDC47" w:rsidR="00DB0A48" w:rsidRDefault="00DB0A48" w:rsidP="00AF4450">
      <w:pPr>
        <w:rPr>
          <w:bCs/>
        </w:rPr>
      </w:pPr>
    </w:p>
    <w:p w14:paraId="2C292D11" w14:textId="7372557F" w:rsidR="00D40CE3" w:rsidRDefault="00D5570D" w:rsidP="00532851">
      <w:r w:rsidRPr="00D5570D">
        <w:rPr>
          <w:highlight w:val="green"/>
        </w:rPr>
        <w:t>[RANDOMIZE VARIABLES IN THIS SECTION ACCORDING TO TABLE 1 IN THE APPENDIX. THE SAME VARIABLES ARE ALWAYS RELEVANT FOR TWO SUBSECTIONS (SECTION 2.1 AND SECTION 2.2; SECTION 2.3 AND SECTION 2.4; SECTION 2.5 AND SECTION 2.6; SECTION 2.7 AND SECTION 2.8) THE REALIZATIONS OF THE VARIABLES SHOULD BE DRAWN – ALWAYS WITH EQUAL PROBABILITIES – FOR EACH SUBSECTION SEPARATELY WITHOUT REPLACEMENT. THAT IS, IF FOR EXAMPLE NAME_S=1 IN SECTION 2.1, THEN NAME_S CAN ONLY TAKE ON THE REALIZATION 2, 3, OR 4 IN SECTION 2.2.]</w:t>
      </w:r>
    </w:p>
    <w:p w14:paraId="7A10CF06" w14:textId="6B4DDBFE" w:rsidR="00334EC0" w:rsidRDefault="00334EC0" w:rsidP="00532851"/>
    <w:p w14:paraId="190C5E57" w14:textId="56A2B30E" w:rsidR="00D5570D" w:rsidRDefault="00D5570D" w:rsidP="00D5570D">
      <w:r w:rsidRPr="00D5570D">
        <w:rPr>
          <w:highlight w:val="green"/>
        </w:rPr>
        <w:t>[NEXT PAIR OF SUB</w:t>
      </w:r>
      <w:r w:rsidR="00880269">
        <w:rPr>
          <w:highlight w:val="green"/>
        </w:rPr>
        <w:t>S</w:t>
      </w:r>
      <w:r w:rsidRPr="00D5570D">
        <w:rPr>
          <w:highlight w:val="green"/>
        </w:rPr>
        <w:t>ECTIONS STARTS]</w:t>
      </w:r>
    </w:p>
    <w:p w14:paraId="42F21F89" w14:textId="0FAD3E69" w:rsidR="00D40CE3" w:rsidRDefault="00D40CE3" w:rsidP="00D40CE3">
      <w:pPr>
        <w:rPr>
          <w:bCs/>
        </w:rPr>
      </w:pPr>
      <w:r>
        <w:rPr>
          <w:bCs/>
        </w:rPr>
        <w:t>[NEW SCREEN]</w:t>
      </w:r>
    </w:p>
    <w:p w14:paraId="28C77D36" w14:textId="7AFABF32" w:rsidR="00E2187F" w:rsidRPr="00F8007B" w:rsidRDefault="00E2187F" w:rsidP="00E2187F">
      <w:r w:rsidRPr="00F8007B">
        <w:t>[SECTION 2.1]</w:t>
      </w:r>
    </w:p>
    <w:p w14:paraId="2D08F823" w14:textId="0F2DFB56" w:rsidR="00415F75" w:rsidRPr="00F8007B" w:rsidRDefault="00415F75" w:rsidP="00E2187F"/>
    <w:p w14:paraId="5D3C8D7C" w14:textId="770CBFC9" w:rsidR="009C162A" w:rsidRPr="00F8007B" w:rsidRDefault="009C162A" w:rsidP="00D5570D">
      <w:pPr>
        <w:rPr>
          <w:i/>
          <w:iCs/>
          <w:lang w:val="en-CA"/>
        </w:rPr>
      </w:pPr>
      <w:r w:rsidRPr="00F8007B">
        <w:rPr>
          <w:bCs/>
          <w:i/>
          <w:iCs/>
          <w:lang w:val="fr-CA"/>
        </w:rPr>
        <w:t xml:space="preserve">Pour toutes les situations-clients, considérez que </w:t>
      </w:r>
      <w:r w:rsidRPr="00F8007B">
        <w:rPr>
          <w:b/>
          <w:bCs/>
          <w:i/>
          <w:iCs/>
          <w:lang w:val="fr-CA"/>
        </w:rPr>
        <w:t>l'inflation sera négligeable dans un avenir prévisible</w:t>
      </w:r>
      <w:r w:rsidRPr="00F8007B">
        <w:rPr>
          <w:bCs/>
          <w:i/>
          <w:iCs/>
          <w:lang w:val="fr-CA"/>
        </w:rPr>
        <w:t xml:space="preserve"> et supposez que </w:t>
      </w:r>
      <w:r w:rsidRPr="00F8007B">
        <w:rPr>
          <w:b/>
          <w:bCs/>
          <w:i/>
          <w:iCs/>
          <w:lang w:val="fr-CA"/>
        </w:rPr>
        <w:t>l'état matrimonial restera inchangé</w:t>
      </w:r>
      <w:r w:rsidRPr="00F8007B">
        <w:rPr>
          <w:bCs/>
          <w:i/>
          <w:iCs/>
          <w:lang w:val="fr-CA"/>
        </w:rPr>
        <w:t xml:space="preserve">. Veuillez fournir vos meilleurs conseils dans chacun des scénarios-clients présentés </w:t>
      </w:r>
      <w:r w:rsidRPr="00F8007B">
        <w:rPr>
          <w:b/>
          <w:bCs/>
          <w:i/>
          <w:iCs/>
          <w:lang w:val="fr-CA"/>
        </w:rPr>
        <w:t>sur la base des informations fournies. Présumez que vous avez le ou les permis et accréditations nécessaires pour vendre tous les produits/services.</w:t>
      </w:r>
      <w:r w:rsidRPr="00F8007B">
        <w:rPr>
          <w:i/>
          <w:iCs/>
          <w:lang w:val="en-CA"/>
        </w:rPr>
        <w:t xml:space="preserve"> </w:t>
      </w:r>
    </w:p>
    <w:p w14:paraId="3F2677E2" w14:textId="77777777" w:rsidR="009C162A" w:rsidRPr="00F8007B" w:rsidRDefault="009C162A" w:rsidP="00D5570D">
      <w:pPr>
        <w:rPr>
          <w:lang w:val="en-CA"/>
        </w:rPr>
      </w:pPr>
    </w:p>
    <w:p w14:paraId="0F1FD563" w14:textId="32E02D74" w:rsidR="00D5570D" w:rsidRDefault="00D5570D" w:rsidP="00D5570D">
      <w:r w:rsidRPr="00AC2E9D">
        <w:rPr>
          <w:highlight w:val="green"/>
          <w:lang w:val="en-CA"/>
        </w:rPr>
        <w:t>[IF NAME_S==1, INSERT “</w:t>
      </w:r>
      <w:r w:rsidR="003A658A">
        <w:rPr>
          <w:highlight w:val="green"/>
        </w:rPr>
        <w:t>Jacques</w:t>
      </w:r>
      <w:r w:rsidRPr="00AC2E9D">
        <w:rPr>
          <w:highlight w:val="green"/>
          <w:lang w:val="en-CA"/>
        </w:rPr>
        <w:t>”, IF NAME_S==2, INSERT “</w:t>
      </w:r>
      <w:r w:rsidR="003A658A">
        <w:rPr>
          <w:highlight w:val="green"/>
        </w:rPr>
        <w:t>Pierre</w:t>
      </w:r>
      <w:r w:rsidRPr="00AC2E9D">
        <w:rPr>
          <w:highlight w:val="green"/>
          <w:lang w:val="en-CA"/>
        </w:rPr>
        <w:t>”, IF NAME_S==3, INSERT “</w:t>
      </w:r>
      <w:r w:rsidR="009D3EF3">
        <w:rPr>
          <w:highlight w:val="green"/>
        </w:rPr>
        <w:t>Sandra</w:t>
      </w:r>
      <w:r w:rsidRPr="00AC2E9D">
        <w:rPr>
          <w:highlight w:val="green"/>
          <w:lang w:val="en-CA"/>
        </w:rPr>
        <w:t>”, IF NAME_S==4, INSERT “</w:t>
      </w:r>
      <w:r w:rsidR="009D3EF3">
        <w:rPr>
          <w:highlight w:val="green"/>
        </w:rPr>
        <w:t>Monique</w:t>
      </w:r>
      <w:r w:rsidRPr="00AC2E9D">
        <w:rPr>
          <w:highlight w:val="green"/>
          <w:lang w:val="en-CA"/>
        </w:rPr>
        <w:t>”]</w:t>
      </w:r>
      <w:r>
        <w:rPr>
          <w:lang w:val="en-CA"/>
        </w:rPr>
        <w:t xml:space="preserve"> </w:t>
      </w:r>
      <w:r w:rsidR="009D3EF3">
        <w:t>a 35 ans</w:t>
      </w:r>
      <w:r>
        <w:t xml:space="preserve">. </w:t>
      </w:r>
      <w:r w:rsidRPr="00AC2E9D">
        <w:rPr>
          <w:highlight w:val="green"/>
          <w:lang w:val="en-CA"/>
        </w:rPr>
        <w:t>[IF NAME_S==1 OR NAME_S==2, INSERT “</w:t>
      </w:r>
      <w:r w:rsidR="009D3EF3">
        <w:rPr>
          <w:highlight w:val="green"/>
          <w:lang w:val="en-CA"/>
        </w:rPr>
        <w:t>Il</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w:t>
      </w:r>
      <w:proofErr w:type="spellEnd"/>
      <w:r w:rsidRPr="00AC2E9D">
        <w:rPr>
          <w:highlight w:val="green"/>
          <w:lang w:val="en-CA"/>
        </w:rPr>
        <w:t>”, IF NAME_S==3 OR NAME_S==4, INSERT “</w:t>
      </w:r>
      <w:r w:rsidR="009D3EF3">
        <w:rPr>
          <w:highlight w:val="green"/>
          <w:lang w:val="en-CA"/>
        </w:rPr>
        <w:t>Elle</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mariée</w:t>
      </w:r>
      <w:proofErr w:type="spellEnd"/>
      <w:r w:rsidRPr="00AC2E9D">
        <w:rPr>
          <w:highlight w:val="green"/>
          <w:lang w:val="en-CA"/>
        </w:rPr>
        <w:t>”]</w:t>
      </w:r>
      <w:r>
        <w:t xml:space="preserve"> </w:t>
      </w:r>
      <w:r w:rsidR="009D3EF3" w:rsidRPr="009D3EF3">
        <w:rPr>
          <w:lang w:val="fr-CA"/>
        </w:rPr>
        <w:t>et a deux enfants de moins de 10 ans</w:t>
      </w:r>
      <w:r w:rsidR="009D3EF3" w:rsidRPr="009D3EF3">
        <w:t>.</w:t>
      </w:r>
      <w:r>
        <w:t xml:space="preserve"> </w:t>
      </w:r>
      <w:r w:rsidRPr="00AC2E9D">
        <w:rPr>
          <w:highlight w:val="green"/>
          <w:lang w:val="en-CA"/>
        </w:rPr>
        <w:t>[IF NAME_S==1 OR NAME_S==2, INSERT “</w:t>
      </w:r>
      <w:r w:rsidR="009D3EF3">
        <w:rPr>
          <w:highlight w:val="green"/>
          <w:lang w:val="en-CA"/>
        </w:rPr>
        <w:t>Il</w:t>
      </w:r>
      <w:r w:rsidRPr="00AC2E9D">
        <w:rPr>
          <w:highlight w:val="green"/>
          <w:lang w:val="en-CA"/>
        </w:rPr>
        <w:t>”, IF NAME_S==3 OR NAME_S==4, INSERT “</w:t>
      </w:r>
      <w:r w:rsidR="009D3EF3">
        <w:rPr>
          <w:highlight w:val="green"/>
          <w:lang w:val="en-CA"/>
        </w:rPr>
        <w:t>Elle</w:t>
      </w:r>
      <w:r w:rsidRPr="00AC2E9D">
        <w:rPr>
          <w:highlight w:val="green"/>
          <w:lang w:val="en-CA"/>
        </w:rPr>
        <w:t>”]</w:t>
      </w:r>
      <w:r>
        <w:rPr>
          <w:lang w:val="en-CA"/>
        </w:rPr>
        <w:t xml:space="preserve"> </w:t>
      </w:r>
      <w:r w:rsidR="009D3EF3" w:rsidRPr="009D3EF3">
        <w:rPr>
          <w:lang w:val="fr-CA"/>
        </w:rPr>
        <w:t>souhaite investir 5 000 $ d'argent avant impôt</w:t>
      </w:r>
      <w:r>
        <w:t xml:space="preserve">. </w:t>
      </w:r>
      <w:r w:rsidRPr="00AC2E9D">
        <w:rPr>
          <w:highlight w:val="green"/>
          <w:lang w:val="en-CA"/>
        </w:rPr>
        <w:t>[IF NAME_S==1 OR NAME_S==2, INSERT “</w:t>
      </w:r>
      <w:r w:rsidR="009D3EF3">
        <w:rPr>
          <w:highlight w:val="green"/>
          <w:lang w:val="en-CA"/>
        </w:rPr>
        <w:t>Il</w:t>
      </w:r>
      <w:r w:rsidRPr="00AC2E9D">
        <w:rPr>
          <w:highlight w:val="green"/>
          <w:lang w:val="en-CA"/>
        </w:rPr>
        <w:t>”, IF NAME_S==3 OR NAME_S==4, INSERT “</w:t>
      </w:r>
      <w:r w:rsidR="009D3EF3">
        <w:rPr>
          <w:highlight w:val="green"/>
          <w:lang w:val="en-CA"/>
        </w:rPr>
        <w:t>Elle</w:t>
      </w:r>
      <w:r w:rsidRPr="00AC2E9D">
        <w:rPr>
          <w:highlight w:val="green"/>
          <w:lang w:val="en-CA"/>
        </w:rPr>
        <w:t>”]</w:t>
      </w:r>
      <w:r>
        <w:rPr>
          <w:lang w:val="en-CA"/>
        </w:rPr>
        <w:t xml:space="preserve"> </w:t>
      </w:r>
      <w:proofErr w:type="spellStart"/>
      <w:r w:rsidR="009D3EF3" w:rsidRPr="009D3EF3">
        <w:rPr>
          <w:lang w:val="fr-CA"/>
        </w:rPr>
        <w:t>a</w:t>
      </w:r>
      <w:proofErr w:type="spellEnd"/>
      <w:r w:rsidR="009D3EF3" w:rsidRPr="009D3EF3">
        <w:rPr>
          <w:lang w:val="fr-CA"/>
        </w:rPr>
        <w:t xml:space="preserve"> un taux d'imposition marginal effectif actuel de</w:t>
      </w:r>
      <w:r w:rsidR="009D3EF3" w:rsidRPr="009D3EF3">
        <w:rPr>
          <w:highlight w:val="green"/>
        </w:rPr>
        <w:t xml:space="preserve"> </w:t>
      </w:r>
      <w:r w:rsidRPr="00AC2E9D">
        <w:rPr>
          <w:highlight w:val="green"/>
          <w:lang w:val="en-CA"/>
        </w:rPr>
        <w:t xml:space="preserve">[IF </w:t>
      </w:r>
      <w:r w:rsidRPr="00AC2E9D">
        <w:rPr>
          <w:highlight w:val="green"/>
        </w:rPr>
        <w:t>MTR</w:t>
      </w:r>
      <w:r w:rsidRPr="00AC2E9D">
        <w:rPr>
          <w:highlight w:val="green"/>
          <w:lang w:val="en-CA"/>
        </w:rPr>
        <w:t>==1, INSERT “</w:t>
      </w:r>
      <w:r w:rsidRPr="00AC2E9D">
        <w:rPr>
          <w:highlight w:val="green"/>
        </w:rPr>
        <w:t>30</w:t>
      </w:r>
      <w:r w:rsidRPr="00AC2E9D">
        <w:rPr>
          <w:highlight w:val="green"/>
          <w:lang w:val="en-CA"/>
        </w:rPr>
        <w:t xml:space="preserve">”, IF </w:t>
      </w:r>
      <w:r w:rsidRPr="00AC2E9D">
        <w:rPr>
          <w:highlight w:val="green"/>
        </w:rPr>
        <w:t>MTR</w:t>
      </w:r>
      <w:r w:rsidRPr="00AC2E9D">
        <w:rPr>
          <w:highlight w:val="green"/>
          <w:lang w:val="en-CA"/>
        </w:rPr>
        <w:t>==2, INSERT “</w:t>
      </w:r>
      <w:r w:rsidRPr="00AC2E9D">
        <w:rPr>
          <w:highlight w:val="green"/>
        </w:rPr>
        <w:t>50</w:t>
      </w:r>
      <w:r w:rsidRPr="00AC2E9D">
        <w:rPr>
          <w:highlight w:val="green"/>
          <w:lang w:val="en-CA"/>
        </w:rPr>
        <w:t>”</w:t>
      </w:r>
      <w:r w:rsidRPr="00AC2E9D">
        <w:rPr>
          <w:highlight w:val="green"/>
        </w:rPr>
        <w:t>]</w:t>
      </w:r>
      <w:r w:rsidR="009D3EF3">
        <w:t xml:space="preserve"> </w:t>
      </w:r>
      <w:r w:rsidRPr="00C12AB0">
        <w:t>%</w:t>
      </w:r>
      <w:r w:rsidRPr="009D3EF3">
        <w:rPr>
          <w:lang w:val="fr-CA"/>
        </w:rPr>
        <w:t xml:space="preserve"> </w:t>
      </w:r>
      <w:r w:rsidR="009D3EF3" w:rsidRPr="009D3EF3">
        <w:rPr>
          <w:lang w:val="fr-CA"/>
        </w:rPr>
        <w:t xml:space="preserve">et anticipe un taux marginal d'imposition de 40 % </w:t>
      </w:r>
      <w:r w:rsidR="009D3EF3">
        <w:rPr>
          <w:lang w:val="fr-CA"/>
        </w:rPr>
        <w:t>quand</w:t>
      </w:r>
      <w:r w:rsidRPr="00C12AB0">
        <w:t xml:space="preserve"> </w:t>
      </w:r>
      <w:r w:rsidRPr="00AC2E9D">
        <w:rPr>
          <w:highlight w:val="green"/>
          <w:lang w:val="en-CA"/>
        </w:rPr>
        <w:t>[IF NAME_S==1 OR NAME_S==2, INSERT “</w:t>
      </w:r>
      <w:r w:rsidR="009D3EF3">
        <w:rPr>
          <w:highlight w:val="green"/>
          <w:lang w:val="en-CA"/>
        </w:rPr>
        <w:t>il</w:t>
      </w:r>
      <w:r w:rsidRPr="00AC2E9D">
        <w:rPr>
          <w:highlight w:val="green"/>
          <w:lang w:val="en-CA"/>
        </w:rPr>
        <w:t>”, IF NAME_S==3 OR NAME_S==4, INSERT “</w:t>
      </w:r>
      <w:proofErr w:type="spellStart"/>
      <w:r w:rsidR="009D3EF3">
        <w:rPr>
          <w:highlight w:val="green"/>
          <w:lang w:val="en-CA"/>
        </w:rPr>
        <w:t>elle</w:t>
      </w:r>
      <w:proofErr w:type="spellEnd"/>
      <w:r w:rsidRPr="00AC2E9D">
        <w:rPr>
          <w:highlight w:val="green"/>
          <w:lang w:val="en-CA"/>
        </w:rPr>
        <w:t>”]</w:t>
      </w:r>
      <w:r>
        <w:rPr>
          <w:lang w:val="en-CA"/>
        </w:rPr>
        <w:t xml:space="preserve"> </w:t>
      </w:r>
      <w:r w:rsidR="009D3EF3" w:rsidRPr="009D3EF3">
        <w:rPr>
          <w:lang w:val="fr-CA"/>
        </w:rPr>
        <w:t>retirer</w:t>
      </w:r>
      <w:r w:rsidR="00A75A8B">
        <w:rPr>
          <w:lang w:val="fr-CA"/>
        </w:rPr>
        <w:t>a</w:t>
      </w:r>
      <w:r w:rsidR="009D3EF3" w:rsidRPr="009D3EF3">
        <w:rPr>
          <w:lang w:val="fr-CA"/>
        </w:rPr>
        <w:t xml:space="preserve"> le montant </w:t>
      </w:r>
      <w:r w:rsidR="00143BB3">
        <w:rPr>
          <w:lang w:val="fr-CA"/>
        </w:rPr>
        <w:t>cotisé et le rendement accumulé</w:t>
      </w:r>
      <w:r w:rsidRPr="00C12AB0">
        <w:t xml:space="preserve">. </w:t>
      </w:r>
      <w:r w:rsidRPr="00AC2E9D">
        <w:rPr>
          <w:highlight w:val="green"/>
        </w:rPr>
        <w:t>[</w:t>
      </w:r>
      <w:r w:rsidRPr="00AC2E9D">
        <w:rPr>
          <w:highlight w:val="green"/>
          <w:lang w:val="en-CA"/>
        </w:rPr>
        <w:t>IF NAME_S==1 OR NAME_S==2, INSERT “</w:t>
      </w:r>
      <w:r w:rsidR="009D3EF3">
        <w:rPr>
          <w:highlight w:val="green"/>
          <w:lang w:val="en-CA"/>
        </w:rPr>
        <w:t>Il</w:t>
      </w:r>
      <w:r w:rsidRPr="00AC2E9D">
        <w:rPr>
          <w:highlight w:val="green"/>
          <w:lang w:val="en-CA"/>
        </w:rPr>
        <w:t>”, IF NAME_S==3 OR NAME_S==4, INSERT “</w:t>
      </w:r>
      <w:r w:rsidR="009D3EF3">
        <w:rPr>
          <w:highlight w:val="green"/>
          <w:lang w:val="en-CA"/>
        </w:rPr>
        <w:t>Elle</w:t>
      </w:r>
      <w:r w:rsidRPr="00AC2E9D">
        <w:rPr>
          <w:highlight w:val="green"/>
          <w:lang w:val="en-CA"/>
        </w:rPr>
        <w:t>”]</w:t>
      </w:r>
      <w:r w:rsidRPr="00C12AB0">
        <w:t xml:space="preserve"> </w:t>
      </w:r>
      <w:proofErr w:type="spellStart"/>
      <w:r w:rsidR="009D3EF3" w:rsidRPr="009D3EF3">
        <w:rPr>
          <w:lang w:val="fr-CA"/>
        </w:rPr>
        <w:t>a</w:t>
      </w:r>
      <w:proofErr w:type="spellEnd"/>
      <w:r w:rsidR="009D3EF3" w:rsidRPr="009D3EF3">
        <w:rPr>
          <w:lang w:val="fr-CA"/>
        </w:rPr>
        <w:t xml:space="preserve"> 5 000 $ de dettes impayées à un taux annuel de</w:t>
      </w:r>
      <w:r w:rsidR="009D3EF3" w:rsidRPr="009D3EF3">
        <w:rPr>
          <w:highlight w:val="green"/>
        </w:rPr>
        <w:t xml:space="preserve"> </w:t>
      </w:r>
      <w:r w:rsidRPr="00AC2E9D">
        <w:rPr>
          <w:highlight w:val="green"/>
          <w:lang w:val="en-CA"/>
        </w:rPr>
        <w:t xml:space="preserve">[IF </w:t>
      </w:r>
      <w:r w:rsidRPr="00AC2E9D">
        <w:rPr>
          <w:highlight w:val="green"/>
        </w:rPr>
        <w:t>APR</w:t>
      </w:r>
      <w:r w:rsidR="0053627F">
        <w:rPr>
          <w:highlight w:val="green"/>
          <w:lang w:val="en-CA"/>
        </w:rPr>
        <w:t>==1, INSERT “2,</w:t>
      </w:r>
      <w:r w:rsidRPr="00AC2E9D">
        <w:rPr>
          <w:highlight w:val="green"/>
          <w:lang w:val="en-CA"/>
        </w:rPr>
        <w:t xml:space="preserve">5”, IF </w:t>
      </w:r>
      <w:r w:rsidRPr="00AC2E9D">
        <w:rPr>
          <w:highlight w:val="green"/>
        </w:rPr>
        <w:t>APR</w:t>
      </w:r>
      <w:r w:rsidRPr="00AC2E9D">
        <w:rPr>
          <w:highlight w:val="green"/>
          <w:lang w:val="en-CA"/>
        </w:rPr>
        <w:t>==2, INSERT “</w:t>
      </w:r>
      <w:r w:rsidRPr="00AC2E9D">
        <w:rPr>
          <w:highlight w:val="green"/>
        </w:rPr>
        <w:t>5</w:t>
      </w:r>
      <w:r w:rsidR="0053627F">
        <w:rPr>
          <w:highlight w:val="green"/>
          <w:lang w:val="en-CA"/>
        </w:rPr>
        <w:t>”, IF APR==3, INSERT “7,</w:t>
      </w:r>
      <w:r w:rsidRPr="00AC2E9D">
        <w:rPr>
          <w:highlight w:val="green"/>
          <w:lang w:val="en-CA"/>
        </w:rPr>
        <w:t>5”</w:t>
      </w:r>
      <w:r>
        <w:rPr>
          <w:lang w:val="en-CA"/>
        </w:rPr>
        <w:t>]</w:t>
      </w:r>
      <w:r w:rsidR="009D3EF3">
        <w:rPr>
          <w:lang w:val="en-CA"/>
        </w:rPr>
        <w:t xml:space="preserve"> </w:t>
      </w:r>
      <w:r>
        <w:rPr>
          <w:lang w:val="en-CA"/>
        </w:rPr>
        <w:t>%</w:t>
      </w:r>
      <w:r>
        <w:t xml:space="preserve">. </w:t>
      </w:r>
    </w:p>
    <w:p w14:paraId="56745A52" w14:textId="423F76AA" w:rsidR="001D12EF" w:rsidRDefault="001D12EF" w:rsidP="00415F75"/>
    <w:p w14:paraId="1D8B6273" w14:textId="119F0920" w:rsidR="00D5570D" w:rsidRPr="00CD5C8E" w:rsidRDefault="00D5570D" w:rsidP="00D5570D">
      <w:pPr>
        <w:rPr>
          <w:rFonts w:eastAsia="Times New Roman"/>
          <w:color w:val="000000"/>
          <w:sz w:val="23"/>
          <w:szCs w:val="23"/>
        </w:rPr>
      </w:pPr>
      <w:r w:rsidRPr="00382B95">
        <w:rPr>
          <w:lang w:val="fr-CA"/>
        </w:rPr>
        <w:t>Suppos</w:t>
      </w:r>
      <w:r w:rsidR="00441750">
        <w:rPr>
          <w:lang w:val="fr-CA"/>
        </w:rPr>
        <w:t>ez</w:t>
      </w:r>
      <w:r w:rsidR="00382B95" w:rsidRPr="00382B95">
        <w:rPr>
          <w:lang w:val="fr-CA"/>
        </w:rPr>
        <w:t xml:space="preserve"> </w:t>
      </w:r>
      <w:r w:rsidRPr="00AC2E9D">
        <w:rPr>
          <w:highlight w:val="green"/>
          <w:lang w:val="en-CA"/>
        </w:rPr>
        <w:t>[IF NAME_S==1 OR NAME_S==2, INSERT “</w:t>
      </w:r>
      <w:proofErr w:type="spellStart"/>
      <w:r w:rsidR="00382B95">
        <w:rPr>
          <w:highlight w:val="green"/>
          <w:lang w:val="en-CA"/>
        </w:rPr>
        <w:t>qu’il</w:t>
      </w:r>
      <w:proofErr w:type="spellEnd"/>
      <w:r w:rsidRPr="00AC2E9D">
        <w:rPr>
          <w:highlight w:val="green"/>
          <w:lang w:val="en-CA"/>
        </w:rPr>
        <w:t>”, IF NAME_S==3 OR NAME_S==4, INSERT “</w:t>
      </w:r>
      <w:proofErr w:type="spellStart"/>
      <w:r w:rsidR="00382B95">
        <w:rPr>
          <w:highlight w:val="green"/>
          <w:lang w:val="en-CA"/>
        </w:rPr>
        <w:t>qu’elle</w:t>
      </w:r>
      <w:proofErr w:type="spellEnd"/>
      <w:r w:rsidRPr="00AC2E9D">
        <w:rPr>
          <w:highlight w:val="green"/>
          <w:lang w:val="en-CA"/>
        </w:rPr>
        <w:t>”</w:t>
      </w:r>
      <w:r w:rsidRPr="00AC2E9D">
        <w:rPr>
          <w:highlight w:val="green"/>
        </w:rPr>
        <w:t>]</w:t>
      </w:r>
      <w:r>
        <w:t xml:space="preserve"> </w:t>
      </w:r>
      <w:r w:rsidR="00382B95" w:rsidRPr="00382B95">
        <w:rPr>
          <w:lang w:val="fr-CA"/>
        </w:rPr>
        <w:t>puisse cotiser la totalité du montant soit à un REER soit à un CELI;</w:t>
      </w:r>
      <w:r>
        <w:t xml:space="preserve"> </w:t>
      </w:r>
      <w:r w:rsidRPr="00AC2E9D">
        <w:rPr>
          <w:highlight w:val="green"/>
          <w:lang w:val="en-CA"/>
        </w:rPr>
        <w:t>[IF NAME_S==1 OR NAME_S==2, INSERT “</w:t>
      </w:r>
      <w:proofErr w:type="spellStart"/>
      <w:r w:rsidR="00382B95">
        <w:rPr>
          <w:highlight w:val="green"/>
          <w:lang w:val="en-CA"/>
        </w:rPr>
        <w:t>qu’il</w:t>
      </w:r>
      <w:proofErr w:type="spellEnd"/>
      <w:r w:rsidRPr="00AC2E9D">
        <w:rPr>
          <w:highlight w:val="green"/>
          <w:lang w:val="en-CA"/>
        </w:rPr>
        <w:t>”, IF NAME_S==3 OR NAME_S==4, INSERT “</w:t>
      </w:r>
      <w:proofErr w:type="spellStart"/>
      <w:r w:rsidR="00382B95">
        <w:rPr>
          <w:highlight w:val="green"/>
          <w:lang w:val="en-CA"/>
        </w:rPr>
        <w:t>qu’elle</w:t>
      </w:r>
      <w:proofErr w:type="spellEnd"/>
      <w:r w:rsidRPr="00AC2E9D">
        <w:rPr>
          <w:highlight w:val="green"/>
          <w:lang w:val="en-CA"/>
        </w:rPr>
        <w:t>”</w:t>
      </w:r>
      <w:r w:rsidRPr="00AC2E9D">
        <w:rPr>
          <w:highlight w:val="green"/>
        </w:rPr>
        <w:t>]</w:t>
      </w:r>
      <w:r>
        <w:t xml:space="preserve"> </w:t>
      </w:r>
      <w:r w:rsidR="00382B95" w:rsidRPr="00382B95">
        <w:rPr>
          <w:lang w:val="fr-CA"/>
        </w:rPr>
        <w:t>possède une police d</w:t>
      </w:r>
      <w:r w:rsidR="0053627F">
        <w:rPr>
          <w:lang w:val="fr-CA"/>
        </w:rPr>
        <w:t>'assurance vie universelle (VU)</w:t>
      </w:r>
      <w:r w:rsidR="00382B95" w:rsidRPr="00382B95">
        <w:rPr>
          <w:lang w:val="fr-CA"/>
        </w:rPr>
        <w:t>; et que le retrait ne sera admissible à aucun fractionnement du revenu.</w:t>
      </w:r>
      <w:r w:rsidR="00382B95" w:rsidRPr="00382B95">
        <w:rPr>
          <w:highlight w:val="green"/>
        </w:rPr>
        <w:t xml:space="preserve"> </w:t>
      </w:r>
      <w:r w:rsidRPr="00AC2E9D">
        <w:rPr>
          <w:highlight w:val="green"/>
          <w:lang w:val="en-CA"/>
        </w:rPr>
        <w:t>[IF SOLICIT_S==1</w:t>
      </w:r>
      <w:r w:rsidR="007911A4">
        <w:rPr>
          <w:highlight w:val="green"/>
          <w:lang w:val="en-CA"/>
        </w:rPr>
        <w:t xml:space="preserve"> </w:t>
      </w:r>
      <w:r w:rsidR="007911A4" w:rsidRPr="005F4994">
        <w:rPr>
          <w:highlight w:val="green"/>
          <w:lang w:val="en-CA"/>
        </w:rPr>
        <w:t xml:space="preserve">AND </w:t>
      </w:r>
      <w:r w:rsidR="007911A4" w:rsidRPr="005F4994">
        <w:rPr>
          <w:highlight w:val="green"/>
          <w:lang w:val="en-CA"/>
        </w:rPr>
        <w:lastRenderedPageBreak/>
        <w:t>(NAME_</w:t>
      </w:r>
      <w:r w:rsidR="007911A4">
        <w:rPr>
          <w:highlight w:val="green"/>
          <w:lang w:val="en-CA"/>
        </w:rPr>
        <w:t>S</w:t>
      </w:r>
      <w:r w:rsidR="007911A4" w:rsidRPr="005F4994">
        <w:rPr>
          <w:highlight w:val="green"/>
          <w:lang w:val="en-CA"/>
        </w:rPr>
        <w:t>==1 OR NAME_</w:t>
      </w:r>
      <w:r w:rsidR="007911A4">
        <w:rPr>
          <w:highlight w:val="green"/>
          <w:lang w:val="en-CA"/>
        </w:rPr>
        <w:t>S</w:t>
      </w:r>
      <w:r w:rsidR="007911A4" w:rsidRPr="005F4994">
        <w:rPr>
          <w:highlight w:val="green"/>
          <w:lang w:val="en-CA"/>
        </w:rPr>
        <w:t>==2</w:t>
      </w:r>
      <w:proofErr w:type="gramStart"/>
      <w:r w:rsidR="007911A4" w:rsidRPr="005F4994">
        <w:rPr>
          <w:highlight w:val="green"/>
          <w:lang w:val="en-CA"/>
        </w:rPr>
        <w:t>)</w:t>
      </w:r>
      <w:r w:rsidRPr="00AC2E9D">
        <w:rPr>
          <w:highlight w:val="green"/>
          <w:lang w:val="en-CA"/>
        </w:rPr>
        <w:t>,</w:t>
      </w:r>
      <w:r w:rsidR="007911A4">
        <w:rPr>
          <w:highlight w:val="green"/>
          <w:lang w:val="en-CA"/>
        </w:rPr>
        <w:t xml:space="preserve"> </w:t>
      </w:r>
      <w:r w:rsidRPr="00AC2E9D">
        <w:rPr>
          <w:highlight w:val="green"/>
          <w:lang w:val="en-CA"/>
        </w:rPr>
        <w:t xml:space="preserve"> INSERT</w:t>
      </w:r>
      <w:proofErr w:type="gramEnd"/>
      <w:r w:rsidRPr="00AC2E9D">
        <w:rPr>
          <w:highlight w:val="green"/>
          <w:lang w:val="en-CA"/>
        </w:rPr>
        <w:t xml:space="preserve"> </w:t>
      </w:r>
      <w:r w:rsidRPr="00382B95">
        <w:rPr>
          <w:highlight w:val="green"/>
          <w:lang w:val="en-CA"/>
        </w:rPr>
        <w:t>“</w:t>
      </w:r>
      <w:r w:rsidR="00382B95" w:rsidRPr="00382B95">
        <w:rPr>
          <w:highlight w:val="green"/>
        </w:rPr>
        <w:t xml:space="preserve">Le client </w:t>
      </w:r>
      <w:proofErr w:type="spellStart"/>
      <w:r w:rsidR="00382B95" w:rsidRPr="00382B95">
        <w:rPr>
          <w:highlight w:val="green"/>
        </w:rPr>
        <w:t>s'enquiert</w:t>
      </w:r>
      <w:proofErr w:type="spellEnd"/>
      <w:r w:rsidR="00382B95" w:rsidRPr="00382B95">
        <w:rPr>
          <w:highlight w:val="green"/>
        </w:rPr>
        <w:t xml:space="preserve"> de la </w:t>
      </w:r>
      <w:proofErr w:type="spellStart"/>
      <w:r w:rsidR="00382B95" w:rsidRPr="00382B95">
        <w:rPr>
          <w:highlight w:val="green"/>
        </w:rPr>
        <w:t>possibilité</w:t>
      </w:r>
      <w:proofErr w:type="spellEnd"/>
      <w:r w:rsidR="00382B95" w:rsidRPr="00382B95">
        <w:rPr>
          <w:highlight w:val="green"/>
        </w:rPr>
        <w:t xml:space="preserve"> </w:t>
      </w:r>
      <w:proofErr w:type="spellStart"/>
      <w:r w:rsidR="00382B95" w:rsidRPr="00382B95">
        <w:rPr>
          <w:highlight w:val="green"/>
        </w:rPr>
        <w:t>d'investir</w:t>
      </w:r>
      <w:proofErr w:type="spellEnd"/>
      <w:r w:rsidR="00382B95" w:rsidRPr="00382B95">
        <w:rPr>
          <w:highlight w:val="green"/>
        </w:rPr>
        <w:t xml:space="preserve"> </w:t>
      </w:r>
      <w:proofErr w:type="spellStart"/>
      <w:r w:rsidR="00382B95" w:rsidRPr="00382B95">
        <w:rPr>
          <w:highlight w:val="green"/>
        </w:rPr>
        <w:t>l'argent</w:t>
      </w:r>
      <w:proofErr w:type="spellEnd"/>
      <w:r w:rsidR="00382B95" w:rsidRPr="00382B95">
        <w:rPr>
          <w:highlight w:val="green"/>
        </w:rPr>
        <w:t xml:space="preserve"> dans la police VU</w:t>
      </w:r>
      <w:r w:rsidRPr="00382B95">
        <w:rPr>
          <w:highlight w:val="green"/>
        </w:rPr>
        <w:t>.”</w:t>
      </w:r>
      <w:r w:rsidR="007911A4">
        <w:rPr>
          <w:highlight w:val="green"/>
        </w:rPr>
        <w:t xml:space="preserve"> </w:t>
      </w:r>
      <w:r w:rsidR="007911A4" w:rsidRPr="00AC2E9D">
        <w:rPr>
          <w:highlight w:val="green"/>
          <w:lang w:val="en-CA"/>
        </w:rPr>
        <w:t>IF SOLICIT_S==1</w:t>
      </w:r>
      <w:r w:rsidR="007911A4" w:rsidRPr="00F04DE1">
        <w:rPr>
          <w:highlight w:val="green"/>
          <w:lang w:val="en-CA"/>
        </w:rPr>
        <w:t xml:space="preserve"> </w:t>
      </w:r>
      <w:r w:rsidR="007911A4" w:rsidRPr="005F4994">
        <w:rPr>
          <w:highlight w:val="green"/>
          <w:lang w:val="en-CA"/>
        </w:rPr>
        <w:t>AND (NAME_</w:t>
      </w:r>
      <w:r w:rsidR="007911A4">
        <w:rPr>
          <w:highlight w:val="green"/>
          <w:lang w:val="en-CA"/>
        </w:rPr>
        <w:t>S</w:t>
      </w:r>
      <w:r w:rsidR="007911A4" w:rsidRPr="005F4994">
        <w:rPr>
          <w:highlight w:val="green"/>
          <w:lang w:val="en-CA"/>
        </w:rPr>
        <w:t>==</w:t>
      </w:r>
      <w:r w:rsidR="007911A4">
        <w:rPr>
          <w:highlight w:val="green"/>
          <w:lang w:val="en-CA"/>
        </w:rPr>
        <w:t>3</w:t>
      </w:r>
      <w:r w:rsidR="007911A4" w:rsidRPr="005F4994">
        <w:rPr>
          <w:highlight w:val="green"/>
          <w:lang w:val="en-CA"/>
        </w:rPr>
        <w:t xml:space="preserve"> OR NAME_</w:t>
      </w:r>
      <w:r w:rsidR="007911A4">
        <w:rPr>
          <w:highlight w:val="green"/>
          <w:lang w:val="en-CA"/>
        </w:rPr>
        <w:t>S</w:t>
      </w:r>
      <w:r w:rsidR="007911A4" w:rsidRPr="005F4994">
        <w:rPr>
          <w:highlight w:val="green"/>
          <w:lang w:val="en-CA"/>
        </w:rPr>
        <w:t>==</w:t>
      </w:r>
      <w:r w:rsidR="007911A4">
        <w:rPr>
          <w:highlight w:val="green"/>
          <w:lang w:val="en-CA"/>
        </w:rPr>
        <w:t>4</w:t>
      </w:r>
      <w:r w:rsidR="007911A4" w:rsidRPr="005F4994">
        <w:rPr>
          <w:highlight w:val="green"/>
          <w:lang w:val="en-CA"/>
        </w:rPr>
        <w:t>)</w:t>
      </w:r>
      <w:r w:rsidR="007911A4" w:rsidRPr="00AC2E9D">
        <w:rPr>
          <w:highlight w:val="green"/>
          <w:lang w:val="en-CA"/>
        </w:rPr>
        <w:t>, INSERT “</w:t>
      </w:r>
      <w:r w:rsidR="007911A4" w:rsidRPr="000C35A0">
        <w:rPr>
          <w:highlight w:val="green"/>
          <w:lang w:val="fr-CA"/>
        </w:rPr>
        <w:t>L</w:t>
      </w:r>
      <w:r w:rsidR="007911A4">
        <w:rPr>
          <w:highlight w:val="green"/>
          <w:lang w:val="fr-CA"/>
        </w:rPr>
        <w:t>a</w:t>
      </w:r>
      <w:r w:rsidR="007911A4" w:rsidRPr="000C35A0">
        <w:rPr>
          <w:highlight w:val="green"/>
          <w:lang w:val="fr-CA"/>
        </w:rPr>
        <w:t xml:space="preserve"> client</w:t>
      </w:r>
      <w:r w:rsidR="007911A4">
        <w:rPr>
          <w:highlight w:val="green"/>
          <w:lang w:val="fr-CA"/>
        </w:rPr>
        <w:t>e</w:t>
      </w:r>
      <w:r w:rsidR="007911A4" w:rsidRPr="000C35A0">
        <w:rPr>
          <w:highlight w:val="green"/>
          <w:lang w:val="fr-CA"/>
        </w:rPr>
        <w:t xml:space="preserve"> s'enquiert de la possibilité d'investir l'argent dans la police VU</w:t>
      </w:r>
      <w:r w:rsidR="007911A4" w:rsidRPr="00AC2E9D">
        <w:rPr>
          <w:highlight w:val="green"/>
        </w:rPr>
        <w:t>.”</w:t>
      </w:r>
      <w:r w:rsidRPr="00382B95">
        <w:rPr>
          <w:highlight w:val="green"/>
        </w:rPr>
        <w:t>]</w:t>
      </w:r>
    </w:p>
    <w:p w14:paraId="17B82B3B" w14:textId="77777777" w:rsidR="00D5570D" w:rsidRDefault="00D5570D" w:rsidP="00415F75"/>
    <w:p w14:paraId="0491FFB8" w14:textId="7E87A724" w:rsidR="00AC2E9D" w:rsidRPr="00E6082F" w:rsidRDefault="00382B95" w:rsidP="00AC2E9D">
      <w:pPr>
        <w:pStyle w:val="Paragraphedeliste"/>
        <w:numPr>
          <w:ilvl w:val="0"/>
          <w:numId w:val="2"/>
        </w:numPr>
        <w:rPr>
          <w:lang w:val="en-CA"/>
        </w:rPr>
      </w:pPr>
      <w:r w:rsidRPr="00382B95">
        <w:rPr>
          <w:lang w:val="fr-CA"/>
        </w:rPr>
        <w:t>Parmi les quatre options ci-dessous, laquelle recommanderiez-vous en premier à</w:t>
      </w:r>
      <w:r w:rsidRPr="00382B95">
        <w:rPr>
          <w:highlight w:val="green"/>
        </w:rPr>
        <w:t xml:space="preserve"> </w:t>
      </w:r>
      <w:r w:rsidR="00AC2E9D" w:rsidRPr="00AC2E9D">
        <w:rPr>
          <w:highlight w:val="green"/>
        </w:rPr>
        <w:t>[</w:t>
      </w:r>
      <w:r w:rsidR="00AC2E9D" w:rsidRPr="00AC2E9D">
        <w:rPr>
          <w:highlight w:val="green"/>
          <w:lang w:val="en-CA"/>
        </w:rPr>
        <w:t>IF NAME_S==1, INSERT “</w:t>
      </w:r>
      <w:r>
        <w:rPr>
          <w:highlight w:val="green"/>
        </w:rPr>
        <w:t>Jacques</w:t>
      </w:r>
      <w:r w:rsidR="00AC2E9D" w:rsidRPr="00AC2E9D">
        <w:rPr>
          <w:highlight w:val="green"/>
          <w:lang w:val="en-CA"/>
        </w:rPr>
        <w:t>”, IF NAME_S==2, INSERT “</w:t>
      </w:r>
      <w:r>
        <w:rPr>
          <w:highlight w:val="green"/>
        </w:rPr>
        <w:t>Pierre</w:t>
      </w:r>
      <w:r w:rsidR="00AC2E9D" w:rsidRPr="00AC2E9D">
        <w:rPr>
          <w:highlight w:val="green"/>
          <w:lang w:val="en-CA"/>
        </w:rPr>
        <w:t>”, IF NAME_S==3, INSERT “</w:t>
      </w:r>
      <w:r>
        <w:rPr>
          <w:highlight w:val="green"/>
        </w:rPr>
        <w:t>Sandra</w:t>
      </w:r>
      <w:r w:rsidR="00AC2E9D" w:rsidRPr="00AC2E9D">
        <w:rPr>
          <w:highlight w:val="green"/>
          <w:lang w:val="en-CA"/>
        </w:rPr>
        <w:t>”, IF NAME_S==4, INSERT “</w:t>
      </w:r>
      <w:r>
        <w:rPr>
          <w:highlight w:val="green"/>
        </w:rPr>
        <w:t>Monique</w:t>
      </w:r>
      <w:r w:rsidR="00AC2E9D" w:rsidRPr="00AC2E9D">
        <w:rPr>
          <w:highlight w:val="green"/>
          <w:lang w:val="en-CA"/>
        </w:rPr>
        <w:t>”]</w:t>
      </w:r>
      <w:r w:rsidR="00AC2E9D">
        <w:t>?</w:t>
      </w:r>
    </w:p>
    <w:p w14:paraId="700BE1E6" w14:textId="1F99536F" w:rsidR="00AC2E9D" w:rsidRPr="00382B95" w:rsidRDefault="00AC2E9D" w:rsidP="00AC2E9D">
      <w:pPr>
        <w:rPr>
          <w:lang w:val="fr-CA"/>
        </w:rPr>
      </w:pPr>
      <w:r>
        <w:t xml:space="preserve">1 </w:t>
      </w:r>
      <w:r w:rsidR="00382B95" w:rsidRPr="00382B95">
        <w:rPr>
          <w:lang w:val="fr-CA"/>
        </w:rPr>
        <w:t>Investir l'argent dans un REER (p. ex. un indice général, comme le TSX)</w:t>
      </w:r>
    </w:p>
    <w:p w14:paraId="12E62D44" w14:textId="247B95D3" w:rsidR="00AC2E9D" w:rsidRPr="00382B95" w:rsidRDefault="00AC2E9D" w:rsidP="00AC2E9D">
      <w:pPr>
        <w:rPr>
          <w:lang w:val="fr-CA"/>
        </w:rPr>
      </w:pPr>
      <w:r>
        <w:t xml:space="preserve">2 </w:t>
      </w:r>
      <w:r w:rsidR="00382B95" w:rsidRPr="00382B95">
        <w:rPr>
          <w:lang w:val="fr-CA"/>
        </w:rPr>
        <w:t xml:space="preserve">Investir l'argent dans un </w:t>
      </w:r>
      <w:r w:rsidR="00382B95">
        <w:rPr>
          <w:lang w:val="fr-CA"/>
        </w:rPr>
        <w:t>CELI</w:t>
      </w:r>
      <w:r w:rsidR="00382B95" w:rsidRPr="00382B95">
        <w:rPr>
          <w:lang w:val="fr-CA"/>
        </w:rPr>
        <w:t xml:space="preserve"> (p. ex. un indice général, comme le TSX)</w:t>
      </w:r>
    </w:p>
    <w:p w14:paraId="23635528" w14:textId="4B7C257B" w:rsidR="00AC2E9D" w:rsidRPr="00382B95" w:rsidRDefault="00AC2E9D" w:rsidP="00AC2E9D">
      <w:pPr>
        <w:rPr>
          <w:lang w:val="fr-CA"/>
        </w:rPr>
      </w:pPr>
      <w:r>
        <w:t xml:space="preserve">3 </w:t>
      </w:r>
      <w:r w:rsidR="00382B95" w:rsidRPr="00382B95">
        <w:rPr>
          <w:lang w:val="fr-CA"/>
        </w:rPr>
        <w:t>Investir l’argent</w:t>
      </w:r>
      <w:r w:rsidRPr="00382B95">
        <w:rPr>
          <w:lang w:val="fr-CA"/>
        </w:rPr>
        <w:t xml:space="preserve"> </w:t>
      </w:r>
      <w:r w:rsidR="00382B95">
        <w:rPr>
          <w:lang w:val="fr-CA"/>
        </w:rPr>
        <w:t xml:space="preserve">dans </w:t>
      </w:r>
      <w:r w:rsidR="00441750">
        <w:rPr>
          <w:lang w:val="fr-CA"/>
        </w:rPr>
        <w:t xml:space="preserve">la </w:t>
      </w:r>
      <w:r w:rsidR="00382B95">
        <w:rPr>
          <w:lang w:val="fr-CA"/>
        </w:rPr>
        <w:t>police VU</w:t>
      </w:r>
    </w:p>
    <w:p w14:paraId="45BC4805" w14:textId="3D250EAA" w:rsidR="00005B39" w:rsidRDefault="00AC2E9D">
      <w:pPr>
        <w:rPr>
          <w:lang w:val="fr-CA"/>
        </w:rPr>
      </w:pPr>
      <w:r w:rsidRPr="00382B95">
        <w:rPr>
          <w:lang w:val="fr-CA"/>
        </w:rPr>
        <w:t xml:space="preserve">4 </w:t>
      </w:r>
      <w:r w:rsidR="00382B95" w:rsidRPr="00382B95">
        <w:rPr>
          <w:lang w:val="fr-CA"/>
        </w:rPr>
        <w:t>Rembourser la dette impayée</w:t>
      </w:r>
    </w:p>
    <w:p w14:paraId="51B05870" w14:textId="77777777" w:rsidR="00382B95" w:rsidRDefault="00382B95"/>
    <w:p w14:paraId="2FDDD4C1" w14:textId="77777777" w:rsidR="00334EC0" w:rsidRDefault="00334EC0"/>
    <w:p w14:paraId="2FD53519" w14:textId="1815DD0C" w:rsidR="00334EC0" w:rsidRPr="00F8007B" w:rsidRDefault="00334EC0" w:rsidP="00EA63FD">
      <w:r w:rsidRPr="00F8007B">
        <w:rPr>
          <w:bCs/>
        </w:rPr>
        <w:t>[NEW SCREEN]</w:t>
      </w:r>
    </w:p>
    <w:p w14:paraId="42619F09" w14:textId="37E38E41" w:rsidR="00EA63FD" w:rsidRPr="00F8007B" w:rsidRDefault="00EA63FD" w:rsidP="00EA63FD">
      <w:r w:rsidRPr="00F8007B">
        <w:t>[SECTION 2.2]</w:t>
      </w:r>
    </w:p>
    <w:p w14:paraId="361F03E5" w14:textId="77777777" w:rsidR="00EA63FD" w:rsidRPr="00F8007B" w:rsidRDefault="00EA63FD" w:rsidP="00EA63FD"/>
    <w:p w14:paraId="5961C583" w14:textId="77777777" w:rsidR="009C162A" w:rsidRPr="00F8007B" w:rsidRDefault="009C162A" w:rsidP="009C162A">
      <w:pPr>
        <w:rPr>
          <w:i/>
          <w:iCs/>
          <w:lang w:val="en-CA"/>
        </w:rPr>
      </w:pPr>
      <w:r w:rsidRPr="00F8007B">
        <w:rPr>
          <w:bCs/>
          <w:i/>
          <w:iCs/>
          <w:lang w:val="fr-CA"/>
        </w:rPr>
        <w:t xml:space="preserve">Pour toutes les situations-clients, considérez que </w:t>
      </w:r>
      <w:r w:rsidRPr="00F8007B">
        <w:rPr>
          <w:b/>
          <w:bCs/>
          <w:i/>
          <w:iCs/>
          <w:lang w:val="fr-CA"/>
        </w:rPr>
        <w:t>l'inflation sera négligeable dans un avenir prévisible</w:t>
      </w:r>
      <w:r w:rsidRPr="00F8007B">
        <w:rPr>
          <w:bCs/>
          <w:i/>
          <w:iCs/>
          <w:lang w:val="fr-CA"/>
        </w:rPr>
        <w:t xml:space="preserve"> et supposez que </w:t>
      </w:r>
      <w:r w:rsidRPr="00F8007B">
        <w:rPr>
          <w:b/>
          <w:bCs/>
          <w:i/>
          <w:iCs/>
          <w:lang w:val="fr-CA"/>
        </w:rPr>
        <w:t>l'état matrimonial restera inchangé</w:t>
      </w:r>
      <w:r w:rsidRPr="00F8007B">
        <w:rPr>
          <w:bCs/>
          <w:i/>
          <w:iCs/>
          <w:lang w:val="fr-CA"/>
        </w:rPr>
        <w:t xml:space="preserve">. Veuillez fournir vos meilleurs conseils dans chacun des scénarios-clients présentés </w:t>
      </w:r>
      <w:r w:rsidRPr="00F8007B">
        <w:rPr>
          <w:b/>
          <w:bCs/>
          <w:i/>
          <w:iCs/>
          <w:lang w:val="fr-CA"/>
        </w:rPr>
        <w:t>sur la base des informations fournies. Présumez que vous avez le ou les permis et accréditations nécessaires pour vendre tous les produits/services.</w:t>
      </w:r>
      <w:r w:rsidRPr="00F8007B">
        <w:rPr>
          <w:i/>
          <w:iCs/>
          <w:lang w:val="en-CA"/>
        </w:rPr>
        <w:t xml:space="preserve"> </w:t>
      </w:r>
    </w:p>
    <w:p w14:paraId="16E3260F" w14:textId="77777777" w:rsidR="009C162A" w:rsidRPr="00F8007B" w:rsidRDefault="009C162A" w:rsidP="009C162A">
      <w:pPr>
        <w:rPr>
          <w:lang w:val="en-CA"/>
        </w:rPr>
      </w:pPr>
    </w:p>
    <w:p w14:paraId="2915D3E9" w14:textId="6F00F044" w:rsidR="00BE6880" w:rsidRDefault="00BE6880" w:rsidP="00BE6880">
      <w:r w:rsidRPr="00AC2E9D">
        <w:rPr>
          <w:highlight w:val="green"/>
          <w:lang w:val="en-CA"/>
        </w:rPr>
        <w:t>[IF NAME_S==1, INSERT “</w:t>
      </w:r>
      <w:proofErr w:type="spellStart"/>
      <w:r w:rsidR="00F63596">
        <w:rPr>
          <w:highlight w:val="green"/>
        </w:rPr>
        <w:t>Jaques</w:t>
      </w:r>
      <w:proofErr w:type="spellEnd"/>
      <w:r w:rsidRPr="00AC2E9D">
        <w:rPr>
          <w:highlight w:val="green"/>
          <w:lang w:val="en-CA"/>
        </w:rPr>
        <w:t>”, IF NAME_S==2, INSERT “</w:t>
      </w:r>
      <w:r w:rsidR="00F63596">
        <w:rPr>
          <w:highlight w:val="green"/>
        </w:rPr>
        <w:t>Pierre</w:t>
      </w:r>
      <w:r w:rsidRPr="00AC2E9D">
        <w:rPr>
          <w:highlight w:val="green"/>
          <w:lang w:val="en-CA"/>
        </w:rPr>
        <w:t>”, IF NAME_S==3, INSERT “</w:t>
      </w:r>
      <w:r w:rsidR="00F63596">
        <w:rPr>
          <w:highlight w:val="green"/>
        </w:rPr>
        <w:t>Sandra</w:t>
      </w:r>
      <w:r w:rsidRPr="00AC2E9D">
        <w:rPr>
          <w:highlight w:val="green"/>
          <w:lang w:val="en-CA"/>
        </w:rPr>
        <w:t>”, IF NAME_S==4, INSERT “</w:t>
      </w:r>
      <w:r w:rsidR="00F63596">
        <w:rPr>
          <w:highlight w:val="green"/>
        </w:rPr>
        <w:t>Monique</w:t>
      </w:r>
      <w:r w:rsidRPr="00AC2E9D">
        <w:rPr>
          <w:highlight w:val="green"/>
          <w:lang w:val="en-CA"/>
        </w:rPr>
        <w:t>”]</w:t>
      </w:r>
      <w:r>
        <w:rPr>
          <w:lang w:val="en-CA"/>
        </w:rPr>
        <w:t xml:space="preserve"> </w:t>
      </w:r>
      <w:r w:rsidR="00F63596">
        <w:t>a 35 ans</w:t>
      </w:r>
      <w:r>
        <w:t xml:space="preserve">. </w:t>
      </w:r>
      <w:r w:rsidRPr="00AC2E9D">
        <w:rPr>
          <w:highlight w:val="green"/>
          <w:lang w:val="en-CA"/>
        </w:rPr>
        <w:t>[IF NAME_S==1 OR NAME_S==2, INSERT “</w:t>
      </w:r>
      <w:r w:rsidR="00FC02B6">
        <w:rPr>
          <w:highlight w:val="green"/>
          <w:lang w:val="en-CA"/>
        </w:rPr>
        <w:t>Il</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w:t>
      </w:r>
      <w:proofErr w:type="spellEnd"/>
      <w:r w:rsidRPr="00AC2E9D">
        <w:rPr>
          <w:highlight w:val="green"/>
          <w:lang w:val="en-CA"/>
        </w:rPr>
        <w:t>”, IF NAME_S==3 OR NAME_S==4, INSERT “</w:t>
      </w:r>
      <w:r w:rsidR="00FC02B6">
        <w:rPr>
          <w:highlight w:val="green"/>
          <w:lang w:val="en-CA"/>
        </w:rPr>
        <w:t>Elle</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mariée</w:t>
      </w:r>
      <w:proofErr w:type="spellEnd"/>
      <w:r w:rsidRPr="00AC2E9D">
        <w:rPr>
          <w:highlight w:val="green"/>
          <w:lang w:val="en-CA"/>
        </w:rPr>
        <w:t>”]</w:t>
      </w:r>
      <w:r w:rsidR="00FC02B6" w:rsidRPr="009D3EF3">
        <w:rPr>
          <w:lang w:val="fr-CA"/>
        </w:rPr>
        <w:t>et a deux enfants de moins de 10 ans</w:t>
      </w:r>
      <w:r w:rsidR="00FC02B6" w:rsidRPr="009D3EF3">
        <w:t>.</w:t>
      </w:r>
      <w:r w:rsidR="00FC02B6">
        <w:t xml:space="preserve"> </w:t>
      </w:r>
      <w:r>
        <w:t xml:space="preserve"> </w:t>
      </w:r>
      <w:r w:rsidRPr="00AC2E9D">
        <w:rPr>
          <w:highlight w:val="green"/>
          <w:lang w:val="en-CA"/>
        </w:rPr>
        <w:t>[IF NAME_S==1 OR NAME_S==2, INSERT “</w:t>
      </w:r>
      <w:r w:rsidR="00A75A8B">
        <w:rPr>
          <w:highlight w:val="green"/>
          <w:lang w:val="en-CA"/>
        </w:rPr>
        <w:t>Il</w:t>
      </w:r>
      <w:r w:rsidRPr="00AC2E9D">
        <w:rPr>
          <w:highlight w:val="green"/>
          <w:lang w:val="en-CA"/>
        </w:rPr>
        <w:t>”, IF NAME_S==3 OR NAME_S==4, INSERT “</w:t>
      </w:r>
      <w:r w:rsidR="00A75A8B">
        <w:rPr>
          <w:highlight w:val="green"/>
          <w:lang w:val="en-CA"/>
        </w:rPr>
        <w:t>Elle</w:t>
      </w:r>
      <w:r w:rsidRPr="00AC2E9D">
        <w:rPr>
          <w:highlight w:val="green"/>
          <w:lang w:val="en-CA"/>
        </w:rPr>
        <w:t>”]</w:t>
      </w:r>
      <w:r>
        <w:rPr>
          <w:lang w:val="en-CA"/>
        </w:rPr>
        <w:t xml:space="preserve"> </w:t>
      </w:r>
      <w:r w:rsidR="00A75A8B" w:rsidRPr="009D3EF3">
        <w:rPr>
          <w:lang w:val="fr-CA"/>
        </w:rPr>
        <w:t>souhaite investir 5 000 $ d'argent avant impôt</w:t>
      </w:r>
      <w:r>
        <w:t xml:space="preserve">. </w:t>
      </w:r>
      <w:r w:rsidRPr="00AC2E9D">
        <w:rPr>
          <w:highlight w:val="green"/>
          <w:lang w:val="en-CA"/>
        </w:rPr>
        <w:t>[IF NAME_S==1 OR NAME_S==2, INSERT “</w:t>
      </w:r>
      <w:r w:rsidR="00A75A8B">
        <w:rPr>
          <w:highlight w:val="green"/>
          <w:lang w:val="en-CA"/>
        </w:rPr>
        <w:t>Il</w:t>
      </w:r>
      <w:r w:rsidRPr="00AC2E9D">
        <w:rPr>
          <w:highlight w:val="green"/>
          <w:lang w:val="en-CA"/>
        </w:rPr>
        <w:t>”, IF NAME_S==3 OR NAME_S==4, INSERT “</w:t>
      </w:r>
      <w:r w:rsidR="00A75A8B">
        <w:rPr>
          <w:highlight w:val="green"/>
          <w:lang w:val="en-CA"/>
        </w:rPr>
        <w:t>Elle</w:t>
      </w:r>
      <w:r w:rsidRPr="00AC2E9D">
        <w:rPr>
          <w:highlight w:val="green"/>
          <w:lang w:val="en-CA"/>
        </w:rPr>
        <w:t>”]</w:t>
      </w:r>
      <w:r>
        <w:rPr>
          <w:lang w:val="en-CA"/>
        </w:rPr>
        <w:t xml:space="preserve"> </w:t>
      </w:r>
      <w:proofErr w:type="spellStart"/>
      <w:r w:rsidR="00A75A8B" w:rsidRPr="009D3EF3">
        <w:rPr>
          <w:lang w:val="fr-CA"/>
        </w:rPr>
        <w:t>a</w:t>
      </w:r>
      <w:proofErr w:type="spellEnd"/>
      <w:r w:rsidR="00A75A8B" w:rsidRPr="009D3EF3">
        <w:rPr>
          <w:lang w:val="fr-CA"/>
        </w:rPr>
        <w:t xml:space="preserve"> un taux d'imposition marginal effectif actuel de</w:t>
      </w:r>
      <w:r w:rsidR="00A75A8B" w:rsidRPr="009D3EF3">
        <w:rPr>
          <w:highlight w:val="green"/>
        </w:rPr>
        <w:t xml:space="preserve"> </w:t>
      </w:r>
      <w:r w:rsidRPr="00AC2E9D">
        <w:rPr>
          <w:highlight w:val="green"/>
          <w:lang w:val="en-CA"/>
        </w:rPr>
        <w:t xml:space="preserve">[IF </w:t>
      </w:r>
      <w:r w:rsidRPr="00AC2E9D">
        <w:rPr>
          <w:highlight w:val="green"/>
        </w:rPr>
        <w:t>MTR</w:t>
      </w:r>
      <w:r w:rsidRPr="00AC2E9D">
        <w:rPr>
          <w:highlight w:val="green"/>
          <w:lang w:val="en-CA"/>
        </w:rPr>
        <w:t>==1, INSERT “</w:t>
      </w:r>
      <w:r w:rsidRPr="00AC2E9D">
        <w:rPr>
          <w:highlight w:val="green"/>
        </w:rPr>
        <w:t>30</w:t>
      </w:r>
      <w:r w:rsidRPr="00AC2E9D">
        <w:rPr>
          <w:highlight w:val="green"/>
          <w:lang w:val="en-CA"/>
        </w:rPr>
        <w:t xml:space="preserve">”, IF </w:t>
      </w:r>
      <w:r w:rsidRPr="00AC2E9D">
        <w:rPr>
          <w:highlight w:val="green"/>
        </w:rPr>
        <w:t>MTR</w:t>
      </w:r>
      <w:r w:rsidRPr="00AC2E9D">
        <w:rPr>
          <w:highlight w:val="green"/>
          <w:lang w:val="en-CA"/>
        </w:rPr>
        <w:t>==2, INSERT “</w:t>
      </w:r>
      <w:r w:rsidRPr="00AC2E9D">
        <w:rPr>
          <w:highlight w:val="green"/>
        </w:rPr>
        <w:t>50</w:t>
      </w:r>
      <w:r w:rsidRPr="00AC2E9D">
        <w:rPr>
          <w:highlight w:val="green"/>
          <w:lang w:val="en-CA"/>
        </w:rPr>
        <w:t>”</w:t>
      </w:r>
      <w:r w:rsidRPr="00AC2E9D">
        <w:rPr>
          <w:highlight w:val="green"/>
        </w:rPr>
        <w:t>]</w:t>
      </w:r>
      <w:r w:rsidR="00A75A8B" w:rsidRPr="00A75A8B">
        <w:t xml:space="preserve"> </w:t>
      </w:r>
      <w:r w:rsidR="00A75A8B" w:rsidRPr="00C12AB0">
        <w:t>%</w:t>
      </w:r>
      <w:r w:rsidR="00A75A8B" w:rsidRPr="009D3EF3">
        <w:rPr>
          <w:lang w:val="fr-CA"/>
        </w:rPr>
        <w:t xml:space="preserve"> et anticipe un taux marginal d'imposition de 40 % </w:t>
      </w:r>
      <w:r w:rsidR="00A75A8B">
        <w:rPr>
          <w:lang w:val="fr-CA"/>
        </w:rPr>
        <w:t>quand</w:t>
      </w:r>
      <w:r w:rsidR="00A75A8B" w:rsidRPr="00C12AB0">
        <w:t xml:space="preserve"> </w:t>
      </w:r>
      <w:r w:rsidRPr="00AC2E9D">
        <w:rPr>
          <w:highlight w:val="green"/>
          <w:lang w:val="en-CA"/>
        </w:rPr>
        <w:t>[IF NAME_S==1 OR NAME_S==2, INSERT “</w:t>
      </w:r>
      <w:r w:rsidR="00A75A8B">
        <w:rPr>
          <w:highlight w:val="green"/>
          <w:lang w:val="en-CA"/>
        </w:rPr>
        <w:t>il</w:t>
      </w:r>
      <w:r w:rsidRPr="00AC2E9D">
        <w:rPr>
          <w:highlight w:val="green"/>
          <w:lang w:val="en-CA"/>
        </w:rPr>
        <w:t>”, IF NAME_S==3 OR NAME_S==4, INSERT “</w:t>
      </w:r>
      <w:proofErr w:type="spellStart"/>
      <w:r w:rsidR="00A75A8B">
        <w:rPr>
          <w:highlight w:val="green"/>
          <w:lang w:val="en-CA"/>
        </w:rPr>
        <w:t>elle</w:t>
      </w:r>
      <w:proofErr w:type="spellEnd"/>
      <w:r w:rsidRPr="00AC2E9D">
        <w:rPr>
          <w:highlight w:val="green"/>
          <w:lang w:val="en-CA"/>
        </w:rPr>
        <w:t>”]</w:t>
      </w:r>
      <w:r>
        <w:rPr>
          <w:lang w:val="en-CA"/>
        </w:rPr>
        <w:t xml:space="preserve"> </w:t>
      </w:r>
      <w:r w:rsidR="00A75A8B" w:rsidRPr="009D3EF3">
        <w:rPr>
          <w:lang w:val="fr-CA"/>
        </w:rPr>
        <w:t>retirer</w:t>
      </w:r>
      <w:r w:rsidR="00A75A8B">
        <w:rPr>
          <w:lang w:val="fr-CA"/>
        </w:rPr>
        <w:t>a</w:t>
      </w:r>
      <w:r w:rsidR="00A75A8B" w:rsidRPr="009D3EF3">
        <w:rPr>
          <w:lang w:val="fr-CA"/>
        </w:rPr>
        <w:t xml:space="preserve"> le montant </w:t>
      </w:r>
      <w:r w:rsidR="00143BB3">
        <w:rPr>
          <w:lang w:val="fr-CA"/>
        </w:rPr>
        <w:t>cotisé et le rendement accumulé</w:t>
      </w:r>
      <w:r w:rsidRPr="00C12AB0">
        <w:t xml:space="preserve">. </w:t>
      </w:r>
      <w:r w:rsidRPr="00AC2E9D">
        <w:rPr>
          <w:highlight w:val="green"/>
        </w:rPr>
        <w:t>[</w:t>
      </w:r>
      <w:r w:rsidRPr="00AC2E9D">
        <w:rPr>
          <w:highlight w:val="green"/>
          <w:lang w:val="en-CA"/>
        </w:rPr>
        <w:t>IF NAME_S==1 OR NAME_S==2, INSERT “</w:t>
      </w:r>
      <w:r w:rsidR="00A75A8B">
        <w:rPr>
          <w:highlight w:val="green"/>
          <w:lang w:val="en-CA"/>
        </w:rPr>
        <w:t>Il</w:t>
      </w:r>
      <w:r w:rsidRPr="00AC2E9D">
        <w:rPr>
          <w:highlight w:val="green"/>
          <w:lang w:val="en-CA"/>
        </w:rPr>
        <w:t>”, IF NAME_S==3 OR NAME_S==4, INSERT “</w:t>
      </w:r>
      <w:r w:rsidR="00A75A8B">
        <w:rPr>
          <w:highlight w:val="green"/>
          <w:lang w:val="en-CA"/>
        </w:rPr>
        <w:t>Elle</w:t>
      </w:r>
      <w:r w:rsidRPr="00AC2E9D">
        <w:rPr>
          <w:highlight w:val="green"/>
          <w:lang w:val="en-CA"/>
        </w:rPr>
        <w:t>”]</w:t>
      </w:r>
      <w:r w:rsidRPr="00C12AB0">
        <w:t xml:space="preserve"> </w:t>
      </w:r>
      <w:proofErr w:type="spellStart"/>
      <w:r w:rsidR="00A75A8B" w:rsidRPr="009D3EF3">
        <w:rPr>
          <w:lang w:val="fr-CA"/>
        </w:rPr>
        <w:t>a</w:t>
      </w:r>
      <w:proofErr w:type="spellEnd"/>
      <w:r w:rsidR="00A75A8B" w:rsidRPr="009D3EF3">
        <w:rPr>
          <w:lang w:val="fr-CA"/>
        </w:rPr>
        <w:t xml:space="preserve"> 5 000 $ de dettes impayées à un taux annuel de</w:t>
      </w:r>
      <w:r w:rsidRPr="00C12AB0">
        <w:t xml:space="preserve"> </w:t>
      </w:r>
      <w:r w:rsidRPr="00AC2E9D">
        <w:rPr>
          <w:highlight w:val="green"/>
          <w:lang w:val="en-CA"/>
        </w:rPr>
        <w:t xml:space="preserve">[IF </w:t>
      </w:r>
      <w:r w:rsidRPr="00AC2E9D">
        <w:rPr>
          <w:highlight w:val="green"/>
        </w:rPr>
        <w:t>APR</w:t>
      </w:r>
      <w:r w:rsidR="00455303">
        <w:rPr>
          <w:highlight w:val="green"/>
          <w:lang w:val="en-CA"/>
        </w:rPr>
        <w:t>==1, INSERT “2,</w:t>
      </w:r>
      <w:r w:rsidRPr="00AC2E9D">
        <w:rPr>
          <w:highlight w:val="green"/>
          <w:lang w:val="en-CA"/>
        </w:rPr>
        <w:t xml:space="preserve">5”, IF </w:t>
      </w:r>
      <w:r w:rsidRPr="00AC2E9D">
        <w:rPr>
          <w:highlight w:val="green"/>
        </w:rPr>
        <w:t>APR</w:t>
      </w:r>
      <w:r w:rsidRPr="00AC2E9D">
        <w:rPr>
          <w:highlight w:val="green"/>
          <w:lang w:val="en-CA"/>
        </w:rPr>
        <w:t>==2, INSERT “</w:t>
      </w:r>
      <w:r w:rsidRPr="00AC2E9D">
        <w:rPr>
          <w:highlight w:val="green"/>
        </w:rPr>
        <w:t>5</w:t>
      </w:r>
      <w:r w:rsidR="00A75A8B">
        <w:rPr>
          <w:highlight w:val="green"/>
          <w:lang w:val="en-CA"/>
        </w:rPr>
        <w:t>”, IF APR==3, INSERT “7,</w:t>
      </w:r>
      <w:r w:rsidRPr="00AC2E9D">
        <w:rPr>
          <w:highlight w:val="green"/>
          <w:lang w:val="en-CA"/>
        </w:rPr>
        <w:t>5”</w:t>
      </w:r>
      <w:r>
        <w:rPr>
          <w:lang w:val="en-CA"/>
        </w:rPr>
        <w:t>]</w:t>
      </w:r>
      <w:r w:rsidR="00A75A8B">
        <w:rPr>
          <w:lang w:val="en-CA"/>
        </w:rPr>
        <w:t xml:space="preserve"> </w:t>
      </w:r>
      <w:r>
        <w:rPr>
          <w:lang w:val="en-CA"/>
        </w:rPr>
        <w:t>%</w:t>
      </w:r>
      <w:r>
        <w:t xml:space="preserve">. </w:t>
      </w:r>
    </w:p>
    <w:p w14:paraId="456F5E25" w14:textId="77777777" w:rsidR="00BE6880" w:rsidRDefault="00BE6880" w:rsidP="00BE6880"/>
    <w:p w14:paraId="5C7B9CBD" w14:textId="34B44DB2" w:rsidR="00BE6880" w:rsidRPr="00CD5C8E" w:rsidRDefault="00C85087" w:rsidP="00BE6880">
      <w:pPr>
        <w:rPr>
          <w:rFonts w:eastAsia="Times New Roman"/>
          <w:color w:val="000000"/>
          <w:sz w:val="23"/>
          <w:szCs w:val="23"/>
        </w:rPr>
      </w:pPr>
      <w:r w:rsidRPr="00382B95">
        <w:rPr>
          <w:lang w:val="fr-CA"/>
        </w:rPr>
        <w:t>Suppos</w:t>
      </w:r>
      <w:r w:rsidR="00441750">
        <w:rPr>
          <w:lang w:val="fr-CA"/>
        </w:rPr>
        <w:t>ez</w:t>
      </w:r>
      <w:r w:rsidRPr="00382B95">
        <w:rPr>
          <w:lang w:val="fr-CA"/>
        </w:rPr>
        <w:t xml:space="preserve"> </w:t>
      </w:r>
      <w:r w:rsidR="00BE6880" w:rsidRPr="00AC2E9D">
        <w:rPr>
          <w:highlight w:val="green"/>
          <w:lang w:val="en-CA"/>
        </w:rPr>
        <w:t>[IF NAME_S==1 OR NAME_S==2, INSERT “</w:t>
      </w:r>
      <w:proofErr w:type="spellStart"/>
      <w:r>
        <w:rPr>
          <w:highlight w:val="green"/>
          <w:lang w:val="en-CA"/>
        </w:rPr>
        <w:t>qu’il</w:t>
      </w:r>
      <w:proofErr w:type="spellEnd"/>
      <w:r w:rsidR="00BE6880" w:rsidRPr="00AC2E9D">
        <w:rPr>
          <w:highlight w:val="green"/>
          <w:lang w:val="en-CA"/>
        </w:rPr>
        <w:t>”, IF NAME_S==3 OR NAME_S==4, INSERT “</w:t>
      </w:r>
      <w:proofErr w:type="spellStart"/>
      <w:r>
        <w:rPr>
          <w:highlight w:val="green"/>
          <w:lang w:val="en-CA"/>
        </w:rPr>
        <w:t>qu’elle</w:t>
      </w:r>
      <w:proofErr w:type="spellEnd"/>
      <w:r w:rsidR="00BE6880" w:rsidRPr="00AC2E9D">
        <w:rPr>
          <w:highlight w:val="green"/>
          <w:lang w:val="en-CA"/>
        </w:rPr>
        <w:t>”</w:t>
      </w:r>
      <w:r w:rsidR="00BE6880" w:rsidRPr="00AC2E9D">
        <w:rPr>
          <w:highlight w:val="green"/>
        </w:rPr>
        <w:t>]</w:t>
      </w:r>
      <w:r w:rsidR="00BE6880">
        <w:t xml:space="preserve"> </w:t>
      </w:r>
      <w:r w:rsidR="0053627F" w:rsidRPr="00382B95">
        <w:rPr>
          <w:lang w:val="fr-CA"/>
        </w:rPr>
        <w:t>puisse cotiser la totalité du montant soit à un REER soit à un CELI</w:t>
      </w:r>
      <w:r w:rsidR="00BE6880">
        <w:t xml:space="preserve">; </w:t>
      </w:r>
      <w:r w:rsidR="00BE6880" w:rsidRPr="00AC2E9D">
        <w:rPr>
          <w:highlight w:val="green"/>
          <w:lang w:val="en-CA"/>
        </w:rPr>
        <w:t>[IF NAME_S==1 OR NAME_S==2, INSERT “</w:t>
      </w:r>
      <w:proofErr w:type="spellStart"/>
      <w:r w:rsidR="0053627F">
        <w:rPr>
          <w:highlight w:val="green"/>
          <w:lang w:val="en-CA"/>
        </w:rPr>
        <w:t>qu’il</w:t>
      </w:r>
      <w:proofErr w:type="spellEnd"/>
      <w:r w:rsidR="00BE6880" w:rsidRPr="00AC2E9D">
        <w:rPr>
          <w:highlight w:val="green"/>
          <w:lang w:val="en-CA"/>
        </w:rPr>
        <w:t>”, IF NAME_S==3 OR NAME_S==4, INSERT “</w:t>
      </w:r>
      <w:proofErr w:type="spellStart"/>
      <w:r w:rsidR="0053627F">
        <w:rPr>
          <w:highlight w:val="green"/>
          <w:lang w:val="en-CA"/>
        </w:rPr>
        <w:t>qu’elle</w:t>
      </w:r>
      <w:proofErr w:type="spellEnd"/>
      <w:r w:rsidR="00BE6880" w:rsidRPr="00AC2E9D">
        <w:rPr>
          <w:highlight w:val="green"/>
          <w:lang w:val="en-CA"/>
        </w:rPr>
        <w:t>”</w:t>
      </w:r>
      <w:r w:rsidR="00BE6880" w:rsidRPr="00AC2E9D">
        <w:rPr>
          <w:highlight w:val="green"/>
        </w:rPr>
        <w:t>]</w:t>
      </w:r>
      <w:r w:rsidR="00BE6880">
        <w:t xml:space="preserve"> </w:t>
      </w:r>
      <w:r w:rsidR="0053627F" w:rsidRPr="00382B95">
        <w:rPr>
          <w:lang w:val="fr-CA"/>
        </w:rPr>
        <w:t>possède une police d</w:t>
      </w:r>
      <w:r w:rsidR="0053627F">
        <w:rPr>
          <w:lang w:val="fr-CA"/>
        </w:rPr>
        <w:t>'assurance vie universelle (VU)</w:t>
      </w:r>
      <w:r w:rsidR="0053627F" w:rsidRPr="00382B95">
        <w:rPr>
          <w:lang w:val="fr-CA"/>
        </w:rPr>
        <w:t>; et que le retrait ne sera admissible à aucun fractionnement du revenu</w:t>
      </w:r>
      <w:r w:rsidR="00BE6880" w:rsidRPr="00197548">
        <w:t xml:space="preserve">. </w:t>
      </w:r>
      <w:r w:rsidR="00BE6880" w:rsidRPr="00AC2E9D">
        <w:rPr>
          <w:highlight w:val="green"/>
          <w:lang w:val="en-CA"/>
        </w:rPr>
        <w:t>[IF SOLICIT_S==1</w:t>
      </w:r>
      <w:r w:rsidR="00F04DE1" w:rsidRPr="00F04DE1">
        <w:rPr>
          <w:highlight w:val="green"/>
          <w:lang w:val="en-CA"/>
        </w:rPr>
        <w:t xml:space="preserve"> </w:t>
      </w:r>
      <w:r w:rsidR="00F04DE1" w:rsidRPr="005F4994">
        <w:rPr>
          <w:highlight w:val="green"/>
          <w:lang w:val="en-CA"/>
        </w:rPr>
        <w:t>AND (NAME_</w:t>
      </w:r>
      <w:r w:rsidR="00F04DE1">
        <w:rPr>
          <w:highlight w:val="green"/>
          <w:lang w:val="en-CA"/>
        </w:rPr>
        <w:t>S</w:t>
      </w:r>
      <w:r w:rsidR="00F04DE1" w:rsidRPr="005F4994">
        <w:rPr>
          <w:highlight w:val="green"/>
          <w:lang w:val="en-CA"/>
        </w:rPr>
        <w:t>==1 OR NAME_</w:t>
      </w:r>
      <w:r w:rsidR="00F04DE1">
        <w:rPr>
          <w:highlight w:val="green"/>
          <w:lang w:val="en-CA"/>
        </w:rPr>
        <w:t>S</w:t>
      </w:r>
      <w:r w:rsidR="00F04DE1" w:rsidRPr="005F4994">
        <w:rPr>
          <w:highlight w:val="green"/>
          <w:lang w:val="en-CA"/>
        </w:rPr>
        <w:t>==2)</w:t>
      </w:r>
      <w:r w:rsidR="00BE6880" w:rsidRPr="00AC2E9D">
        <w:rPr>
          <w:highlight w:val="green"/>
          <w:lang w:val="en-CA"/>
        </w:rPr>
        <w:t>, INSERT “</w:t>
      </w:r>
      <w:r w:rsidR="0053627F" w:rsidRPr="000C35A0">
        <w:rPr>
          <w:highlight w:val="green"/>
          <w:lang w:val="fr-CA"/>
        </w:rPr>
        <w:t>Le client s'enquiert de la possibilité d'investir l'argent dans la police VU</w:t>
      </w:r>
      <w:r w:rsidR="00BE6880" w:rsidRPr="00AC2E9D">
        <w:rPr>
          <w:highlight w:val="green"/>
        </w:rPr>
        <w:t>.”</w:t>
      </w:r>
      <w:r w:rsidR="00F04DE1" w:rsidRPr="00F04DE1">
        <w:rPr>
          <w:highlight w:val="green"/>
          <w:lang w:val="en-CA"/>
        </w:rPr>
        <w:t xml:space="preserve"> </w:t>
      </w:r>
      <w:r w:rsidR="00F04DE1" w:rsidRPr="00AC2E9D">
        <w:rPr>
          <w:highlight w:val="green"/>
          <w:lang w:val="en-CA"/>
        </w:rPr>
        <w:t>IF SOLICIT_S==1</w:t>
      </w:r>
      <w:r w:rsidR="00F04DE1" w:rsidRPr="00F04DE1">
        <w:rPr>
          <w:highlight w:val="green"/>
          <w:lang w:val="en-CA"/>
        </w:rPr>
        <w:t xml:space="preserve"> </w:t>
      </w:r>
      <w:r w:rsidR="00F04DE1" w:rsidRPr="005F4994">
        <w:rPr>
          <w:highlight w:val="green"/>
          <w:lang w:val="en-CA"/>
        </w:rPr>
        <w:t>AND (NAME_</w:t>
      </w:r>
      <w:r w:rsidR="00F04DE1">
        <w:rPr>
          <w:highlight w:val="green"/>
          <w:lang w:val="en-CA"/>
        </w:rPr>
        <w:t>S</w:t>
      </w:r>
      <w:r w:rsidR="00F04DE1" w:rsidRPr="005F4994">
        <w:rPr>
          <w:highlight w:val="green"/>
          <w:lang w:val="en-CA"/>
        </w:rPr>
        <w:t>==</w:t>
      </w:r>
      <w:r w:rsidR="00F04DE1">
        <w:rPr>
          <w:highlight w:val="green"/>
          <w:lang w:val="en-CA"/>
        </w:rPr>
        <w:t>3</w:t>
      </w:r>
      <w:r w:rsidR="00F04DE1" w:rsidRPr="005F4994">
        <w:rPr>
          <w:highlight w:val="green"/>
          <w:lang w:val="en-CA"/>
        </w:rPr>
        <w:t xml:space="preserve"> OR NAME_</w:t>
      </w:r>
      <w:r w:rsidR="00F04DE1">
        <w:rPr>
          <w:highlight w:val="green"/>
          <w:lang w:val="en-CA"/>
        </w:rPr>
        <w:t>S</w:t>
      </w:r>
      <w:r w:rsidR="00F04DE1" w:rsidRPr="005F4994">
        <w:rPr>
          <w:highlight w:val="green"/>
          <w:lang w:val="en-CA"/>
        </w:rPr>
        <w:t>==</w:t>
      </w:r>
      <w:r w:rsidR="00F04DE1">
        <w:rPr>
          <w:highlight w:val="green"/>
          <w:lang w:val="en-CA"/>
        </w:rPr>
        <w:t>4</w:t>
      </w:r>
      <w:r w:rsidR="00F04DE1" w:rsidRPr="005F4994">
        <w:rPr>
          <w:highlight w:val="green"/>
          <w:lang w:val="en-CA"/>
        </w:rPr>
        <w:t>)</w:t>
      </w:r>
      <w:r w:rsidR="00F04DE1" w:rsidRPr="00AC2E9D">
        <w:rPr>
          <w:highlight w:val="green"/>
          <w:lang w:val="en-CA"/>
        </w:rPr>
        <w:t>, INSERT “</w:t>
      </w:r>
      <w:r w:rsidR="00F04DE1" w:rsidRPr="000C35A0">
        <w:rPr>
          <w:highlight w:val="green"/>
          <w:lang w:val="fr-CA"/>
        </w:rPr>
        <w:t>L</w:t>
      </w:r>
      <w:r w:rsidR="00F04DE1">
        <w:rPr>
          <w:highlight w:val="green"/>
          <w:lang w:val="fr-CA"/>
        </w:rPr>
        <w:t>a</w:t>
      </w:r>
      <w:r w:rsidR="00F04DE1" w:rsidRPr="000C35A0">
        <w:rPr>
          <w:highlight w:val="green"/>
          <w:lang w:val="fr-CA"/>
        </w:rPr>
        <w:t xml:space="preserve"> client</w:t>
      </w:r>
      <w:r w:rsidR="00F04DE1">
        <w:rPr>
          <w:highlight w:val="green"/>
          <w:lang w:val="fr-CA"/>
        </w:rPr>
        <w:t>e</w:t>
      </w:r>
      <w:r w:rsidR="00F04DE1" w:rsidRPr="000C35A0">
        <w:rPr>
          <w:highlight w:val="green"/>
          <w:lang w:val="fr-CA"/>
        </w:rPr>
        <w:t xml:space="preserve"> s'enquiert de la possibilité d'investir l'argent dans la police VU</w:t>
      </w:r>
      <w:r w:rsidR="00F04DE1" w:rsidRPr="00AC2E9D">
        <w:rPr>
          <w:highlight w:val="green"/>
        </w:rPr>
        <w:t>.”</w:t>
      </w:r>
      <w:r w:rsidR="00BE6880" w:rsidRPr="00AC2E9D">
        <w:rPr>
          <w:highlight w:val="green"/>
        </w:rPr>
        <w:t>]</w:t>
      </w:r>
    </w:p>
    <w:p w14:paraId="6FE316F0" w14:textId="77777777" w:rsidR="00521919" w:rsidRDefault="00521919" w:rsidP="00BE6880"/>
    <w:p w14:paraId="597770EE" w14:textId="3007631A" w:rsidR="00BE6880" w:rsidRPr="00E6082F" w:rsidRDefault="00C158E8" w:rsidP="00BE6880">
      <w:pPr>
        <w:pStyle w:val="Paragraphedeliste"/>
        <w:numPr>
          <w:ilvl w:val="0"/>
          <w:numId w:val="2"/>
        </w:numPr>
        <w:rPr>
          <w:lang w:val="en-CA"/>
        </w:rPr>
      </w:pPr>
      <w:r w:rsidRPr="00382B95">
        <w:rPr>
          <w:lang w:val="fr-CA"/>
        </w:rPr>
        <w:lastRenderedPageBreak/>
        <w:t>Parmi les quatre options ci-dessous, laquelle recommanderiez-vous en premier à</w:t>
      </w:r>
      <w:r w:rsidR="00BE6880">
        <w:t xml:space="preserve"> </w:t>
      </w:r>
      <w:r w:rsidR="00BE6880" w:rsidRPr="00AC2E9D">
        <w:rPr>
          <w:highlight w:val="green"/>
        </w:rPr>
        <w:t>[</w:t>
      </w:r>
      <w:r w:rsidR="00BE6880" w:rsidRPr="00AC2E9D">
        <w:rPr>
          <w:highlight w:val="green"/>
          <w:lang w:val="en-CA"/>
        </w:rPr>
        <w:t>IF NAME_S==1, INSERT “</w:t>
      </w:r>
      <w:r>
        <w:rPr>
          <w:highlight w:val="green"/>
        </w:rPr>
        <w:t>Jacques</w:t>
      </w:r>
      <w:r w:rsidR="00BE6880" w:rsidRPr="00AC2E9D">
        <w:rPr>
          <w:highlight w:val="green"/>
          <w:lang w:val="en-CA"/>
        </w:rPr>
        <w:t>”, IF NAME_S==2, INSERT “</w:t>
      </w:r>
      <w:r>
        <w:rPr>
          <w:highlight w:val="green"/>
        </w:rPr>
        <w:t>Pierre</w:t>
      </w:r>
      <w:r w:rsidR="00BE6880" w:rsidRPr="00AC2E9D">
        <w:rPr>
          <w:highlight w:val="green"/>
          <w:lang w:val="en-CA"/>
        </w:rPr>
        <w:t>”, IF NAME_S==3, INSERT “</w:t>
      </w:r>
      <w:r>
        <w:rPr>
          <w:highlight w:val="green"/>
        </w:rPr>
        <w:t>Sandra</w:t>
      </w:r>
      <w:r w:rsidR="00BE6880" w:rsidRPr="00AC2E9D">
        <w:rPr>
          <w:highlight w:val="green"/>
          <w:lang w:val="en-CA"/>
        </w:rPr>
        <w:t>”, IF NAME_S==4, INSERT “</w:t>
      </w:r>
      <w:r>
        <w:rPr>
          <w:highlight w:val="green"/>
        </w:rPr>
        <w:t>Monique</w:t>
      </w:r>
      <w:r w:rsidR="00BE6880" w:rsidRPr="00AC2E9D">
        <w:rPr>
          <w:highlight w:val="green"/>
          <w:lang w:val="en-CA"/>
        </w:rPr>
        <w:t>”]</w:t>
      </w:r>
      <w:r w:rsidR="00BE6880">
        <w:t>?</w:t>
      </w:r>
    </w:p>
    <w:p w14:paraId="0DD84E69" w14:textId="77777777" w:rsidR="005A00B2" w:rsidRPr="00382B95" w:rsidRDefault="005A00B2" w:rsidP="005A00B2">
      <w:pPr>
        <w:rPr>
          <w:lang w:val="fr-CA"/>
        </w:rPr>
      </w:pPr>
      <w:r>
        <w:t xml:space="preserve">1 </w:t>
      </w:r>
      <w:r w:rsidRPr="00382B95">
        <w:rPr>
          <w:lang w:val="fr-CA"/>
        </w:rPr>
        <w:t>Investir l'argent dans un REER (p. ex. un indice général, comme le TSX)</w:t>
      </w:r>
    </w:p>
    <w:p w14:paraId="3E44CCAA" w14:textId="77777777" w:rsidR="005A00B2" w:rsidRPr="00382B95" w:rsidRDefault="005A00B2" w:rsidP="005A00B2">
      <w:pPr>
        <w:rPr>
          <w:lang w:val="fr-CA"/>
        </w:rPr>
      </w:pPr>
      <w:r>
        <w:t xml:space="preserve">2 </w:t>
      </w:r>
      <w:r w:rsidRPr="00382B95">
        <w:rPr>
          <w:lang w:val="fr-CA"/>
        </w:rPr>
        <w:t xml:space="preserve">Investir l'argent dans un </w:t>
      </w:r>
      <w:r>
        <w:rPr>
          <w:lang w:val="fr-CA"/>
        </w:rPr>
        <w:t>CELI</w:t>
      </w:r>
      <w:r w:rsidRPr="00382B95">
        <w:rPr>
          <w:lang w:val="fr-CA"/>
        </w:rPr>
        <w:t xml:space="preserve"> (p. ex. un indice général, comme le TSX)</w:t>
      </w:r>
    </w:p>
    <w:p w14:paraId="706C6A46" w14:textId="49F0D553" w:rsidR="005A00B2" w:rsidRPr="00382B95" w:rsidRDefault="005A00B2" w:rsidP="005A00B2">
      <w:pPr>
        <w:rPr>
          <w:lang w:val="fr-CA"/>
        </w:rPr>
      </w:pPr>
      <w:r>
        <w:t xml:space="preserve">3 </w:t>
      </w:r>
      <w:r w:rsidRPr="00382B95">
        <w:rPr>
          <w:lang w:val="fr-CA"/>
        </w:rPr>
        <w:t xml:space="preserve">Investir l’argent </w:t>
      </w:r>
      <w:r>
        <w:rPr>
          <w:lang w:val="fr-CA"/>
        </w:rPr>
        <w:t xml:space="preserve">dans </w:t>
      </w:r>
      <w:r w:rsidR="00441750">
        <w:rPr>
          <w:lang w:val="fr-CA"/>
        </w:rPr>
        <w:t xml:space="preserve">la </w:t>
      </w:r>
      <w:r>
        <w:rPr>
          <w:lang w:val="fr-CA"/>
        </w:rPr>
        <w:t>police VU</w:t>
      </w:r>
    </w:p>
    <w:p w14:paraId="0A35FB71" w14:textId="77777777" w:rsidR="005A00B2" w:rsidRDefault="005A00B2" w:rsidP="005A00B2">
      <w:pPr>
        <w:rPr>
          <w:lang w:val="fr-CA"/>
        </w:rPr>
      </w:pPr>
      <w:r w:rsidRPr="00382B95">
        <w:rPr>
          <w:lang w:val="fr-CA"/>
        </w:rPr>
        <w:t>4 Rembourser la dette impayée</w:t>
      </w:r>
    </w:p>
    <w:p w14:paraId="0D523566" w14:textId="77777777" w:rsidR="00BE6880" w:rsidRDefault="00BE6880" w:rsidP="00BE6880"/>
    <w:p w14:paraId="51BC7830" w14:textId="77777777" w:rsidR="00EA63FD" w:rsidRDefault="00EA63FD" w:rsidP="00EA63FD"/>
    <w:p w14:paraId="448C00A5" w14:textId="6AAABB64" w:rsidR="00BE6880" w:rsidRDefault="00BE6880" w:rsidP="00BE6880">
      <w:r w:rsidRPr="00BE6880">
        <w:rPr>
          <w:highlight w:val="green"/>
        </w:rPr>
        <w:t>[NEXT PAIR OF SUB</w:t>
      </w:r>
      <w:r w:rsidR="00880269">
        <w:rPr>
          <w:highlight w:val="green"/>
        </w:rPr>
        <w:t>S</w:t>
      </w:r>
      <w:r w:rsidRPr="00BE6880">
        <w:rPr>
          <w:highlight w:val="green"/>
        </w:rPr>
        <w:t>ECTIONS STARTS]</w:t>
      </w:r>
    </w:p>
    <w:p w14:paraId="63D13C3D" w14:textId="222FEDBB" w:rsidR="00334EC0" w:rsidRDefault="00334EC0" w:rsidP="00E2187F">
      <w:r>
        <w:rPr>
          <w:bCs/>
        </w:rPr>
        <w:t>[NEW SCREEN]</w:t>
      </w:r>
    </w:p>
    <w:p w14:paraId="6986BA0D" w14:textId="400D931B" w:rsidR="00E2187F" w:rsidRDefault="00E2187F" w:rsidP="00E2187F">
      <w:r>
        <w:t>[SECTION 2.</w:t>
      </w:r>
      <w:r w:rsidR="00EA63FD">
        <w:t>3</w:t>
      </w:r>
      <w:r>
        <w:t>]</w:t>
      </w:r>
    </w:p>
    <w:p w14:paraId="0DD4EA12" w14:textId="28603514" w:rsidR="00E2187F" w:rsidRDefault="00E2187F" w:rsidP="00617491"/>
    <w:p w14:paraId="2337BD68" w14:textId="77777777" w:rsidR="009C162A" w:rsidRPr="00E15894" w:rsidRDefault="009C162A" w:rsidP="009C162A">
      <w:pPr>
        <w:rPr>
          <w:i/>
          <w:iCs/>
          <w:lang w:val="en-CA"/>
        </w:rPr>
      </w:pPr>
      <w:r w:rsidRPr="00E15894">
        <w:rPr>
          <w:bCs/>
          <w:i/>
          <w:iCs/>
          <w:lang w:val="fr-CA"/>
        </w:rPr>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2C69FBD9" w14:textId="77777777" w:rsidR="009C162A" w:rsidRPr="00E15894" w:rsidRDefault="009C162A" w:rsidP="009C162A">
      <w:pPr>
        <w:rPr>
          <w:lang w:val="en-CA"/>
        </w:rPr>
      </w:pPr>
    </w:p>
    <w:p w14:paraId="5B4980A1" w14:textId="33989784" w:rsidR="00F43E8C" w:rsidRPr="00F37E29" w:rsidRDefault="00F43E8C" w:rsidP="00F43E8C">
      <w:pPr>
        <w:rPr>
          <w:lang w:val="en-CA"/>
        </w:rPr>
      </w:pPr>
      <w:r w:rsidRPr="00F43E8C">
        <w:rPr>
          <w:highlight w:val="green"/>
          <w:lang w:val="en-CA"/>
        </w:rPr>
        <w:t>[IF NAME_L==1, INSERT “</w:t>
      </w:r>
      <w:r w:rsidR="000C35A0">
        <w:rPr>
          <w:highlight w:val="green"/>
          <w:lang w:val="en-CA"/>
        </w:rPr>
        <w:t>Jean</w:t>
      </w:r>
      <w:r w:rsidRPr="00F43E8C">
        <w:rPr>
          <w:highlight w:val="green"/>
          <w:lang w:val="en-CA"/>
        </w:rPr>
        <w:t>”, IF NAME_L==2, INSERT “Pa</w:t>
      </w:r>
      <w:r w:rsidR="000C35A0">
        <w:rPr>
          <w:highlight w:val="green"/>
          <w:lang w:val="en-CA"/>
        </w:rPr>
        <w:t>ul”, IF NAME_L==3, INSERT “Suzanne</w:t>
      </w:r>
      <w:r w:rsidRPr="00F43E8C">
        <w:rPr>
          <w:highlight w:val="green"/>
          <w:lang w:val="en-CA"/>
        </w:rPr>
        <w:t>”, IF NAME_L==4, INSERT “</w:t>
      </w:r>
      <w:r w:rsidR="000C35A0">
        <w:rPr>
          <w:highlight w:val="green"/>
          <w:lang w:val="en-CA"/>
        </w:rPr>
        <w:t>Marie</w:t>
      </w:r>
      <w:r w:rsidRPr="00F43E8C">
        <w:rPr>
          <w:highlight w:val="green"/>
          <w:lang w:val="en-CA"/>
        </w:rPr>
        <w:t>”]</w:t>
      </w:r>
      <w:r w:rsidRPr="00F37E29">
        <w:rPr>
          <w:lang w:val="en-CA"/>
        </w:rPr>
        <w:t xml:space="preserve"> </w:t>
      </w:r>
      <w:proofErr w:type="spellStart"/>
      <w:r w:rsidR="000C35A0" w:rsidRPr="000C35A0">
        <w:rPr>
          <w:lang w:val="fr-CA"/>
        </w:rPr>
        <w:t>a</w:t>
      </w:r>
      <w:proofErr w:type="spellEnd"/>
      <w:r w:rsidRPr="000C35A0">
        <w:rPr>
          <w:lang w:val="fr-CA"/>
        </w:rPr>
        <w:t xml:space="preserve"> 70 </w:t>
      </w:r>
      <w:r w:rsidR="000C35A0" w:rsidRPr="000C35A0">
        <w:rPr>
          <w:lang w:val="fr-CA"/>
        </w:rPr>
        <w:t>ans</w:t>
      </w:r>
      <w:r w:rsidRPr="00F37E29">
        <w:rPr>
          <w:lang w:val="en-CA"/>
        </w:rPr>
        <w:t xml:space="preserve">. </w:t>
      </w:r>
      <w:r w:rsidRPr="00F43E8C">
        <w:rPr>
          <w:highlight w:val="green"/>
          <w:lang w:val="en-CA"/>
        </w:rPr>
        <w:t>[IF NAME_L==1 OR NAME_L==2, INSERT “</w:t>
      </w:r>
      <w:r w:rsidR="000C35A0">
        <w:rPr>
          <w:highlight w:val="green"/>
          <w:lang w:val="en-CA"/>
        </w:rPr>
        <w:t>Il</w:t>
      </w:r>
      <w:r w:rsidRPr="00F43E8C">
        <w:rPr>
          <w:highlight w:val="green"/>
          <w:lang w:val="en-CA"/>
        </w:rPr>
        <w:t>”, IF NAME_L==3 OR NAME_L==4, INSERT “</w:t>
      </w:r>
      <w:r w:rsidR="000C35A0">
        <w:rPr>
          <w:highlight w:val="green"/>
          <w:lang w:val="en-CA"/>
        </w:rPr>
        <w:t>Elle</w:t>
      </w:r>
      <w:r w:rsidRPr="00F43E8C">
        <w:rPr>
          <w:highlight w:val="green"/>
          <w:lang w:val="en-CA"/>
        </w:rPr>
        <w:t>”]</w:t>
      </w:r>
      <w:r>
        <w:rPr>
          <w:lang w:val="en-CA"/>
        </w:rPr>
        <w:t xml:space="preserve"> </w:t>
      </w:r>
      <w:r w:rsidR="000C35A0">
        <w:rPr>
          <w:lang w:val="en-CA"/>
        </w:rPr>
        <w:t>vit</w:t>
      </w:r>
      <w:r w:rsidRPr="00F37E29">
        <w:rPr>
          <w:lang w:val="en-CA"/>
        </w:rPr>
        <w:t xml:space="preserve"> </w:t>
      </w:r>
      <w:r w:rsidRPr="00F43E8C">
        <w:rPr>
          <w:highlight w:val="green"/>
          <w:lang w:val="en-CA"/>
        </w:rPr>
        <w:t>[IF BEQUEST_L==1</w:t>
      </w:r>
      <w:r w:rsidR="00044FA2" w:rsidRPr="00044FA2">
        <w:rPr>
          <w:highlight w:val="green"/>
          <w:lang w:val="en-CA"/>
        </w:rPr>
        <w:t xml:space="preserve"> </w:t>
      </w:r>
      <w:r w:rsidR="00044FA2" w:rsidRPr="00F43E8C">
        <w:rPr>
          <w:highlight w:val="green"/>
          <w:lang w:val="en-CA"/>
        </w:rPr>
        <w:t>AND NAME_L==1 OR NAME_L==2</w:t>
      </w:r>
      <w:r w:rsidRPr="00F43E8C">
        <w:rPr>
          <w:highlight w:val="green"/>
          <w:lang w:val="en-CA"/>
        </w:rPr>
        <w:t>, INSERT “</w:t>
      </w:r>
      <w:r w:rsidR="000C35A0" w:rsidRPr="000C35A0">
        <w:rPr>
          <w:highlight w:val="green"/>
          <w:lang w:val="fr-FR"/>
        </w:rPr>
        <w:t>seul et n’a pas d’enfants</w:t>
      </w:r>
      <w:r w:rsidRPr="00F43E8C">
        <w:rPr>
          <w:highlight w:val="green"/>
          <w:lang w:val="en-CA"/>
        </w:rPr>
        <w:t>”,</w:t>
      </w:r>
      <w:r w:rsidR="00044FA2">
        <w:rPr>
          <w:highlight w:val="green"/>
          <w:lang w:val="en-CA"/>
        </w:rPr>
        <w:t xml:space="preserve"> </w:t>
      </w:r>
      <w:r w:rsidR="00044FA2" w:rsidRPr="00F43E8C">
        <w:rPr>
          <w:highlight w:val="green"/>
          <w:lang w:val="en-CA"/>
        </w:rPr>
        <w:t>IF BEQUEST_L==1</w:t>
      </w:r>
      <w:r w:rsidR="00044FA2" w:rsidRPr="00044FA2">
        <w:rPr>
          <w:highlight w:val="green"/>
          <w:lang w:val="en-CA"/>
        </w:rPr>
        <w:t xml:space="preserve"> </w:t>
      </w:r>
      <w:r w:rsidR="00044FA2" w:rsidRPr="00F43E8C">
        <w:rPr>
          <w:highlight w:val="green"/>
          <w:lang w:val="en-CA"/>
        </w:rPr>
        <w:t>AND NAME_L==</w:t>
      </w:r>
      <w:r w:rsidR="00044FA2">
        <w:rPr>
          <w:highlight w:val="green"/>
          <w:lang w:val="en-CA"/>
        </w:rPr>
        <w:t>3</w:t>
      </w:r>
      <w:r w:rsidR="00044FA2" w:rsidRPr="00F43E8C">
        <w:rPr>
          <w:highlight w:val="green"/>
          <w:lang w:val="en-CA"/>
        </w:rPr>
        <w:t xml:space="preserve"> OR NAME_L==</w:t>
      </w:r>
      <w:r w:rsidR="00044FA2">
        <w:rPr>
          <w:highlight w:val="green"/>
          <w:lang w:val="en-CA"/>
        </w:rPr>
        <w:t>4</w:t>
      </w:r>
      <w:r w:rsidR="00044FA2" w:rsidRPr="00F43E8C">
        <w:rPr>
          <w:highlight w:val="green"/>
          <w:lang w:val="en-CA"/>
        </w:rPr>
        <w:t>, INSERT “</w:t>
      </w:r>
      <w:r w:rsidR="00044FA2" w:rsidRPr="000C35A0">
        <w:rPr>
          <w:highlight w:val="green"/>
          <w:lang w:val="fr-FR"/>
        </w:rPr>
        <w:t>seul</w:t>
      </w:r>
      <w:r w:rsidR="00044FA2">
        <w:rPr>
          <w:highlight w:val="green"/>
          <w:lang w:val="fr-FR"/>
        </w:rPr>
        <w:t>e</w:t>
      </w:r>
      <w:r w:rsidR="00044FA2" w:rsidRPr="000C35A0">
        <w:rPr>
          <w:highlight w:val="green"/>
          <w:lang w:val="fr-FR"/>
        </w:rPr>
        <w:t xml:space="preserve"> et n’a pas d’enfants</w:t>
      </w:r>
      <w:r w:rsidR="00044FA2" w:rsidRPr="00F43E8C">
        <w:rPr>
          <w:highlight w:val="green"/>
          <w:lang w:val="en-CA"/>
        </w:rPr>
        <w:t>”,</w:t>
      </w:r>
      <w:r w:rsidRPr="00F43E8C">
        <w:rPr>
          <w:highlight w:val="green"/>
          <w:lang w:val="en-CA"/>
        </w:rPr>
        <w:t xml:space="preserve"> IF BEQUEST_L==2 AND NAME_L==1 OR NAME_L==2, INSERT “</w:t>
      </w:r>
      <w:r w:rsidR="000C35A0" w:rsidRPr="000C35A0">
        <w:rPr>
          <w:highlight w:val="green"/>
          <w:lang w:val="fr-CA"/>
        </w:rPr>
        <w:t xml:space="preserve">avec </w:t>
      </w:r>
      <w:r w:rsidR="00FA1A8D">
        <w:rPr>
          <w:highlight w:val="green"/>
          <w:lang w:val="fr-CA"/>
        </w:rPr>
        <w:t>sa conjointe</w:t>
      </w:r>
      <w:r w:rsidR="000C35A0" w:rsidRPr="000C35A0">
        <w:rPr>
          <w:highlight w:val="green"/>
          <w:lang w:val="fr-CA"/>
        </w:rPr>
        <w:t xml:space="preserve"> qui a 10 ans de moins</w:t>
      </w:r>
      <w:r w:rsidRPr="000C35A0">
        <w:rPr>
          <w:highlight w:val="green"/>
          <w:lang w:val="en-CA"/>
        </w:rPr>
        <w:t>”, IF BEQUEST==2 AND NAME_L==3 OR NAME_L==4, INSERT “</w:t>
      </w:r>
      <w:r w:rsidR="00145270">
        <w:rPr>
          <w:highlight w:val="green"/>
          <w:lang w:val="fr-CA"/>
        </w:rPr>
        <w:t xml:space="preserve">avec </w:t>
      </w:r>
      <w:r w:rsidR="00FA1A8D">
        <w:rPr>
          <w:highlight w:val="green"/>
          <w:lang w:val="fr-CA"/>
        </w:rPr>
        <w:t>son conjoint</w:t>
      </w:r>
      <w:r w:rsidR="000C35A0" w:rsidRPr="000C35A0">
        <w:rPr>
          <w:highlight w:val="green"/>
          <w:lang w:val="fr-CA"/>
        </w:rPr>
        <w:t xml:space="preserve"> qui a 10 ans de moins</w:t>
      </w:r>
      <w:r w:rsidRPr="000C35A0">
        <w:rPr>
          <w:highlight w:val="green"/>
          <w:lang w:val="en-CA"/>
        </w:rPr>
        <w:t>”]. [IF NAME_L==1 OR NAME_L==</w:t>
      </w:r>
      <w:r w:rsidRPr="00F43E8C">
        <w:rPr>
          <w:highlight w:val="green"/>
          <w:lang w:val="en-CA"/>
        </w:rPr>
        <w:t>2, INSERT “</w:t>
      </w:r>
      <w:r w:rsidR="000C35A0">
        <w:rPr>
          <w:highlight w:val="green"/>
          <w:lang w:val="en-CA"/>
        </w:rPr>
        <w:t>Il</w:t>
      </w:r>
      <w:r w:rsidRPr="00F43E8C">
        <w:rPr>
          <w:highlight w:val="green"/>
          <w:lang w:val="en-CA"/>
        </w:rPr>
        <w:t>”, IF NAME_L==3 OR NAME_L==4, INSERT “</w:t>
      </w:r>
      <w:r w:rsidR="00B36E84">
        <w:rPr>
          <w:highlight w:val="green"/>
          <w:lang w:val="en-CA"/>
        </w:rPr>
        <w:t>E</w:t>
      </w:r>
      <w:r w:rsidR="000C35A0">
        <w:rPr>
          <w:highlight w:val="green"/>
          <w:lang w:val="en-CA"/>
        </w:rPr>
        <w:t>lle</w:t>
      </w:r>
      <w:r w:rsidRPr="00F43E8C">
        <w:rPr>
          <w:highlight w:val="green"/>
          <w:lang w:val="en-CA"/>
        </w:rPr>
        <w:t>”]</w:t>
      </w:r>
      <w:r w:rsidRPr="00F37E29">
        <w:rPr>
          <w:lang w:val="en-CA"/>
        </w:rPr>
        <w:t xml:space="preserve"> </w:t>
      </w:r>
      <w:r w:rsidR="000C35A0" w:rsidRPr="000C35A0">
        <w:rPr>
          <w:lang w:val="fr-CA"/>
        </w:rPr>
        <w:t>loue un condo et</w:t>
      </w:r>
      <w:r w:rsidR="000C35A0">
        <w:rPr>
          <w:lang w:val="en-CA"/>
        </w:rPr>
        <w:t xml:space="preserve"> </w:t>
      </w:r>
      <w:r w:rsidRPr="00F37E29">
        <w:rPr>
          <w:lang w:val="en-CA"/>
        </w:rPr>
        <w:t xml:space="preserve"> </w:t>
      </w:r>
      <w:r w:rsidRPr="00F43E8C">
        <w:rPr>
          <w:highlight w:val="green"/>
          <w:lang w:val="en-CA"/>
        </w:rPr>
        <w:t>[IF NAME_L==1 OR NAME_L==2, INSERT “</w:t>
      </w:r>
      <w:r w:rsidR="000C35A0">
        <w:rPr>
          <w:highlight w:val="green"/>
          <w:lang w:val="en-CA"/>
        </w:rPr>
        <w:t>il</w:t>
      </w:r>
      <w:r w:rsidRPr="00F43E8C">
        <w:rPr>
          <w:highlight w:val="green"/>
          <w:lang w:val="en-CA"/>
        </w:rPr>
        <w:t>”, IF NAME_L==3 OR NAME_L==4, INSERT “</w:t>
      </w:r>
      <w:proofErr w:type="spellStart"/>
      <w:r w:rsidR="000C35A0">
        <w:rPr>
          <w:highlight w:val="green"/>
          <w:lang w:val="en-CA"/>
        </w:rPr>
        <w:t>elle</w:t>
      </w:r>
      <w:proofErr w:type="spellEnd"/>
      <w:r w:rsidRPr="00F43E8C">
        <w:rPr>
          <w:highlight w:val="green"/>
          <w:lang w:val="en-CA"/>
        </w:rPr>
        <w:t>”]</w:t>
      </w:r>
      <w:r w:rsidRPr="00F37E29">
        <w:rPr>
          <w:lang w:val="en-CA"/>
        </w:rPr>
        <w:t xml:space="preserve"> </w:t>
      </w:r>
      <w:proofErr w:type="spellStart"/>
      <w:r w:rsidR="000C35A0">
        <w:rPr>
          <w:lang w:val="en-CA"/>
        </w:rPr>
        <w:t>est</w:t>
      </w:r>
      <w:proofErr w:type="spellEnd"/>
      <w:r w:rsidR="000C35A0">
        <w:rPr>
          <w:lang w:val="en-CA"/>
        </w:rPr>
        <w:t xml:space="preserve"> </w:t>
      </w:r>
      <w:proofErr w:type="spellStart"/>
      <w:r w:rsidR="000C35A0">
        <w:rPr>
          <w:lang w:val="en-CA"/>
        </w:rPr>
        <w:t>en</w:t>
      </w:r>
      <w:proofErr w:type="spellEnd"/>
      <w:r>
        <w:rPr>
          <w:lang w:val="en-CA"/>
        </w:rPr>
        <w:t xml:space="preserve"> </w:t>
      </w:r>
      <w:r w:rsidRPr="00F43E8C">
        <w:rPr>
          <w:highlight w:val="green"/>
          <w:lang w:val="en-CA"/>
        </w:rPr>
        <w:t>[IF HEALTH_L==1, INSERT “</w:t>
      </w:r>
      <w:r w:rsidRPr="000C35A0">
        <w:rPr>
          <w:highlight w:val="green"/>
          <w:lang w:val="fr-CA"/>
        </w:rPr>
        <w:t>excellent</w:t>
      </w:r>
      <w:r w:rsidR="000C35A0" w:rsidRPr="000C35A0">
        <w:rPr>
          <w:highlight w:val="green"/>
          <w:lang w:val="fr-CA"/>
        </w:rPr>
        <w:t>e</w:t>
      </w:r>
      <w:r w:rsidRPr="000C35A0">
        <w:rPr>
          <w:highlight w:val="green"/>
          <w:lang w:val="fr-CA"/>
        </w:rPr>
        <w:t xml:space="preserve"> (</w:t>
      </w:r>
      <w:r w:rsidR="000C35A0" w:rsidRPr="000C35A0">
        <w:rPr>
          <w:highlight w:val="green"/>
          <w:lang w:val="fr-CA"/>
        </w:rPr>
        <w:t>au-dessus de la moyenne</w:t>
      </w:r>
      <w:r w:rsidRPr="00F43E8C">
        <w:rPr>
          <w:highlight w:val="green"/>
          <w:lang w:val="en-CA"/>
        </w:rPr>
        <w:t>)”, IF HEALTH_L==2, INSERT “</w:t>
      </w:r>
      <w:r w:rsidR="000C35A0" w:rsidRPr="000C35A0">
        <w:rPr>
          <w:highlight w:val="green"/>
          <w:lang w:val="fr-CA"/>
        </w:rPr>
        <w:t>bonne</w:t>
      </w:r>
      <w:r w:rsidRPr="000C35A0">
        <w:rPr>
          <w:highlight w:val="green"/>
          <w:lang w:val="fr-CA"/>
        </w:rPr>
        <w:t xml:space="preserve"> (</w:t>
      </w:r>
      <w:r w:rsidR="000C35A0" w:rsidRPr="000C35A0">
        <w:rPr>
          <w:highlight w:val="green"/>
          <w:lang w:val="fr-CA"/>
        </w:rPr>
        <w:t>dans la moyenne</w:t>
      </w:r>
      <w:r w:rsidRPr="000C35A0">
        <w:rPr>
          <w:highlight w:val="green"/>
          <w:lang w:val="fr-CA"/>
        </w:rPr>
        <w:t>)</w:t>
      </w:r>
      <w:r w:rsidRPr="00F43E8C">
        <w:rPr>
          <w:highlight w:val="green"/>
          <w:lang w:val="en-CA"/>
        </w:rPr>
        <w:t>”, IF HEALTH_L==3, INSERT “</w:t>
      </w:r>
      <w:r w:rsidR="000C35A0" w:rsidRPr="000C35A0">
        <w:rPr>
          <w:highlight w:val="green"/>
          <w:lang w:val="fr-CA"/>
        </w:rPr>
        <w:t>mauvaise</w:t>
      </w:r>
      <w:r w:rsidRPr="000C35A0">
        <w:rPr>
          <w:highlight w:val="green"/>
          <w:lang w:val="fr-CA"/>
        </w:rPr>
        <w:t xml:space="preserve"> (</w:t>
      </w:r>
      <w:r w:rsidR="000C35A0" w:rsidRPr="000C35A0">
        <w:rPr>
          <w:highlight w:val="green"/>
          <w:lang w:val="fr-CA"/>
        </w:rPr>
        <w:t>en dessous de la moyenne</w:t>
      </w:r>
      <w:r w:rsidRPr="000C35A0">
        <w:rPr>
          <w:highlight w:val="green"/>
          <w:lang w:val="fr-CA"/>
        </w:rPr>
        <w:t>)</w:t>
      </w:r>
      <w:r w:rsidRPr="00F43E8C">
        <w:rPr>
          <w:highlight w:val="green"/>
          <w:lang w:val="en-CA"/>
        </w:rPr>
        <w:t>”]</w:t>
      </w:r>
      <w:r w:rsidRPr="00B13528">
        <w:rPr>
          <w:lang w:val="en-CA"/>
        </w:rPr>
        <w:t xml:space="preserve"> </w:t>
      </w:r>
      <w:proofErr w:type="spellStart"/>
      <w:r w:rsidR="000C35A0">
        <w:rPr>
          <w:lang w:val="en-CA"/>
        </w:rPr>
        <w:t>santé</w:t>
      </w:r>
      <w:proofErr w:type="spellEnd"/>
      <w:r w:rsidRPr="00F37E29">
        <w:rPr>
          <w:lang w:val="en-CA"/>
        </w:rPr>
        <w:t xml:space="preserve">. </w:t>
      </w:r>
      <w:r w:rsidRPr="00F43E8C">
        <w:rPr>
          <w:highlight w:val="green"/>
          <w:lang w:val="en-CA"/>
        </w:rPr>
        <w:t>[IF NAME_L==1, INSERT “</w:t>
      </w:r>
      <w:r w:rsidR="000C35A0">
        <w:rPr>
          <w:highlight w:val="green"/>
          <w:lang w:val="en-CA"/>
        </w:rPr>
        <w:t>Jean</w:t>
      </w:r>
      <w:r w:rsidRPr="00F43E8C">
        <w:rPr>
          <w:highlight w:val="green"/>
          <w:lang w:val="en-CA"/>
        </w:rPr>
        <w:t>”, IF NAME_L==2, INSERT “Pa</w:t>
      </w:r>
      <w:r w:rsidR="000C35A0">
        <w:rPr>
          <w:highlight w:val="green"/>
          <w:lang w:val="en-CA"/>
        </w:rPr>
        <w:t>ul”, IF NAME_L==3, INSERT “Suzanne</w:t>
      </w:r>
      <w:r w:rsidRPr="00F43E8C">
        <w:rPr>
          <w:highlight w:val="green"/>
          <w:lang w:val="en-CA"/>
        </w:rPr>
        <w:t>”, IF NAME_L==4, INSERT “</w:t>
      </w:r>
      <w:r w:rsidR="000C35A0">
        <w:rPr>
          <w:highlight w:val="green"/>
          <w:lang w:val="en-CA"/>
        </w:rPr>
        <w:t>Marie</w:t>
      </w:r>
      <w:r w:rsidRPr="00F43E8C">
        <w:rPr>
          <w:highlight w:val="green"/>
          <w:lang w:val="en-CA"/>
        </w:rPr>
        <w:t>”]</w:t>
      </w:r>
      <w:r>
        <w:rPr>
          <w:lang w:val="en-CA"/>
        </w:rPr>
        <w:t xml:space="preserve"> </w:t>
      </w:r>
      <w:r w:rsidR="000C35A0">
        <w:rPr>
          <w:lang w:val="en-CA"/>
        </w:rPr>
        <w:t>a</w:t>
      </w:r>
      <w:r w:rsidRPr="00F37E29">
        <w:rPr>
          <w:lang w:val="en-CA"/>
        </w:rPr>
        <w:t xml:space="preserve"> </w:t>
      </w:r>
      <w:r w:rsidRPr="00E015A7">
        <w:rPr>
          <w:lang w:val="fr-CA"/>
        </w:rPr>
        <w:t>350</w:t>
      </w:r>
      <w:r w:rsidR="000C35A0" w:rsidRPr="00E015A7">
        <w:rPr>
          <w:lang w:val="fr-CA"/>
        </w:rPr>
        <w:t xml:space="preserve"> </w:t>
      </w:r>
      <w:r w:rsidRPr="00E015A7">
        <w:rPr>
          <w:lang w:val="fr-CA"/>
        </w:rPr>
        <w:t>000</w:t>
      </w:r>
      <w:r w:rsidR="000C35A0" w:rsidRPr="00E015A7">
        <w:rPr>
          <w:lang w:val="fr-CA"/>
        </w:rPr>
        <w:t xml:space="preserve"> $</w:t>
      </w:r>
      <w:r w:rsidRPr="00E015A7">
        <w:rPr>
          <w:lang w:val="fr-CA"/>
        </w:rPr>
        <w:t xml:space="preserve"> </w:t>
      </w:r>
      <w:r w:rsidR="00E015A7" w:rsidRPr="00E015A7">
        <w:rPr>
          <w:lang w:val="fr-CA"/>
        </w:rPr>
        <w:t>(a</w:t>
      </w:r>
      <w:r w:rsidR="00E015A7">
        <w:rPr>
          <w:lang w:val="fr-CA"/>
        </w:rPr>
        <w:t>près impôt) d’</w:t>
      </w:r>
      <w:r w:rsidR="00E015A7" w:rsidRPr="00E015A7">
        <w:rPr>
          <w:lang w:val="fr-CA"/>
        </w:rPr>
        <w:t>épargne-retraite</w:t>
      </w:r>
      <w:r>
        <w:rPr>
          <w:lang w:val="en-CA"/>
        </w:rPr>
        <w:t xml:space="preserve">. </w:t>
      </w:r>
      <w:r w:rsidRPr="001172F9">
        <w:rPr>
          <w:highlight w:val="green"/>
          <w:lang w:val="en-CA"/>
        </w:rPr>
        <w:t>[IF NAME_L==1 OR NAME_L==2, INSERT “</w:t>
      </w:r>
      <w:r w:rsidR="005E0225">
        <w:rPr>
          <w:highlight w:val="green"/>
          <w:lang w:val="en-CA"/>
        </w:rPr>
        <w:t>Il</w:t>
      </w:r>
      <w:r w:rsidRPr="001172F9">
        <w:rPr>
          <w:highlight w:val="green"/>
          <w:lang w:val="en-CA"/>
        </w:rPr>
        <w:t>”, IF NAME_L==3 OR NAME_L==4, INSERT “</w:t>
      </w:r>
      <w:r w:rsidR="005E0225">
        <w:rPr>
          <w:highlight w:val="green"/>
          <w:lang w:val="en-CA"/>
        </w:rPr>
        <w:t>Elle</w:t>
      </w:r>
      <w:r w:rsidRPr="001172F9">
        <w:rPr>
          <w:highlight w:val="green"/>
          <w:lang w:val="en-CA"/>
        </w:rPr>
        <w:t>”]</w:t>
      </w:r>
      <w:r>
        <w:rPr>
          <w:lang w:val="en-CA"/>
        </w:rPr>
        <w:t xml:space="preserve"> </w:t>
      </w:r>
      <w:proofErr w:type="spellStart"/>
      <w:r w:rsidR="005E0225" w:rsidRPr="005E0225">
        <w:rPr>
          <w:lang w:val="fr-CA"/>
        </w:rPr>
        <w:t>a</w:t>
      </w:r>
      <w:proofErr w:type="spellEnd"/>
      <w:r w:rsidR="005E0225" w:rsidRPr="005E0225">
        <w:rPr>
          <w:lang w:val="fr-CA"/>
        </w:rPr>
        <w:t xml:space="preserve"> un revenu de pension annuel après impôt de 40 000 $ (y compris la </w:t>
      </w:r>
      <w:r w:rsidR="00FA1A8D">
        <w:rPr>
          <w:lang w:val="fr-CA"/>
        </w:rPr>
        <w:t>PSV</w:t>
      </w:r>
      <w:r w:rsidR="005E0225" w:rsidRPr="005E0225">
        <w:rPr>
          <w:lang w:val="fr-CA"/>
        </w:rPr>
        <w:t xml:space="preserve"> et d'autres sources de revenu).</w:t>
      </w:r>
      <w:r w:rsidR="005E0225" w:rsidRPr="005E0225">
        <w:rPr>
          <w:highlight w:val="green"/>
          <w:lang w:val="en-CA"/>
        </w:rPr>
        <w:t xml:space="preserve"> </w:t>
      </w:r>
      <w:r w:rsidRPr="001172F9">
        <w:rPr>
          <w:highlight w:val="green"/>
          <w:lang w:val="en-CA"/>
        </w:rPr>
        <w:t>[IF NAME_L==1 OR NAME_L==2, INSERT “</w:t>
      </w:r>
      <w:r w:rsidR="005E0225">
        <w:rPr>
          <w:highlight w:val="green"/>
          <w:lang w:val="en-CA"/>
        </w:rPr>
        <w:t>Il</w:t>
      </w:r>
      <w:r w:rsidRPr="001172F9">
        <w:rPr>
          <w:highlight w:val="green"/>
          <w:lang w:val="en-CA"/>
        </w:rPr>
        <w:t>”, IF NAME_L==3 OR NAME_L==4, INSERT “</w:t>
      </w:r>
      <w:r w:rsidR="005E0225">
        <w:rPr>
          <w:highlight w:val="green"/>
          <w:lang w:val="en-CA"/>
        </w:rPr>
        <w:t>Elle</w:t>
      </w:r>
      <w:r w:rsidRPr="001172F9">
        <w:rPr>
          <w:highlight w:val="green"/>
          <w:lang w:val="en-CA"/>
        </w:rPr>
        <w:t>”]</w:t>
      </w:r>
      <w:r>
        <w:rPr>
          <w:lang w:val="en-CA"/>
        </w:rPr>
        <w:t xml:space="preserve"> </w:t>
      </w:r>
      <w:r w:rsidR="005E0225" w:rsidRPr="005E0225">
        <w:rPr>
          <w:lang w:val="fr-CA"/>
        </w:rPr>
        <w:t>aimerait pouvoir se permettre de dépenser au moins 50 000 $ par année</w:t>
      </w:r>
      <w:r>
        <w:rPr>
          <w:lang w:val="en-CA"/>
        </w:rPr>
        <w:t xml:space="preserve">. </w:t>
      </w:r>
      <w:r w:rsidRPr="001172F9">
        <w:rPr>
          <w:highlight w:val="green"/>
          <w:lang w:val="en-CA"/>
        </w:rPr>
        <w:t>[IF NAME_L==1 OR NAME_L==2, INSERT “</w:t>
      </w:r>
      <w:r w:rsidR="005E0225">
        <w:rPr>
          <w:highlight w:val="green"/>
          <w:lang w:val="en-CA"/>
        </w:rPr>
        <w:t>Il</w:t>
      </w:r>
      <w:r w:rsidRPr="001172F9">
        <w:rPr>
          <w:highlight w:val="green"/>
          <w:lang w:val="en-CA"/>
        </w:rPr>
        <w:t>”, IF NAME_L==3 OR NAME_L==4, INSERT “</w:t>
      </w:r>
      <w:r w:rsidR="005E0225">
        <w:rPr>
          <w:highlight w:val="green"/>
          <w:lang w:val="en-CA"/>
        </w:rPr>
        <w:t>Elle</w:t>
      </w:r>
      <w:r w:rsidRPr="001172F9">
        <w:rPr>
          <w:highlight w:val="green"/>
          <w:lang w:val="en-CA"/>
        </w:rPr>
        <w:t>”]</w:t>
      </w:r>
      <w:r>
        <w:rPr>
          <w:lang w:val="en-CA"/>
        </w:rPr>
        <w:t xml:space="preserve"> </w:t>
      </w:r>
      <w:proofErr w:type="spellStart"/>
      <w:r w:rsidR="005E0225">
        <w:rPr>
          <w:lang w:val="en-CA"/>
        </w:rPr>
        <w:t>demande</w:t>
      </w:r>
      <w:proofErr w:type="spellEnd"/>
      <w:r w:rsidR="005E0225">
        <w:rPr>
          <w:lang w:val="en-CA"/>
        </w:rPr>
        <w:t xml:space="preserve"> </w:t>
      </w:r>
      <w:proofErr w:type="spellStart"/>
      <w:r w:rsidR="005E0225">
        <w:rPr>
          <w:lang w:val="en-CA"/>
        </w:rPr>
        <w:t>ce</w:t>
      </w:r>
      <w:proofErr w:type="spellEnd"/>
      <w:r w:rsidRPr="00F37E29">
        <w:rPr>
          <w:lang w:val="en-CA"/>
        </w:rPr>
        <w:t xml:space="preserve"> </w:t>
      </w:r>
      <w:r w:rsidRPr="001172F9">
        <w:rPr>
          <w:highlight w:val="green"/>
          <w:lang w:val="en-CA"/>
        </w:rPr>
        <w:t>[IF NAME_L==1 OR NAME_L==2, INSERT “</w:t>
      </w:r>
      <w:proofErr w:type="spellStart"/>
      <w:r w:rsidR="005E0225">
        <w:rPr>
          <w:highlight w:val="green"/>
          <w:lang w:val="en-CA"/>
        </w:rPr>
        <w:t>qu’il</w:t>
      </w:r>
      <w:proofErr w:type="spellEnd"/>
      <w:r w:rsidRPr="001172F9">
        <w:rPr>
          <w:highlight w:val="green"/>
          <w:lang w:val="en-CA"/>
        </w:rPr>
        <w:t>”, IF NAME_L==3 OR NAME_L==4, INSERT “</w:t>
      </w:r>
      <w:proofErr w:type="spellStart"/>
      <w:r w:rsidR="005E0225">
        <w:rPr>
          <w:highlight w:val="green"/>
          <w:lang w:val="en-CA"/>
        </w:rPr>
        <w:t>qu’elle</w:t>
      </w:r>
      <w:proofErr w:type="spellEnd"/>
      <w:r w:rsidRPr="001172F9">
        <w:rPr>
          <w:highlight w:val="green"/>
          <w:lang w:val="en-CA"/>
        </w:rPr>
        <w:t>”]</w:t>
      </w:r>
      <w:r>
        <w:rPr>
          <w:lang w:val="en-CA"/>
        </w:rPr>
        <w:t xml:space="preserve"> </w:t>
      </w:r>
      <w:r w:rsidR="005E0225" w:rsidRPr="005E0225">
        <w:rPr>
          <w:lang w:val="fr-CA"/>
        </w:rPr>
        <w:t>devrait faire avec son épargne-retraite</w:t>
      </w:r>
      <w:r w:rsidRPr="00D92F2D">
        <w:rPr>
          <w:lang w:val="en-CA"/>
        </w:rPr>
        <w:t>. [</w:t>
      </w:r>
      <w:r w:rsidRPr="001172F9">
        <w:rPr>
          <w:highlight w:val="green"/>
          <w:lang w:val="en-CA"/>
        </w:rPr>
        <w:t>IF SOLICIT_L==1</w:t>
      </w:r>
      <w:r w:rsidR="001172F9" w:rsidRPr="001172F9">
        <w:rPr>
          <w:highlight w:val="green"/>
          <w:lang w:val="en-CA"/>
        </w:rPr>
        <w:t xml:space="preserve"> AND (NAME_L==1 OR NAME_L==2)</w:t>
      </w:r>
      <w:r w:rsidRPr="001172F9">
        <w:rPr>
          <w:highlight w:val="green"/>
          <w:lang w:val="en-CA"/>
        </w:rPr>
        <w:t>, INSERT “</w:t>
      </w:r>
      <w:r w:rsidR="005E0225">
        <w:rPr>
          <w:highlight w:val="green"/>
          <w:lang w:val="fr-CA"/>
        </w:rPr>
        <w:t>Il</w:t>
      </w:r>
      <w:r w:rsidR="005E0225" w:rsidRPr="000C35A0">
        <w:rPr>
          <w:highlight w:val="green"/>
          <w:lang w:val="fr-CA"/>
        </w:rPr>
        <w:t xml:space="preserve"> s'enquiert de</w:t>
      </w:r>
      <w:r w:rsidR="005E0225">
        <w:rPr>
          <w:highlight w:val="green"/>
          <w:lang w:val="fr-CA"/>
        </w:rPr>
        <w:t xml:space="preserve"> l’option</w:t>
      </w:r>
      <w:r w:rsidR="005E0225" w:rsidRPr="000C35A0">
        <w:rPr>
          <w:highlight w:val="green"/>
          <w:lang w:val="fr-CA"/>
        </w:rPr>
        <w:t xml:space="preserve"> d'investir l'argent dans </w:t>
      </w:r>
      <w:r w:rsidR="005E0225">
        <w:rPr>
          <w:highlight w:val="green"/>
          <w:lang w:val="fr-CA"/>
        </w:rPr>
        <w:t>un fonds commun de placement</w:t>
      </w:r>
      <w:r w:rsidRPr="001172F9">
        <w:rPr>
          <w:highlight w:val="green"/>
        </w:rPr>
        <w:t>.”</w:t>
      </w:r>
      <w:r w:rsidR="001172F9" w:rsidRPr="001172F9">
        <w:rPr>
          <w:highlight w:val="green"/>
        </w:rPr>
        <w:t xml:space="preserve">, </w:t>
      </w:r>
      <w:r w:rsidR="001172F9" w:rsidRPr="001172F9">
        <w:rPr>
          <w:highlight w:val="green"/>
          <w:lang w:val="en-CA"/>
        </w:rPr>
        <w:t>IF SOLICIT_L==1 AND (NAME_L==3 OR NAME_L==4), INSERT “</w:t>
      </w:r>
      <w:r w:rsidR="005E0225">
        <w:rPr>
          <w:highlight w:val="green"/>
          <w:lang w:val="fr-CA"/>
        </w:rPr>
        <w:t>Elle</w:t>
      </w:r>
      <w:r w:rsidR="005E0225" w:rsidRPr="000C35A0">
        <w:rPr>
          <w:highlight w:val="green"/>
          <w:lang w:val="fr-CA"/>
        </w:rPr>
        <w:t xml:space="preserve"> s'enquiert de</w:t>
      </w:r>
      <w:r w:rsidR="005E0225">
        <w:rPr>
          <w:highlight w:val="green"/>
          <w:lang w:val="fr-CA"/>
        </w:rPr>
        <w:t xml:space="preserve"> l’option</w:t>
      </w:r>
      <w:r w:rsidR="005E0225" w:rsidRPr="000C35A0">
        <w:rPr>
          <w:highlight w:val="green"/>
          <w:lang w:val="fr-CA"/>
        </w:rPr>
        <w:t xml:space="preserve"> d'investir dans </w:t>
      </w:r>
      <w:r w:rsidR="005E0225">
        <w:rPr>
          <w:highlight w:val="green"/>
          <w:lang w:val="fr-CA"/>
        </w:rPr>
        <w:t>un fonds commun de placement</w:t>
      </w:r>
      <w:r w:rsidR="001172F9" w:rsidRPr="001172F9">
        <w:rPr>
          <w:highlight w:val="green"/>
        </w:rPr>
        <w:t>.”</w:t>
      </w:r>
      <w:r w:rsidRPr="001172F9">
        <w:rPr>
          <w:highlight w:val="green"/>
        </w:rPr>
        <w:t>]</w:t>
      </w:r>
      <w:r w:rsidRPr="00D92F2D">
        <w:rPr>
          <w:lang w:val="en-CA"/>
        </w:rPr>
        <w:t xml:space="preserve"> </w:t>
      </w:r>
      <w:r w:rsidR="005E0225" w:rsidRPr="005E0225">
        <w:rPr>
          <w:b/>
          <w:lang w:val="fr-CA"/>
        </w:rPr>
        <w:t>Veuillez fournir vos meilleurs conseils en ignorant toute considération fiscale.</w:t>
      </w:r>
    </w:p>
    <w:p w14:paraId="3A90569C" w14:textId="1C3C013B" w:rsidR="00696A03" w:rsidRDefault="00696A03" w:rsidP="00696A03">
      <w:pPr>
        <w:rPr>
          <w:lang w:val="en-CA"/>
        </w:rPr>
      </w:pPr>
    </w:p>
    <w:p w14:paraId="7D0D9985" w14:textId="609D9AAD" w:rsidR="001172F9" w:rsidRPr="00E6082F" w:rsidRDefault="00DD396E" w:rsidP="001172F9">
      <w:pPr>
        <w:pStyle w:val="Paragraphedeliste"/>
        <w:numPr>
          <w:ilvl w:val="0"/>
          <w:numId w:val="2"/>
        </w:numPr>
        <w:rPr>
          <w:lang w:val="en-CA"/>
        </w:rPr>
      </w:pPr>
      <w:r w:rsidRPr="00DD396E">
        <w:rPr>
          <w:lang w:val="fr-CA"/>
        </w:rPr>
        <w:lastRenderedPageBreak/>
        <w:t xml:space="preserve">Parmi les quatre options ci-dessous, laquelle recommanderiez-vous en premier </w:t>
      </w:r>
      <w:r w:rsidR="00995CC4">
        <w:rPr>
          <w:lang w:val="fr-CA"/>
        </w:rPr>
        <w:t>à</w:t>
      </w:r>
      <w:r w:rsidR="001172F9">
        <w:t xml:space="preserve"> </w:t>
      </w:r>
      <w:r w:rsidR="001172F9" w:rsidRPr="001172F9">
        <w:rPr>
          <w:highlight w:val="green"/>
          <w:lang w:val="en-CA"/>
        </w:rPr>
        <w:t>[IF NAME_L==1, INSERT “</w:t>
      </w:r>
      <w:r>
        <w:rPr>
          <w:highlight w:val="green"/>
          <w:lang w:val="en-CA"/>
        </w:rPr>
        <w:t>Jean</w:t>
      </w:r>
      <w:r w:rsidR="001172F9" w:rsidRPr="001172F9">
        <w:rPr>
          <w:highlight w:val="green"/>
          <w:lang w:val="en-CA"/>
        </w:rPr>
        <w:t>”, IF NAME_L==2, INSERT “Paul”, IF NAME_L==3, INSERT “Su</w:t>
      </w:r>
      <w:r>
        <w:rPr>
          <w:highlight w:val="green"/>
          <w:lang w:val="en-CA"/>
        </w:rPr>
        <w:t>zanne</w:t>
      </w:r>
      <w:r w:rsidR="001172F9" w:rsidRPr="001172F9">
        <w:rPr>
          <w:highlight w:val="green"/>
          <w:lang w:val="en-CA"/>
        </w:rPr>
        <w:t>”, IF NAME_L==4, INSERT “</w:t>
      </w:r>
      <w:r>
        <w:rPr>
          <w:highlight w:val="green"/>
          <w:lang w:val="en-CA"/>
        </w:rPr>
        <w:t>Marie</w:t>
      </w:r>
      <w:r w:rsidR="001172F9" w:rsidRPr="001172F9">
        <w:rPr>
          <w:highlight w:val="green"/>
          <w:lang w:val="en-CA"/>
        </w:rPr>
        <w:t>”]</w:t>
      </w:r>
      <w:r w:rsidR="001172F9" w:rsidRPr="00E6082F">
        <w:rPr>
          <w:lang w:val="en-CA"/>
        </w:rPr>
        <w:t>?</w:t>
      </w:r>
    </w:p>
    <w:p w14:paraId="0DC77DE7" w14:textId="1DFF2E68" w:rsidR="001172F9" w:rsidRPr="00E6082F" w:rsidRDefault="00D84570" w:rsidP="00DC2BF1">
      <w:pPr>
        <w:pStyle w:val="Paragraphedeliste"/>
        <w:numPr>
          <w:ilvl w:val="0"/>
          <w:numId w:val="26"/>
        </w:numPr>
        <w:rPr>
          <w:lang w:val="en-CA"/>
        </w:rPr>
      </w:pPr>
      <w:r w:rsidRPr="00D84570">
        <w:rPr>
          <w:lang w:val="fr-CA"/>
        </w:rPr>
        <w:t>Investir dans un portefeuille diversifié de fonds communs de placement d'actions et d'obligations offrant un rendement annuel attendu de</w:t>
      </w:r>
      <w:r w:rsidR="001172F9">
        <w:rPr>
          <w:lang w:val="en-CA"/>
        </w:rPr>
        <w:t xml:space="preserve"> </w:t>
      </w:r>
      <w:r w:rsidR="001172F9" w:rsidRPr="001172F9">
        <w:rPr>
          <w:highlight w:val="green"/>
          <w:lang w:val="en-CA"/>
        </w:rPr>
        <w:t>[IF RATE_L==1, INSERT “4”, IF RATE_L==2, INSERT “6”, IF RATE_L==3, INSERT “10”]</w:t>
      </w:r>
      <w:r>
        <w:rPr>
          <w:lang w:val="en-CA"/>
        </w:rPr>
        <w:t xml:space="preserve"> </w:t>
      </w:r>
      <w:proofErr w:type="gramStart"/>
      <w:r w:rsidR="001172F9">
        <w:rPr>
          <w:lang w:val="en-CA"/>
        </w:rPr>
        <w:t>%[</w:t>
      </w:r>
      <w:proofErr w:type="gramEnd"/>
      <w:r w:rsidR="001172F9" w:rsidRPr="001172F9">
        <w:rPr>
          <w:highlight w:val="green"/>
          <w:lang w:val="en-CA"/>
        </w:rPr>
        <w:t>IF COMP==1, INSERT</w:t>
      </w:r>
      <w:r w:rsidR="001172F9" w:rsidRPr="00D84570">
        <w:rPr>
          <w:highlight w:val="green"/>
          <w:lang w:val="fr-CA"/>
        </w:rPr>
        <w:t>“,</w:t>
      </w:r>
      <w:r w:rsidRPr="00D84570">
        <w:rPr>
          <w:lang w:val="fr-CA"/>
        </w:rPr>
        <w:t xml:space="preserve"> </w:t>
      </w:r>
      <w:r w:rsidR="00EC0E66">
        <w:rPr>
          <w:highlight w:val="green"/>
          <w:lang w:val="fr-CA"/>
        </w:rPr>
        <w:t xml:space="preserve">et dont </w:t>
      </w:r>
      <w:r w:rsidRPr="00EE68DF">
        <w:rPr>
          <w:highlight w:val="green"/>
          <w:lang w:val="fr-CA"/>
        </w:rPr>
        <w:t>la vente contribue à votre rémunération</w:t>
      </w:r>
      <w:r w:rsidR="001172F9" w:rsidRPr="00DC2BF1">
        <w:rPr>
          <w:highlight w:val="green"/>
          <w:lang w:val="en-CA"/>
        </w:rPr>
        <w:t>”].</w:t>
      </w:r>
      <w:r w:rsidR="001172F9" w:rsidRPr="00E6082F">
        <w:rPr>
          <w:lang w:val="en-CA"/>
        </w:rPr>
        <w:t xml:space="preserve"> </w:t>
      </w:r>
    </w:p>
    <w:p w14:paraId="3935C0B0" w14:textId="6F9AA992" w:rsidR="001172F9" w:rsidRPr="00E6082F" w:rsidRDefault="00D84570" w:rsidP="00DC2BF1">
      <w:pPr>
        <w:pStyle w:val="Paragraphedeliste"/>
        <w:numPr>
          <w:ilvl w:val="0"/>
          <w:numId w:val="26"/>
        </w:numPr>
        <w:rPr>
          <w:lang w:val="en-CA"/>
        </w:rPr>
      </w:pPr>
      <w:r w:rsidRPr="00D84570">
        <w:rPr>
          <w:lang w:val="fr-CA"/>
        </w:rPr>
        <w:t xml:space="preserve">Acheter une rente viagère de 10 000 $ par année </w:t>
      </w:r>
      <w:r w:rsidR="00C50899">
        <w:rPr>
          <w:lang w:val="fr-CA"/>
        </w:rPr>
        <w:t>ayant</w:t>
      </w:r>
      <w:r w:rsidRPr="00D84570">
        <w:rPr>
          <w:lang w:val="fr-CA"/>
        </w:rPr>
        <w:t xml:space="preserve"> une garantie de paiement de 10 ans avec</w:t>
      </w:r>
      <w:r w:rsidRPr="00D84570">
        <w:rPr>
          <w:highlight w:val="green"/>
          <w:lang w:val="en-CA"/>
        </w:rPr>
        <w:t xml:space="preserve"> </w:t>
      </w:r>
      <w:r w:rsidR="001172F9" w:rsidRPr="001172F9">
        <w:rPr>
          <w:highlight w:val="green"/>
          <w:lang w:val="en-CA"/>
        </w:rPr>
        <w:t>[IF NAME_L==1 OR NAME_L==2, INSERT “</w:t>
      </w:r>
      <w:r>
        <w:rPr>
          <w:highlight w:val="green"/>
        </w:rPr>
        <w:t>151 975,</w:t>
      </w:r>
      <w:r w:rsidR="001172F9" w:rsidRPr="001172F9">
        <w:rPr>
          <w:highlight w:val="green"/>
        </w:rPr>
        <w:t>68</w:t>
      </w:r>
      <w:r>
        <w:rPr>
          <w:highlight w:val="green"/>
        </w:rPr>
        <w:t xml:space="preserve"> $</w:t>
      </w:r>
      <w:r w:rsidR="001172F9" w:rsidRPr="001172F9">
        <w:rPr>
          <w:highlight w:val="green"/>
          <w:lang w:val="en-CA"/>
        </w:rPr>
        <w:t>”, IF NAME_L==3 OR NAME_L==4, INSERT “</w:t>
      </w:r>
      <w:r>
        <w:rPr>
          <w:highlight w:val="green"/>
        </w:rPr>
        <w:t>163 265,</w:t>
      </w:r>
      <w:r w:rsidR="001172F9" w:rsidRPr="001172F9">
        <w:rPr>
          <w:highlight w:val="green"/>
        </w:rPr>
        <w:t>31</w:t>
      </w:r>
      <w:r>
        <w:rPr>
          <w:highlight w:val="green"/>
        </w:rPr>
        <w:t xml:space="preserve"> $</w:t>
      </w:r>
      <w:r w:rsidR="001172F9" w:rsidRPr="001172F9">
        <w:rPr>
          <w:highlight w:val="green"/>
          <w:lang w:val="en-CA"/>
        </w:rPr>
        <w:t>”]</w:t>
      </w:r>
      <w:r w:rsidR="001172F9">
        <w:rPr>
          <w:lang w:val="en-CA"/>
        </w:rPr>
        <w:t xml:space="preserve"> </w:t>
      </w:r>
      <w:r w:rsidR="00EE68DF" w:rsidRPr="00EE68DF">
        <w:rPr>
          <w:lang w:val="fr-CA"/>
        </w:rPr>
        <w:t>tirés</w:t>
      </w:r>
      <w:r w:rsidR="00EE68DF">
        <w:rPr>
          <w:lang w:val="fr-CA"/>
        </w:rPr>
        <w:t xml:space="preserve"> </w:t>
      </w:r>
      <w:r w:rsidR="00EE68DF" w:rsidRPr="00017CF3">
        <w:rPr>
          <w:color w:val="000000" w:themeColor="text1"/>
          <w:lang w:val="en-CA"/>
        </w:rPr>
        <w:t>son</w:t>
      </w:r>
      <w:r w:rsidR="001172F9">
        <w:rPr>
          <w:color w:val="000000" w:themeColor="text1"/>
          <w:lang w:val="en-CA"/>
        </w:rPr>
        <w:t xml:space="preserve"> </w:t>
      </w:r>
      <w:r w:rsidRPr="00E85A11">
        <w:rPr>
          <w:color w:val="000000" w:themeColor="text1"/>
          <w:lang w:val="fr-CA"/>
        </w:rPr>
        <w:t>épargne-retraite et</w:t>
      </w:r>
      <w:r w:rsidR="00E85A11">
        <w:rPr>
          <w:lang w:val="fr-CA"/>
        </w:rPr>
        <w:t xml:space="preserve"> </w:t>
      </w:r>
      <w:r w:rsidR="00E85A11" w:rsidRPr="00E85A11">
        <w:rPr>
          <w:lang w:val="fr-CA"/>
        </w:rPr>
        <w:t>investir le reste dans un portefeuille diversifié de fonds communs de placement d'actions et d'obligations offrant un rendement annuel attendu de</w:t>
      </w:r>
      <w:r w:rsidR="001172F9">
        <w:rPr>
          <w:lang w:val="en-CA"/>
        </w:rPr>
        <w:t xml:space="preserve"> </w:t>
      </w:r>
      <w:r w:rsidR="001172F9" w:rsidRPr="001172F9">
        <w:rPr>
          <w:highlight w:val="green"/>
          <w:lang w:val="en-CA"/>
        </w:rPr>
        <w:t>[IF RATE_L==1, INSERT “4”, IF RATE_L==2, INSERT “6”, IF RATE_L==3, INSERT “10”]</w:t>
      </w:r>
      <w:r w:rsidR="00EE68DF">
        <w:rPr>
          <w:lang w:val="en-CA"/>
        </w:rPr>
        <w:t xml:space="preserve"> </w:t>
      </w:r>
      <w:r w:rsidR="001172F9" w:rsidRPr="005C1F36">
        <w:rPr>
          <w:lang w:val="en-CA"/>
        </w:rPr>
        <w:t>%</w:t>
      </w:r>
      <w:r w:rsidR="001172F9" w:rsidRPr="001172F9">
        <w:rPr>
          <w:highlight w:val="green"/>
          <w:lang w:val="en-CA"/>
        </w:rPr>
        <w:t>[IF COMP==</w:t>
      </w:r>
      <w:r w:rsidR="001172F9" w:rsidRPr="00DC2BF1">
        <w:rPr>
          <w:highlight w:val="green"/>
          <w:lang w:val="en-CA"/>
        </w:rPr>
        <w:t>1, INSERT“,</w:t>
      </w:r>
      <w:r w:rsidR="00EE68DF">
        <w:rPr>
          <w:lang w:val="en-CA"/>
        </w:rPr>
        <w:t xml:space="preserve"> </w:t>
      </w:r>
      <w:r w:rsidR="00EC0E66">
        <w:rPr>
          <w:highlight w:val="green"/>
          <w:lang w:val="fr-CA"/>
        </w:rPr>
        <w:t xml:space="preserve">et dont </w:t>
      </w:r>
      <w:r w:rsidR="00EE68DF" w:rsidRPr="00017CF3">
        <w:rPr>
          <w:highlight w:val="green"/>
          <w:lang w:val="fr-CA"/>
        </w:rPr>
        <w:t>la vente contribue à votre rémunération</w:t>
      </w:r>
      <w:r w:rsidR="001172F9" w:rsidRPr="00DC2BF1">
        <w:rPr>
          <w:highlight w:val="green"/>
          <w:lang w:val="en-CA"/>
        </w:rPr>
        <w:t>”].</w:t>
      </w:r>
    </w:p>
    <w:p w14:paraId="5E2DFB80" w14:textId="1C99AA10" w:rsidR="001172F9" w:rsidRDefault="00C50899" w:rsidP="001172F9">
      <w:pPr>
        <w:pStyle w:val="Paragraphedeliste"/>
        <w:numPr>
          <w:ilvl w:val="0"/>
          <w:numId w:val="26"/>
        </w:numPr>
        <w:rPr>
          <w:lang w:val="en-CA"/>
        </w:rPr>
      </w:pPr>
      <w:r w:rsidRPr="00C50899">
        <w:rPr>
          <w:lang w:val="fr-CA"/>
        </w:rPr>
        <w:t>Investir la totalité de</w:t>
      </w:r>
      <w:r w:rsidR="001172F9">
        <w:rPr>
          <w:lang w:val="en-CA"/>
        </w:rPr>
        <w:t xml:space="preserve"> </w:t>
      </w:r>
      <w:r w:rsidRPr="00017CF3">
        <w:rPr>
          <w:lang w:val="en-CA"/>
        </w:rPr>
        <w:t>son</w:t>
      </w:r>
      <w:r w:rsidR="001172F9" w:rsidRPr="00D427A3">
        <w:t xml:space="preserve"> </w:t>
      </w:r>
      <w:r w:rsidRPr="00C50899">
        <w:rPr>
          <w:lang w:val="fr-CA"/>
        </w:rPr>
        <w:t xml:space="preserve">épargne-retraite dans un fonds distinct </w:t>
      </w:r>
      <w:r>
        <w:rPr>
          <w:lang w:val="fr-CA"/>
        </w:rPr>
        <w:t>produisant un revenu annuel de</w:t>
      </w:r>
      <w:r w:rsidRPr="00C50899">
        <w:rPr>
          <w:lang w:val="fr-CA"/>
        </w:rPr>
        <w:t xml:space="preserve"> </w:t>
      </w:r>
      <w:r w:rsidR="001172F9">
        <w:rPr>
          <w:lang w:val="en-CA"/>
        </w:rPr>
        <w:t>[</w:t>
      </w:r>
      <w:r w:rsidR="001172F9" w:rsidRPr="001172F9">
        <w:rPr>
          <w:highlight w:val="green"/>
          <w:lang w:val="en-CA"/>
        </w:rPr>
        <w:t xml:space="preserve">IF </w:t>
      </w:r>
      <w:r w:rsidR="001172F9" w:rsidRPr="001172F9">
        <w:rPr>
          <w:color w:val="000000" w:themeColor="text1"/>
          <w:highlight w:val="green"/>
          <w:lang w:val="en-CA"/>
        </w:rPr>
        <w:t>PAYOUT==</w:t>
      </w:r>
      <w:r w:rsidR="001172F9" w:rsidRPr="001172F9">
        <w:rPr>
          <w:highlight w:val="green"/>
          <w:lang w:val="en-CA"/>
        </w:rPr>
        <w:t>1, INSERT “</w:t>
      </w:r>
      <w:r>
        <w:rPr>
          <w:color w:val="000000" w:themeColor="text1"/>
          <w:highlight w:val="green"/>
          <w:lang w:val="en-CA"/>
        </w:rPr>
        <w:t xml:space="preserve">15 </w:t>
      </w:r>
      <w:r w:rsidR="001172F9" w:rsidRPr="001172F9">
        <w:rPr>
          <w:color w:val="000000" w:themeColor="text1"/>
          <w:highlight w:val="green"/>
          <w:lang w:val="en-CA"/>
        </w:rPr>
        <w:t>750</w:t>
      </w:r>
      <w:r>
        <w:rPr>
          <w:color w:val="000000" w:themeColor="text1"/>
          <w:highlight w:val="green"/>
          <w:lang w:val="en-CA"/>
        </w:rPr>
        <w:t xml:space="preserve"> $</w:t>
      </w:r>
      <w:r w:rsidR="001172F9" w:rsidRPr="001172F9">
        <w:rPr>
          <w:highlight w:val="green"/>
          <w:lang w:val="en-CA"/>
        </w:rPr>
        <w:t xml:space="preserve">”, IF </w:t>
      </w:r>
      <w:r w:rsidR="001172F9" w:rsidRPr="001172F9">
        <w:rPr>
          <w:color w:val="000000" w:themeColor="text1"/>
          <w:highlight w:val="green"/>
          <w:lang w:val="en-CA"/>
        </w:rPr>
        <w:t xml:space="preserve">PAYOUT==2, </w:t>
      </w:r>
      <w:r w:rsidR="001172F9" w:rsidRPr="001172F9">
        <w:rPr>
          <w:highlight w:val="green"/>
          <w:lang w:val="en-CA"/>
        </w:rPr>
        <w:t>INSERT “</w:t>
      </w:r>
      <w:r>
        <w:rPr>
          <w:color w:val="000000" w:themeColor="text1"/>
          <w:highlight w:val="green"/>
          <w:lang w:val="en-CA"/>
        </w:rPr>
        <w:t xml:space="preserve">14 </w:t>
      </w:r>
      <w:r w:rsidR="001172F9" w:rsidRPr="001172F9">
        <w:rPr>
          <w:color w:val="000000" w:themeColor="text1"/>
          <w:highlight w:val="green"/>
          <w:lang w:val="en-CA"/>
        </w:rPr>
        <w:t>000</w:t>
      </w:r>
      <w:r>
        <w:rPr>
          <w:color w:val="000000" w:themeColor="text1"/>
          <w:highlight w:val="green"/>
          <w:lang w:val="en-CA"/>
        </w:rPr>
        <w:t xml:space="preserve"> $</w:t>
      </w:r>
      <w:r w:rsidR="001172F9" w:rsidRPr="001172F9">
        <w:rPr>
          <w:color w:val="000000" w:themeColor="text1"/>
          <w:highlight w:val="green"/>
          <w:lang w:val="en-CA"/>
        </w:rPr>
        <w:t>”</w:t>
      </w:r>
      <w:r w:rsidR="001172F9" w:rsidRPr="001172F9">
        <w:rPr>
          <w:highlight w:val="green"/>
          <w:lang w:val="en-CA"/>
        </w:rPr>
        <w:t>]</w:t>
      </w:r>
      <w:r w:rsidR="001172F9" w:rsidRPr="001172F9">
        <w:rPr>
          <w:color w:val="000000" w:themeColor="text1"/>
          <w:highlight w:val="green"/>
          <w:lang w:val="en-CA"/>
        </w:rPr>
        <w:t>.</w:t>
      </w:r>
    </w:p>
    <w:p w14:paraId="251635FE" w14:textId="481653DD" w:rsidR="001172F9" w:rsidRPr="0007696A" w:rsidRDefault="00C50899" w:rsidP="001172F9">
      <w:pPr>
        <w:pStyle w:val="Paragraphedeliste"/>
        <w:numPr>
          <w:ilvl w:val="0"/>
          <w:numId w:val="26"/>
        </w:numPr>
        <w:rPr>
          <w:lang w:val="en-CA"/>
        </w:rPr>
      </w:pPr>
      <w:r w:rsidRPr="00C50899">
        <w:rPr>
          <w:lang w:val="fr-CA"/>
        </w:rPr>
        <w:t>Investir la totalité de</w:t>
      </w:r>
      <w:r w:rsidR="001172F9">
        <w:rPr>
          <w:lang w:val="en-CA"/>
        </w:rPr>
        <w:t xml:space="preserve"> </w:t>
      </w:r>
      <w:r w:rsidRPr="00017CF3">
        <w:rPr>
          <w:lang w:val="en-CA"/>
        </w:rPr>
        <w:t>son</w:t>
      </w:r>
      <w:r w:rsidR="001172F9" w:rsidRPr="00D427A3">
        <w:t xml:space="preserve"> </w:t>
      </w:r>
      <w:r w:rsidR="007068C1" w:rsidRPr="007068C1">
        <w:rPr>
          <w:lang w:val="fr-CA"/>
        </w:rPr>
        <w:t xml:space="preserve">épargne-retraite dans une rente viagère avec une garantie de </w:t>
      </w:r>
      <w:r w:rsidR="002461F6">
        <w:rPr>
          <w:lang w:val="fr-CA"/>
        </w:rPr>
        <w:t>paiement</w:t>
      </w:r>
      <w:r w:rsidR="002461F6" w:rsidRPr="007068C1">
        <w:rPr>
          <w:lang w:val="fr-CA"/>
        </w:rPr>
        <w:t xml:space="preserve"> </w:t>
      </w:r>
      <w:r w:rsidR="007068C1" w:rsidRPr="007068C1">
        <w:rPr>
          <w:lang w:val="fr-CA"/>
        </w:rPr>
        <w:t>de 10 ans rapportant</w:t>
      </w:r>
      <w:r w:rsidR="001C58C4">
        <w:rPr>
          <w:lang w:val="fr-CA"/>
        </w:rPr>
        <w:t xml:space="preserve"> des </w:t>
      </w:r>
      <w:r w:rsidR="001C58C4" w:rsidRPr="00D21CA6">
        <w:rPr>
          <w:lang w:val="fr-CA"/>
        </w:rPr>
        <w:t>versement</w:t>
      </w:r>
      <w:r w:rsidR="001C58C4">
        <w:rPr>
          <w:lang w:val="fr-CA"/>
        </w:rPr>
        <w:t>s</w:t>
      </w:r>
      <w:r w:rsidR="001C58C4" w:rsidRPr="00D21CA6">
        <w:rPr>
          <w:lang w:val="fr-CA"/>
        </w:rPr>
        <w:t xml:space="preserve"> annuel</w:t>
      </w:r>
      <w:r w:rsidR="001C58C4">
        <w:rPr>
          <w:lang w:val="fr-CA"/>
        </w:rPr>
        <w:t>s</w:t>
      </w:r>
      <w:r w:rsidR="002F2B87">
        <w:rPr>
          <w:lang w:val="fr-CA"/>
        </w:rPr>
        <w:t xml:space="preserve"> de</w:t>
      </w:r>
      <w:r w:rsidR="007068C1" w:rsidRPr="007068C1">
        <w:rPr>
          <w:lang w:val="en-CA"/>
        </w:rPr>
        <w:t xml:space="preserve"> </w:t>
      </w:r>
      <w:r w:rsidR="001172F9">
        <w:rPr>
          <w:lang w:val="en-CA"/>
        </w:rPr>
        <w:t>[</w:t>
      </w:r>
      <w:r w:rsidR="001172F9" w:rsidRPr="001172F9">
        <w:rPr>
          <w:highlight w:val="green"/>
          <w:lang w:val="en-CA"/>
        </w:rPr>
        <w:t>IF NAM</w:t>
      </w:r>
      <w:r w:rsidR="007068C1">
        <w:rPr>
          <w:highlight w:val="green"/>
          <w:lang w:val="en-CA"/>
        </w:rPr>
        <w:t>E_L==1 OR NAME_L==2, INSERT “23 030,</w:t>
      </w:r>
      <w:r w:rsidR="001172F9" w:rsidRPr="001172F9">
        <w:rPr>
          <w:highlight w:val="green"/>
          <w:lang w:val="en-CA"/>
        </w:rPr>
        <w:t>00</w:t>
      </w:r>
      <w:r w:rsidR="007068C1">
        <w:rPr>
          <w:highlight w:val="green"/>
          <w:lang w:val="en-CA"/>
        </w:rPr>
        <w:t>$</w:t>
      </w:r>
      <w:r w:rsidR="001172F9" w:rsidRPr="001172F9">
        <w:rPr>
          <w:highlight w:val="green"/>
          <w:lang w:val="en-CA"/>
        </w:rPr>
        <w:t>”, IF NAME_L==3 OR NAME_L==4, I</w:t>
      </w:r>
      <w:r w:rsidR="007068C1">
        <w:rPr>
          <w:highlight w:val="green"/>
          <w:lang w:val="en-CA"/>
        </w:rPr>
        <w:t>NSERT “21 437,</w:t>
      </w:r>
      <w:r w:rsidR="001172F9" w:rsidRPr="001172F9">
        <w:rPr>
          <w:highlight w:val="green"/>
          <w:lang w:val="en-CA"/>
        </w:rPr>
        <w:t>50</w:t>
      </w:r>
      <w:r w:rsidR="007068C1">
        <w:rPr>
          <w:highlight w:val="green"/>
          <w:lang w:val="en-CA"/>
        </w:rPr>
        <w:t xml:space="preserve"> $</w:t>
      </w:r>
      <w:r w:rsidR="001172F9" w:rsidRPr="001172F9">
        <w:rPr>
          <w:highlight w:val="green"/>
          <w:lang w:val="en-CA"/>
        </w:rPr>
        <w:t>”]</w:t>
      </w:r>
      <w:r w:rsidR="001172F9">
        <w:rPr>
          <w:lang w:val="en-CA"/>
        </w:rPr>
        <w:t xml:space="preserve">. </w:t>
      </w:r>
    </w:p>
    <w:p w14:paraId="1F131900" w14:textId="3EEE8792" w:rsidR="00696A03" w:rsidRPr="004866DA" w:rsidRDefault="00696A03" w:rsidP="00696A03">
      <w:pPr>
        <w:rPr>
          <w:color w:val="FF0000"/>
          <w:lang w:val="en-CA"/>
        </w:rPr>
      </w:pPr>
    </w:p>
    <w:p w14:paraId="20C0B862" w14:textId="0EABEEA0" w:rsidR="00D942F8" w:rsidRDefault="00D942F8" w:rsidP="00D942F8">
      <w:r w:rsidRPr="00E2187F">
        <w:t xml:space="preserve"> </w:t>
      </w:r>
    </w:p>
    <w:p w14:paraId="7BA64F88" w14:textId="198BFACA" w:rsidR="00334EC0" w:rsidRDefault="00334EC0" w:rsidP="00EA63FD">
      <w:r>
        <w:rPr>
          <w:bCs/>
        </w:rPr>
        <w:t>[NEW SCREEN]</w:t>
      </w:r>
    </w:p>
    <w:p w14:paraId="3173C1EC" w14:textId="6EA252AB" w:rsidR="00EA63FD" w:rsidRDefault="00EA63FD" w:rsidP="00EA63FD">
      <w:r>
        <w:t>[SECTION 2.4]</w:t>
      </w:r>
    </w:p>
    <w:p w14:paraId="644A6EBE" w14:textId="55ED0621" w:rsidR="001172F9" w:rsidRDefault="001172F9" w:rsidP="00EA63FD"/>
    <w:p w14:paraId="78EF8F17" w14:textId="77777777" w:rsidR="009C162A" w:rsidRPr="00E15894" w:rsidRDefault="009C162A" w:rsidP="009C162A">
      <w:pPr>
        <w:rPr>
          <w:i/>
          <w:iCs/>
          <w:lang w:val="en-CA"/>
        </w:rPr>
      </w:pPr>
      <w:r w:rsidRPr="00E15894">
        <w:rPr>
          <w:bCs/>
          <w:i/>
          <w:iCs/>
          <w:lang w:val="fr-CA"/>
        </w:rPr>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19516EB4" w14:textId="77777777" w:rsidR="009C162A" w:rsidRPr="00E15894" w:rsidRDefault="009C162A" w:rsidP="009C162A">
      <w:pPr>
        <w:rPr>
          <w:lang w:val="en-CA"/>
        </w:rPr>
      </w:pPr>
    </w:p>
    <w:p w14:paraId="3BA57DD4" w14:textId="09B4D1C6" w:rsidR="001172F9" w:rsidRPr="00F37E29" w:rsidRDefault="001172F9" w:rsidP="001172F9">
      <w:pPr>
        <w:rPr>
          <w:lang w:val="en-CA"/>
        </w:rPr>
      </w:pPr>
      <w:r w:rsidRPr="00F43E8C">
        <w:rPr>
          <w:highlight w:val="green"/>
          <w:lang w:val="en-CA"/>
        </w:rPr>
        <w:t>[IF NAME_L==1, INSERT “</w:t>
      </w:r>
      <w:r w:rsidR="002F2B87">
        <w:rPr>
          <w:highlight w:val="green"/>
          <w:lang w:val="en-CA"/>
        </w:rPr>
        <w:t>Jean</w:t>
      </w:r>
      <w:r w:rsidRPr="00F43E8C">
        <w:rPr>
          <w:highlight w:val="green"/>
          <w:lang w:val="en-CA"/>
        </w:rPr>
        <w:t>”, IF NAME_L==2, INSERT “Pa</w:t>
      </w:r>
      <w:r w:rsidR="002F2B87">
        <w:rPr>
          <w:highlight w:val="green"/>
          <w:lang w:val="en-CA"/>
        </w:rPr>
        <w:t>ul”, IF NAME_L==3, INSERT “Suzanne</w:t>
      </w:r>
      <w:r w:rsidRPr="00F43E8C">
        <w:rPr>
          <w:highlight w:val="green"/>
          <w:lang w:val="en-CA"/>
        </w:rPr>
        <w:t>”, IF NAME_L==4, INSERT “</w:t>
      </w:r>
      <w:r w:rsidR="002F2B87">
        <w:rPr>
          <w:highlight w:val="green"/>
          <w:lang w:val="en-CA"/>
        </w:rPr>
        <w:t>Marie</w:t>
      </w:r>
      <w:r w:rsidRPr="00F43E8C">
        <w:rPr>
          <w:highlight w:val="green"/>
          <w:lang w:val="en-CA"/>
        </w:rPr>
        <w:t>”]</w:t>
      </w:r>
      <w:r w:rsidRPr="00F37E29">
        <w:rPr>
          <w:lang w:val="en-CA"/>
        </w:rPr>
        <w:t xml:space="preserve"> </w:t>
      </w:r>
      <w:r w:rsidR="002F2B87">
        <w:rPr>
          <w:lang w:val="en-CA"/>
        </w:rPr>
        <w:t>a 70 ans</w:t>
      </w:r>
      <w:r w:rsidRPr="00F37E29">
        <w:rPr>
          <w:lang w:val="en-CA"/>
        </w:rPr>
        <w:t xml:space="preserve">. </w:t>
      </w:r>
      <w:r w:rsidRPr="00F43E8C">
        <w:rPr>
          <w:highlight w:val="green"/>
          <w:lang w:val="en-CA"/>
        </w:rPr>
        <w:t>[IF NAME_L==1 OR NAME_L==2, INSERT “</w:t>
      </w:r>
      <w:r w:rsidR="002F2B87">
        <w:rPr>
          <w:highlight w:val="green"/>
          <w:lang w:val="en-CA"/>
        </w:rPr>
        <w:t>Il</w:t>
      </w:r>
      <w:r w:rsidRPr="00F43E8C">
        <w:rPr>
          <w:highlight w:val="green"/>
          <w:lang w:val="en-CA"/>
        </w:rPr>
        <w:t>”, IF NAME_L==3 OR NAME_L==4, INSERT “</w:t>
      </w:r>
      <w:r w:rsidR="002F2B87">
        <w:rPr>
          <w:highlight w:val="green"/>
          <w:lang w:val="en-CA"/>
        </w:rPr>
        <w:t>Elle</w:t>
      </w:r>
      <w:r w:rsidRPr="00F43E8C">
        <w:rPr>
          <w:highlight w:val="green"/>
          <w:lang w:val="en-CA"/>
        </w:rPr>
        <w:t>”]</w:t>
      </w:r>
      <w:r>
        <w:rPr>
          <w:lang w:val="en-CA"/>
        </w:rPr>
        <w:t xml:space="preserve"> </w:t>
      </w:r>
      <w:r w:rsidR="002F2B87">
        <w:rPr>
          <w:lang w:val="en-CA"/>
        </w:rPr>
        <w:t>vit</w:t>
      </w:r>
      <w:r w:rsidRPr="00F37E29">
        <w:rPr>
          <w:lang w:val="en-CA"/>
        </w:rPr>
        <w:t xml:space="preserve"> </w:t>
      </w:r>
      <w:r w:rsidRPr="00F43E8C">
        <w:rPr>
          <w:highlight w:val="green"/>
          <w:lang w:val="en-CA"/>
        </w:rPr>
        <w:t>[IF BEQUEST_L==1</w:t>
      </w:r>
      <w:r w:rsidR="00044FA2" w:rsidRPr="00044FA2">
        <w:rPr>
          <w:highlight w:val="green"/>
          <w:lang w:val="en-CA"/>
        </w:rPr>
        <w:t xml:space="preserve"> </w:t>
      </w:r>
      <w:r w:rsidR="00044FA2" w:rsidRPr="00F43E8C">
        <w:rPr>
          <w:highlight w:val="green"/>
          <w:lang w:val="en-CA"/>
        </w:rPr>
        <w:t>AND NAME_L==1 OR NAME_L==2</w:t>
      </w:r>
      <w:r w:rsidRPr="00F43E8C">
        <w:rPr>
          <w:highlight w:val="green"/>
          <w:lang w:val="en-CA"/>
        </w:rPr>
        <w:t>, INSERT “</w:t>
      </w:r>
      <w:r w:rsidR="002F2B87" w:rsidRPr="000C35A0">
        <w:rPr>
          <w:highlight w:val="green"/>
          <w:lang w:val="fr-FR"/>
        </w:rPr>
        <w:t>seul et n’a pas d’enfants</w:t>
      </w:r>
      <w:r w:rsidRPr="00F43E8C">
        <w:rPr>
          <w:highlight w:val="green"/>
          <w:lang w:val="en-CA"/>
        </w:rPr>
        <w:t xml:space="preserve">”, </w:t>
      </w:r>
      <w:r w:rsidR="00044FA2" w:rsidRPr="00F43E8C">
        <w:rPr>
          <w:highlight w:val="green"/>
          <w:lang w:val="en-CA"/>
        </w:rPr>
        <w:t>IF BEQUEST_L==1</w:t>
      </w:r>
      <w:r w:rsidR="00044FA2" w:rsidRPr="00044FA2">
        <w:rPr>
          <w:highlight w:val="green"/>
          <w:lang w:val="en-CA"/>
        </w:rPr>
        <w:t xml:space="preserve"> </w:t>
      </w:r>
      <w:r w:rsidR="00044FA2" w:rsidRPr="00F43E8C">
        <w:rPr>
          <w:highlight w:val="green"/>
          <w:lang w:val="en-CA"/>
        </w:rPr>
        <w:t>AND NAME_L==</w:t>
      </w:r>
      <w:r w:rsidR="00044FA2">
        <w:rPr>
          <w:highlight w:val="green"/>
          <w:lang w:val="en-CA"/>
        </w:rPr>
        <w:t>3</w:t>
      </w:r>
      <w:r w:rsidR="00044FA2" w:rsidRPr="00F43E8C">
        <w:rPr>
          <w:highlight w:val="green"/>
          <w:lang w:val="en-CA"/>
        </w:rPr>
        <w:t xml:space="preserve"> OR NAME_L==</w:t>
      </w:r>
      <w:r w:rsidR="00044FA2">
        <w:rPr>
          <w:highlight w:val="green"/>
          <w:lang w:val="en-CA"/>
        </w:rPr>
        <w:t>4</w:t>
      </w:r>
      <w:r w:rsidR="00044FA2" w:rsidRPr="00F43E8C">
        <w:rPr>
          <w:highlight w:val="green"/>
          <w:lang w:val="en-CA"/>
        </w:rPr>
        <w:t>, INSERT “</w:t>
      </w:r>
      <w:r w:rsidR="00044FA2" w:rsidRPr="000C35A0">
        <w:rPr>
          <w:highlight w:val="green"/>
          <w:lang w:val="fr-FR"/>
        </w:rPr>
        <w:t>seul</w:t>
      </w:r>
      <w:r w:rsidR="00044FA2">
        <w:rPr>
          <w:highlight w:val="green"/>
          <w:lang w:val="fr-FR"/>
        </w:rPr>
        <w:t>e</w:t>
      </w:r>
      <w:r w:rsidR="00044FA2" w:rsidRPr="000C35A0">
        <w:rPr>
          <w:highlight w:val="green"/>
          <w:lang w:val="fr-FR"/>
        </w:rPr>
        <w:t xml:space="preserve"> et n’a pas d’enfants</w:t>
      </w:r>
      <w:r w:rsidR="00044FA2" w:rsidRPr="00F43E8C">
        <w:rPr>
          <w:highlight w:val="green"/>
          <w:lang w:val="en-CA"/>
        </w:rPr>
        <w:t>”,</w:t>
      </w:r>
      <w:r w:rsidR="00044FA2">
        <w:rPr>
          <w:highlight w:val="green"/>
          <w:lang w:val="en-CA"/>
        </w:rPr>
        <w:t xml:space="preserve"> </w:t>
      </w:r>
      <w:r w:rsidRPr="00F43E8C">
        <w:rPr>
          <w:highlight w:val="green"/>
          <w:lang w:val="en-CA"/>
        </w:rPr>
        <w:t>IF BEQUEST_L==2 AND NAME_L==1 OR NAME_L==2, INSERT “</w:t>
      </w:r>
      <w:r w:rsidR="002F2B87" w:rsidRPr="000C35A0">
        <w:rPr>
          <w:highlight w:val="green"/>
          <w:lang w:val="fr-CA"/>
        </w:rPr>
        <w:t xml:space="preserve">avec </w:t>
      </w:r>
      <w:r w:rsidR="00FA1A8D">
        <w:rPr>
          <w:highlight w:val="green"/>
          <w:lang w:val="fr-CA"/>
        </w:rPr>
        <w:t>sa conjointe</w:t>
      </w:r>
      <w:r w:rsidR="002F2B87" w:rsidRPr="000C35A0">
        <w:rPr>
          <w:highlight w:val="green"/>
          <w:lang w:val="fr-CA"/>
        </w:rPr>
        <w:t xml:space="preserve"> qui a 10 ans de moins</w:t>
      </w:r>
      <w:r w:rsidRPr="00F43E8C">
        <w:rPr>
          <w:highlight w:val="green"/>
          <w:lang w:val="en-CA"/>
        </w:rPr>
        <w:t>”, IF BEQUEST==2 AND NAME_L==3 OR NAME_L==4, INSERT “</w:t>
      </w:r>
      <w:r w:rsidR="002F2B87" w:rsidRPr="000C35A0">
        <w:rPr>
          <w:highlight w:val="green"/>
          <w:lang w:val="fr-CA"/>
        </w:rPr>
        <w:t xml:space="preserve">avec </w:t>
      </w:r>
      <w:r w:rsidR="00FA1A8D">
        <w:rPr>
          <w:highlight w:val="green"/>
          <w:lang w:val="fr-CA"/>
        </w:rPr>
        <w:t>son conjoint</w:t>
      </w:r>
      <w:r w:rsidR="002F2B87" w:rsidRPr="000C35A0">
        <w:rPr>
          <w:highlight w:val="green"/>
          <w:lang w:val="fr-CA"/>
        </w:rPr>
        <w:t xml:space="preserve"> qui a 10 ans de moins</w:t>
      </w:r>
      <w:r w:rsidRPr="00F43E8C">
        <w:rPr>
          <w:highlight w:val="green"/>
          <w:lang w:val="en-CA"/>
        </w:rPr>
        <w:t>”]. [IF NAME_L==1 OR NAME_L==2, INSERT “</w:t>
      </w:r>
      <w:r w:rsidR="00F52BD3">
        <w:rPr>
          <w:highlight w:val="green"/>
          <w:lang w:val="en-CA"/>
        </w:rPr>
        <w:t>Il</w:t>
      </w:r>
      <w:r w:rsidRPr="00F43E8C">
        <w:rPr>
          <w:highlight w:val="green"/>
          <w:lang w:val="en-CA"/>
        </w:rPr>
        <w:t>”, IF NAME_L==3 OR NAME_L==4, INSERT “</w:t>
      </w:r>
      <w:r w:rsidR="00F52BD3">
        <w:rPr>
          <w:highlight w:val="green"/>
          <w:lang w:val="en-CA"/>
        </w:rPr>
        <w:t>Elle</w:t>
      </w:r>
      <w:r w:rsidRPr="00F43E8C">
        <w:rPr>
          <w:highlight w:val="green"/>
          <w:lang w:val="en-CA"/>
        </w:rPr>
        <w:t>”]</w:t>
      </w:r>
      <w:r w:rsidRPr="00F37E29">
        <w:rPr>
          <w:lang w:val="en-CA"/>
        </w:rPr>
        <w:t xml:space="preserve"> </w:t>
      </w:r>
      <w:r w:rsidR="002F2B87" w:rsidRPr="000C35A0">
        <w:rPr>
          <w:lang w:val="fr-CA"/>
        </w:rPr>
        <w:t>loue un condo et</w:t>
      </w:r>
      <w:r w:rsidR="002F2B87">
        <w:rPr>
          <w:lang w:val="en-CA"/>
        </w:rPr>
        <w:t xml:space="preserve"> </w:t>
      </w:r>
      <w:r w:rsidR="002F2B87" w:rsidRPr="00F37E29">
        <w:rPr>
          <w:lang w:val="en-CA"/>
        </w:rPr>
        <w:t xml:space="preserve"> </w:t>
      </w:r>
      <w:r w:rsidRPr="00F43E8C">
        <w:rPr>
          <w:highlight w:val="green"/>
          <w:lang w:val="en-CA"/>
        </w:rPr>
        <w:t>[IF NAME_L==1 OR NAME_L==2, INSERT “</w:t>
      </w:r>
      <w:r w:rsidR="00607445">
        <w:rPr>
          <w:highlight w:val="green"/>
          <w:lang w:val="en-CA"/>
        </w:rPr>
        <w:t>il</w:t>
      </w:r>
      <w:r w:rsidRPr="00F43E8C">
        <w:rPr>
          <w:highlight w:val="green"/>
          <w:lang w:val="en-CA"/>
        </w:rPr>
        <w:t>”, IF NAME_L==3 OR NAME_L==4, INSERT “</w:t>
      </w:r>
      <w:proofErr w:type="spellStart"/>
      <w:r w:rsidR="00607445">
        <w:rPr>
          <w:highlight w:val="green"/>
          <w:lang w:val="en-CA"/>
        </w:rPr>
        <w:t>elle</w:t>
      </w:r>
      <w:proofErr w:type="spellEnd"/>
      <w:r w:rsidRPr="00F43E8C">
        <w:rPr>
          <w:highlight w:val="green"/>
          <w:lang w:val="en-CA"/>
        </w:rPr>
        <w:t>”]</w:t>
      </w:r>
      <w:r w:rsidR="006519F9">
        <w:rPr>
          <w:lang w:val="en-CA"/>
        </w:rPr>
        <w:t xml:space="preserve"> </w:t>
      </w:r>
      <w:proofErr w:type="spellStart"/>
      <w:r w:rsidR="006519F9">
        <w:rPr>
          <w:lang w:val="en-CA"/>
        </w:rPr>
        <w:t>est</w:t>
      </w:r>
      <w:proofErr w:type="spellEnd"/>
      <w:r w:rsidR="006519F9">
        <w:rPr>
          <w:lang w:val="en-CA"/>
        </w:rPr>
        <w:t xml:space="preserve"> </w:t>
      </w:r>
      <w:proofErr w:type="spellStart"/>
      <w:r w:rsidR="006519F9">
        <w:rPr>
          <w:lang w:val="en-CA"/>
        </w:rPr>
        <w:t>en</w:t>
      </w:r>
      <w:proofErr w:type="spellEnd"/>
      <w:r>
        <w:rPr>
          <w:lang w:val="en-CA"/>
        </w:rPr>
        <w:t xml:space="preserve"> </w:t>
      </w:r>
      <w:r w:rsidRPr="00F43E8C">
        <w:rPr>
          <w:highlight w:val="green"/>
          <w:lang w:val="en-CA"/>
        </w:rPr>
        <w:t>[IF HEALTH_L==1, INSERT “</w:t>
      </w:r>
      <w:r w:rsidRPr="00F52BD3">
        <w:rPr>
          <w:highlight w:val="green"/>
          <w:lang w:val="fr-CA"/>
        </w:rPr>
        <w:t>excellent</w:t>
      </w:r>
      <w:r w:rsidR="00F52BD3" w:rsidRPr="00F52BD3">
        <w:rPr>
          <w:highlight w:val="green"/>
          <w:lang w:val="fr-CA"/>
        </w:rPr>
        <w:t>e</w:t>
      </w:r>
      <w:r w:rsidRPr="00F52BD3">
        <w:rPr>
          <w:highlight w:val="green"/>
          <w:lang w:val="fr-CA"/>
        </w:rPr>
        <w:t xml:space="preserve"> (</w:t>
      </w:r>
      <w:r w:rsidR="00F52BD3" w:rsidRPr="00F52BD3">
        <w:rPr>
          <w:highlight w:val="green"/>
          <w:lang w:val="fr-CA"/>
        </w:rPr>
        <w:t>au-dessus de la moyenne</w:t>
      </w:r>
      <w:r w:rsidRPr="00F43E8C">
        <w:rPr>
          <w:highlight w:val="green"/>
          <w:lang w:val="en-CA"/>
        </w:rPr>
        <w:t>)”, IF HEALTH_L==2, INSERT “</w:t>
      </w:r>
      <w:r w:rsidR="006519F9" w:rsidRPr="000C35A0">
        <w:rPr>
          <w:highlight w:val="green"/>
          <w:lang w:val="fr-CA"/>
        </w:rPr>
        <w:t>bonne (dans la moyenne)</w:t>
      </w:r>
      <w:r w:rsidRPr="00F43E8C">
        <w:rPr>
          <w:highlight w:val="green"/>
          <w:lang w:val="en-CA"/>
        </w:rPr>
        <w:t>”, IF HEALTH_L==3, INSERT “</w:t>
      </w:r>
      <w:proofErr w:type="spellStart"/>
      <w:r w:rsidR="006519F9">
        <w:rPr>
          <w:highlight w:val="green"/>
          <w:lang w:val="en-CA"/>
        </w:rPr>
        <w:t>mauvaise</w:t>
      </w:r>
      <w:proofErr w:type="spellEnd"/>
      <w:r w:rsidRPr="00F43E8C">
        <w:rPr>
          <w:highlight w:val="green"/>
          <w:lang w:val="en-CA"/>
        </w:rPr>
        <w:t xml:space="preserve"> (</w:t>
      </w:r>
      <w:proofErr w:type="spellStart"/>
      <w:r w:rsidR="006519F9">
        <w:rPr>
          <w:highlight w:val="green"/>
          <w:lang w:val="en-CA"/>
        </w:rPr>
        <w:t>en</w:t>
      </w:r>
      <w:proofErr w:type="spellEnd"/>
      <w:r w:rsidR="006519F9">
        <w:rPr>
          <w:highlight w:val="green"/>
          <w:lang w:val="en-CA"/>
        </w:rPr>
        <w:t xml:space="preserve"> dessous de la </w:t>
      </w:r>
      <w:proofErr w:type="spellStart"/>
      <w:r w:rsidR="006519F9">
        <w:rPr>
          <w:highlight w:val="green"/>
          <w:lang w:val="en-CA"/>
        </w:rPr>
        <w:t>moyenne</w:t>
      </w:r>
      <w:proofErr w:type="spellEnd"/>
      <w:r w:rsidRPr="00F43E8C">
        <w:rPr>
          <w:highlight w:val="green"/>
          <w:lang w:val="en-CA"/>
        </w:rPr>
        <w:t>)”]</w:t>
      </w:r>
      <w:r w:rsidRPr="00B13528">
        <w:rPr>
          <w:lang w:val="en-CA"/>
        </w:rPr>
        <w:t xml:space="preserve"> </w:t>
      </w:r>
      <w:proofErr w:type="spellStart"/>
      <w:r w:rsidR="006519F9">
        <w:rPr>
          <w:lang w:val="en-CA"/>
        </w:rPr>
        <w:t>santé</w:t>
      </w:r>
      <w:proofErr w:type="spellEnd"/>
      <w:r w:rsidRPr="00F37E29">
        <w:rPr>
          <w:lang w:val="en-CA"/>
        </w:rPr>
        <w:t xml:space="preserve">. </w:t>
      </w:r>
      <w:r w:rsidRPr="00F43E8C">
        <w:rPr>
          <w:highlight w:val="green"/>
          <w:lang w:val="en-CA"/>
        </w:rPr>
        <w:t>[IF NAME_L==1, INSERT “</w:t>
      </w:r>
      <w:r w:rsidR="00FD60EF">
        <w:rPr>
          <w:highlight w:val="green"/>
          <w:lang w:val="en-CA"/>
        </w:rPr>
        <w:t>Jean</w:t>
      </w:r>
      <w:r w:rsidRPr="00F43E8C">
        <w:rPr>
          <w:highlight w:val="green"/>
          <w:lang w:val="en-CA"/>
        </w:rPr>
        <w:t>”, IF NAME_L==2, INSERT “Pa</w:t>
      </w:r>
      <w:r w:rsidR="00FD60EF">
        <w:rPr>
          <w:highlight w:val="green"/>
          <w:lang w:val="en-CA"/>
        </w:rPr>
        <w:t>ul”, IF NAME_L==3, INSERT “Suzanne</w:t>
      </w:r>
      <w:r w:rsidRPr="00F43E8C">
        <w:rPr>
          <w:highlight w:val="green"/>
          <w:lang w:val="en-CA"/>
        </w:rPr>
        <w:t>”, IF NAME_L==4, INSERT “</w:t>
      </w:r>
      <w:r w:rsidR="00FD60EF">
        <w:rPr>
          <w:highlight w:val="green"/>
          <w:lang w:val="en-CA"/>
        </w:rPr>
        <w:t>Marie</w:t>
      </w:r>
      <w:r w:rsidRPr="00F43E8C">
        <w:rPr>
          <w:highlight w:val="green"/>
          <w:lang w:val="en-CA"/>
        </w:rPr>
        <w:t>”]</w:t>
      </w:r>
      <w:r>
        <w:rPr>
          <w:lang w:val="en-CA"/>
        </w:rPr>
        <w:t xml:space="preserve"> </w:t>
      </w:r>
      <w:r w:rsidR="00FD60EF">
        <w:rPr>
          <w:lang w:val="en-CA"/>
        </w:rPr>
        <w:t>a</w:t>
      </w:r>
      <w:r w:rsidR="00FD60EF" w:rsidRPr="00F37E29">
        <w:rPr>
          <w:lang w:val="en-CA"/>
        </w:rPr>
        <w:t xml:space="preserve"> </w:t>
      </w:r>
      <w:r w:rsidR="00FD60EF" w:rsidRPr="00E015A7">
        <w:rPr>
          <w:lang w:val="fr-CA"/>
        </w:rPr>
        <w:t>350 000 $ (a</w:t>
      </w:r>
      <w:r w:rsidR="00FD60EF">
        <w:rPr>
          <w:lang w:val="fr-CA"/>
        </w:rPr>
        <w:t>près impôt) d’</w:t>
      </w:r>
      <w:r w:rsidR="00FD60EF" w:rsidRPr="00E015A7">
        <w:rPr>
          <w:lang w:val="fr-CA"/>
        </w:rPr>
        <w:t>épargne-retraite</w:t>
      </w:r>
      <w:r>
        <w:rPr>
          <w:lang w:val="en-CA"/>
        </w:rPr>
        <w:t xml:space="preserve">. </w:t>
      </w:r>
      <w:r w:rsidRPr="001172F9">
        <w:rPr>
          <w:highlight w:val="green"/>
          <w:lang w:val="en-CA"/>
        </w:rPr>
        <w:t>[IF NAME_L==1 OR NAME_L==2, INSERT “</w:t>
      </w:r>
      <w:r w:rsidR="00FD60EF">
        <w:rPr>
          <w:highlight w:val="green"/>
          <w:lang w:val="en-CA"/>
        </w:rPr>
        <w:t>Il</w:t>
      </w:r>
      <w:r w:rsidRPr="001172F9">
        <w:rPr>
          <w:highlight w:val="green"/>
          <w:lang w:val="en-CA"/>
        </w:rPr>
        <w:t xml:space="preserve">”, </w:t>
      </w:r>
      <w:r w:rsidRPr="001172F9">
        <w:rPr>
          <w:highlight w:val="green"/>
          <w:lang w:val="en-CA"/>
        </w:rPr>
        <w:lastRenderedPageBreak/>
        <w:t>IF NAME_L==3 OR NAME_L==4, INSERT “</w:t>
      </w:r>
      <w:r w:rsidR="00FD60EF">
        <w:rPr>
          <w:highlight w:val="green"/>
          <w:lang w:val="en-CA"/>
        </w:rPr>
        <w:t>Elle</w:t>
      </w:r>
      <w:r w:rsidRPr="001172F9">
        <w:rPr>
          <w:highlight w:val="green"/>
          <w:lang w:val="en-CA"/>
        </w:rPr>
        <w:t>”]</w:t>
      </w:r>
      <w:r>
        <w:rPr>
          <w:lang w:val="en-CA"/>
        </w:rPr>
        <w:t xml:space="preserve"> </w:t>
      </w:r>
      <w:proofErr w:type="spellStart"/>
      <w:r w:rsidR="00FD60EF" w:rsidRPr="005E0225">
        <w:rPr>
          <w:lang w:val="fr-CA"/>
        </w:rPr>
        <w:t>a</w:t>
      </w:r>
      <w:proofErr w:type="spellEnd"/>
      <w:r w:rsidR="00FD60EF" w:rsidRPr="005E0225">
        <w:rPr>
          <w:lang w:val="fr-CA"/>
        </w:rPr>
        <w:t xml:space="preserve"> un revenu de pension annuel après impôt de 40 000 $ (y compris la </w:t>
      </w:r>
      <w:r w:rsidR="00FA1A8D">
        <w:rPr>
          <w:lang w:val="fr-CA"/>
        </w:rPr>
        <w:t>PSV</w:t>
      </w:r>
      <w:r w:rsidR="00FD60EF">
        <w:rPr>
          <w:lang w:val="fr-CA"/>
        </w:rPr>
        <w:t xml:space="preserve"> et d'autres sources de revenu)</w:t>
      </w:r>
      <w:r w:rsidRPr="00F37E29">
        <w:rPr>
          <w:lang w:val="en-CA"/>
        </w:rPr>
        <w:t xml:space="preserve">. </w:t>
      </w:r>
      <w:r w:rsidRPr="001172F9">
        <w:rPr>
          <w:highlight w:val="green"/>
          <w:lang w:val="en-CA"/>
        </w:rPr>
        <w:t>[IF NAME_L==1 OR NAME_L==2, INSERT “</w:t>
      </w:r>
      <w:r w:rsidR="009C0DBF">
        <w:rPr>
          <w:highlight w:val="green"/>
          <w:lang w:val="en-CA"/>
        </w:rPr>
        <w:t>Il</w:t>
      </w:r>
      <w:r w:rsidRPr="001172F9">
        <w:rPr>
          <w:highlight w:val="green"/>
          <w:lang w:val="en-CA"/>
        </w:rPr>
        <w:t>”, IF NAME_L==3 OR NAME_L==4, INSERT “</w:t>
      </w:r>
      <w:r w:rsidR="009C0DBF">
        <w:rPr>
          <w:highlight w:val="green"/>
          <w:lang w:val="en-CA"/>
        </w:rPr>
        <w:t>Elle</w:t>
      </w:r>
      <w:r w:rsidRPr="001172F9">
        <w:rPr>
          <w:highlight w:val="green"/>
          <w:lang w:val="en-CA"/>
        </w:rPr>
        <w:t>”]</w:t>
      </w:r>
      <w:r>
        <w:rPr>
          <w:lang w:val="en-CA"/>
        </w:rPr>
        <w:t xml:space="preserve"> </w:t>
      </w:r>
      <w:r w:rsidR="009C0DBF" w:rsidRPr="005E0225">
        <w:rPr>
          <w:lang w:val="fr-CA"/>
        </w:rPr>
        <w:t>aimerait pouvoir se permettre de dépenser au moins 50 000 $ par année</w:t>
      </w:r>
      <w:r>
        <w:rPr>
          <w:lang w:val="en-CA"/>
        </w:rPr>
        <w:t xml:space="preserve">. </w:t>
      </w:r>
      <w:r w:rsidRPr="001172F9">
        <w:rPr>
          <w:highlight w:val="green"/>
          <w:lang w:val="en-CA"/>
        </w:rPr>
        <w:t>[IF NAME_L==1 OR NAME_L==2, INSERT “</w:t>
      </w:r>
      <w:r w:rsidR="009C0DBF">
        <w:rPr>
          <w:highlight w:val="green"/>
          <w:lang w:val="en-CA"/>
        </w:rPr>
        <w:t>Il</w:t>
      </w:r>
      <w:r w:rsidRPr="001172F9">
        <w:rPr>
          <w:highlight w:val="green"/>
          <w:lang w:val="en-CA"/>
        </w:rPr>
        <w:t>”, IF NAME_L==3 OR NAME_L==4, INSERT “</w:t>
      </w:r>
      <w:r w:rsidR="009C0DBF">
        <w:rPr>
          <w:highlight w:val="green"/>
          <w:lang w:val="en-CA"/>
        </w:rPr>
        <w:t>Elle</w:t>
      </w:r>
      <w:r w:rsidRPr="001172F9">
        <w:rPr>
          <w:highlight w:val="green"/>
          <w:lang w:val="en-CA"/>
        </w:rPr>
        <w:t>”]</w:t>
      </w:r>
      <w:r>
        <w:rPr>
          <w:lang w:val="en-CA"/>
        </w:rPr>
        <w:t xml:space="preserve"> </w:t>
      </w:r>
      <w:proofErr w:type="spellStart"/>
      <w:r w:rsidR="009C0DBF">
        <w:rPr>
          <w:lang w:val="en-CA"/>
        </w:rPr>
        <w:t>demande</w:t>
      </w:r>
      <w:proofErr w:type="spellEnd"/>
      <w:r w:rsidR="009C0DBF">
        <w:rPr>
          <w:lang w:val="en-CA"/>
        </w:rPr>
        <w:t xml:space="preserve"> </w:t>
      </w:r>
      <w:proofErr w:type="spellStart"/>
      <w:r w:rsidR="009C0DBF">
        <w:rPr>
          <w:lang w:val="en-CA"/>
        </w:rPr>
        <w:t>ce</w:t>
      </w:r>
      <w:proofErr w:type="spellEnd"/>
      <w:r w:rsidRPr="00F37E29">
        <w:rPr>
          <w:lang w:val="en-CA"/>
        </w:rPr>
        <w:t xml:space="preserve"> </w:t>
      </w:r>
      <w:r w:rsidRPr="001172F9">
        <w:rPr>
          <w:highlight w:val="green"/>
          <w:lang w:val="en-CA"/>
        </w:rPr>
        <w:t>[IF NAME_L==1 OR NAME_L==2, INSERT “</w:t>
      </w:r>
      <w:proofErr w:type="spellStart"/>
      <w:r w:rsidR="009C0DBF">
        <w:rPr>
          <w:highlight w:val="green"/>
          <w:lang w:val="en-CA"/>
        </w:rPr>
        <w:t>qu’il</w:t>
      </w:r>
      <w:proofErr w:type="spellEnd"/>
      <w:r w:rsidRPr="001172F9">
        <w:rPr>
          <w:highlight w:val="green"/>
          <w:lang w:val="en-CA"/>
        </w:rPr>
        <w:t>”, IF NAME_L==3 OR NAME_L==4, INSERT “</w:t>
      </w:r>
      <w:proofErr w:type="spellStart"/>
      <w:r w:rsidR="00A94F9D">
        <w:rPr>
          <w:highlight w:val="green"/>
          <w:lang w:val="en-CA"/>
        </w:rPr>
        <w:t>qu’</w:t>
      </w:r>
      <w:r w:rsidR="009C0DBF">
        <w:rPr>
          <w:highlight w:val="green"/>
          <w:lang w:val="en-CA"/>
        </w:rPr>
        <w:t>elle</w:t>
      </w:r>
      <w:proofErr w:type="spellEnd"/>
      <w:r w:rsidRPr="001172F9">
        <w:rPr>
          <w:highlight w:val="green"/>
          <w:lang w:val="en-CA"/>
        </w:rPr>
        <w:t>”]</w:t>
      </w:r>
      <w:r>
        <w:rPr>
          <w:lang w:val="en-CA"/>
        </w:rPr>
        <w:t xml:space="preserve"> </w:t>
      </w:r>
      <w:proofErr w:type="spellStart"/>
      <w:r w:rsidR="009C0DBF">
        <w:rPr>
          <w:lang w:val="en-CA"/>
        </w:rPr>
        <w:t>devrait</w:t>
      </w:r>
      <w:proofErr w:type="spellEnd"/>
      <w:r w:rsidR="009C0DBF">
        <w:rPr>
          <w:lang w:val="en-CA"/>
        </w:rPr>
        <w:t xml:space="preserve"> </w:t>
      </w:r>
      <w:r w:rsidR="009C0DBF" w:rsidRPr="005E0225">
        <w:rPr>
          <w:lang w:val="fr-CA"/>
        </w:rPr>
        <w:t>faire avec son épargne-retraite</w:t>
      </w:r>
      <w:r w:rsidRPr="00D92F2D">
        <w:rPr>
          <w:lang w:val="en-CA"/>
        </w:rPr>
        <w:t xml:space="preserve"> [</w:t>
      </w:r>
      <w:r w:rsidRPr="001172F9">
        <w:rPr>
          <w:highlight w:val="green"/>
          <w:lang w:val="en-CA"/>
        </w:rPr>
        <w:t>IF SOLICIT_L==1 AND (NAME_L==1 OR NAME_L==2), INSERT “</w:t>
      </w:r>
      <w:r w:rsidR="009C0DBF">
        <w:rPr>
          <w:highlight w:val="green"/>
          <w:lang w:val="fr-CA"/>
        </w:rPr>
        <w:t>Il</w:t>
      </w:r>
      <w:r w:rsidR="009C0DBF" w:rsidRPr="000C35A0">
        <w:rPr>
          <w:highlight w:val="green"/>
          <w:lang w:val="fr-CA"/>
        </w:rPr>
        <w:t xml:space="preserve"> s'enquiert de</w:t>
      </w:r>
      <w:r w:rsidR="009C0DBF">
        <w:rPr>
          <w:highlight w:val="green"/>
          <w:lang w:val="fr-CA"/>
        </w:rPr>
        <w:t xml:space="preserve"> l’option</w:t>
      </w:r>
      <w:r w:rsidR="009C0DBF" w:rsidRPr="000C35A0">
        <w:rPr>
          <w:highlight w:val="green"/>
          <w:lang w:val="fr-CA"/>
        </w:rPr>
        <w:t xml:space="preserve"> d'investir l'argent dans </w:t>
      </w:r>
      <w:r w:rsidR="009C0DBF">
        <w:rPr>
          <w:highlight w:val="green"/>
          <w:lang w:val="fr-CA"/>
        </w:rPr>
        <w:t>un fonds commun de placement</w:t>
      </w:r>
      <w:r w:rsidRPr="001172F9">
        <w:rPr>
          <w:highlight w:val="green"/>
        </w:rPr>
        <w:t xml:space="preserve">.”, </w:t>
      </w:r>
      <w:r w:rsidRPr="001172F9">
        <w:rPr>
          <w:highlight w:val="green"/>
          <w:lang w:val="en-CA"/>
        </w:rPr>
        <w:t>IF SOLICIT_L==1 AND (NAME_L==3 OR NAME_L==4), INSERT “</w:t>
      </w:r>
      <w:r w:rsidR="009C0DBF">
        <w:rPr>
          <w:highlight w:val="green"/>
          <w:lang w:val="fr-CA"/>
        </w:rPr>
        <w:t>Elle</w:t>
      </w:r>
      <w:r w:rsidR="009C0DBF" w:rsidRPr="000C35A0">
        <w:rPr>
          <w:highlight w:val="green"/>
          <w:lang w:val="fr-CA"/>
        </w:rPr>
        <w:t xml:space="preserve"> s'enquiert de</w:t>
      </w:r>
      <w:r w:rsidR="009C0DBF">
        <w:rPr>
          <w:highlight w:val="green"/>
          <w:lang w:val="fr-CA"/>
        </w:rPr>
        <w:t xml:space="preserve"> l’option</w:t>
      </w:r>
      <w:r w:rsidR="009C0DBF" w:rsidRPr="000C35A0">
        <w:rPr>
          <w:highlight w:val="green"/>
          <w:lang w:val="fr-CA"/>
        </w:rPr>
        <w:t xml:space="preserve"> d'investir dans </w:t>
      </w:r>
      <w:r w:rsidR="009C0DBF">
        <w:rPr>
          <w:highlight w:val="green"/>
          <w:lang w:val="fr-CA"/>
        </w:rPr>
        <w:t>un fonds commun de placement</w:t>
      </w:r>
      <w:r w:rsidRPr="001172F9">
        <w:rPr>
          <w:highlight w:val="green"/>
        </w:rPr>
        <w:t>.”]</w:t>
      </w:r>
      <w:r w:rsidRPr="00D92F2D">
        <w:rPr>
          <w:lang w:val="en-CA"/>
        </w:rPr>
        <w:t xml:space="preserve"> </w:t>
      </w:r>
      <w:r w:rsidR="009C0DBF" w:rsidRPr="005E0225">
        <w:rPr>
          <w:b/>
          <w:lang w:val="fr-CA"/>
        </w:rPr>
        <w:t>Veuillez fournir vos meilleurs conseils en ignorant toute considération fiscale</w:t>
      </w:r>
      <w:r w:rsidRPr="00D92F2D">
        <w:rPr>
          <w:lang w:val="en-CA"/>
        </w:rPr>
        <w:t>.</w:t>
      </w:r>
    </w:p>
    <w:p w14:paraId="56D8F100" w14:textId="77777777" w:rsidR="001172F9" w:rsidRDefault="001172F9" w:rsidP="001172F9">
      <w:pPr>
        <w:rPr>
          <w:lang w:val="en-CA"/>
        </w:rPr>
      </w:pPr>
    </w:p>
    <w:p w14:paraId="5BA275AC" w14:textId="3BF5345F" w:rsidR="001172F9" w:rsidRPr="00E6082F" w:rsidRDefault="00994521" w:rsidP="001172F9">
      <w:pPr>
        <w:pStyle w:val="Paragraphedeliste"/>
        <w:numPr>
          <w:ilvl w:val="0"/>
          <w:numId w:val="2"/>
        </w:numPr>
        <w:rPr>
          <w:lang w:val="en-CA"/>
        </w:rPr>
      </w:pPr>
      <w:r w:rsidRPr="00DD396E">
        <w:rPr>
          <w:lang w:val="fr-CA"/>
        </w:rPr>
        <w:t xml:space="preserve">Parmi les quatre options ci-dessous, laquelle recommanderiez-vous en premier </w:t>
      </w:r>
      <w:r w:rsidR="00995CC4">
        <w:rPr>
          <w:lang w:val="fr-CA"/>
        </w:rPr>
        <w:t>à</w:t>
      </w:r>
      <w:r w:rsidR="001172F9">
        <w:t xml:space="preserve"> </w:t>
      </w:r>
      <w:r w:rsidR="001172F9" w:rsidRPr="001172F9">
        <w:rPr>
          <w:highlight w:val="green"/>
          <w:lang w:val="en-CA"/>
        </w:rPr>
        <w:t>[IF NAME_L==1, INSERT “</w:t>
      </w:r>
      <w:r>
        <w:rPr>
          <w:highlight w:val="green"/>
          <w:lang w:val="en-CA"/>
        </w:rPr>
        <w:t>Jean</w:t>
      </w:r>
      <w:r w:rsidR="001172F9" w:rsidRPr="001172F9">
        <w:rPr>
          <w:highlight w:val="green"/>
          <w:lang w:val="en-CA"/>
        </w:rPr>
        <w:t>”, IF NAME_L==2, INSERT “Pa</w:t>
      </w:r>
      <w:r>
        <w:rPr>
          <w:highlight w:val="green"/>
          <w:lang w:val="en-CA"/>
        </w:rPr>
        <w:t>ul”, IF NAME_L==3, INSERT “Suzanne</w:t>
      </w:r>
      <w:r w:rsidR="001172F9" w:rsidRPr="001172F9">
        <w:rPr>
          <w:highlight w:val="green"/>
          <w:lang w:val="en-CA"/>
        </w:rPr>
        <w:t>”, IF NAME_L==4, INSERT “</w:t>
      </w:r>
      <w:r>
        <w:rPr>
          <w:highlight w:val="green"/>
          <w:lang w:val="en-CA"/>
        </w:rPr>
        <w:t>Marie</w:t>
      </w:r>
      <w:r w:rsidR="001172F9" w:rsidRPr="001172F9">
        <w:rPr>
          <w:highlight w:val="green"/>
          <w:lang w:val="en-CA"/>
        </w:rPr>
        <w:t>”]</w:t>
      </w:r>
      <w:r w:rsidR="001172F9" w:rsidRPr="00E6082F">
        <w:rPr>
          <w:lang w:val="en-CA"/>
        </w:rPr>
        <w:t>?</w:t>
      </w:r>
    </w:p>
    <w:p w14:paraId="02893E2D" w14:textId="522D48F1" w:rsidR="001172F9" w:rsidRPr="00E6082F" w:rsidRDefault="006E6856" w:rsidP="00DC2BF1">
      <w:pPr>
        <w:pStyle w:val="Paragraphedeliste"/>
        <w:numPr>
          <w:ilvl w:val="0"/>
          <w:numId w:val="40"/>
        </w:numPr>
        <w:rPr>
          <w:lang w:val="en-CA"/>
        </w:rPr>
      </w:pPr>
      <w:r w:rsidRPr="00D84570">
        <w:rPr>
          <w:lang w:val="fr-CA"/>
        </w:rPr>
        <w:t>Investir dans un portefeuille diversifié de fonds communs de placement d'actions et d'obligations offrant un rendement annuel attendu de</w:t>
      </w:r>
      <w:r w:rsidR="001172F9">
        <w:rPr>
          <w:lang w:val="en-CA"/>
        </w:rPr>
        <w:t xml:space="preserve"> </w:t>
      </w:r>
      <w:r w:rsidR="001172F9" w:rsidRPr="001172F9">
        <w:rPr>
          <w:highlight w:val="green"/>
          <w:lang w:val="en-CA"/>
        </w:rPr>
        <w:t>[IF RATE_L==1, INSERT “4”, IF RATE_L==2, INSERT “6”, IF RATE_L==3, INSERT “10”]</w:t>
      </w:r>
      <w:r>
        <w:rPr>
          <w:lang w:val="en-CA"/>
        </w:rPr>
        <w:t xml:space="preserve"> </w:t>
      </w:r>
      <w:proofErr w:type="gramStart"/>
      <w:r w:rsidR="001172F9">
        <w:rPr>
          <w:lang w:val="en-CA"/>
        </w:rPr>
        <w:t>%[</w:t>
      </w:r>
      <w:proofErr w:type="gramEnd"/>
      <w:r w:rsidR="001172F9" w:rsidRPr="001172F9">
        <w:rPr>
          <w:highlight w:val="green"/>
          <w:lang w:val="en-CA"/>
        </w:rPr>
        <w:t>IF COMP==1, INSERT</w:t>
      </w:r>
      <w:r w:rsidR="001172F9" w:rsidRPr="00DC2BF1">
        <w:rPr>
          <w:highlight w:val="green"/>
          <w:lang w:val="en-CA"/>
        </w:rPr>
        <w:t>“,</w:t>
      </w:r>
      <w:r w:rsidR="00A82EEB">
        <w:rPr>
          <w:highlight w:val="green"/>
          <w:lang w:val="en-CA"/>
        </w:rPr>
        <w:t xml:space="preserve"> </w:t>
      </w:r>
      <w:r w:rsidR="00EC0E66">
        <w:rPr>
          <w:highlight w:val="green"/>
          <w:lang w:val="fr-CA"/>
        </w:rPr>
        <w:t xml:space="preserve">et dont </w:t>
      </w:r>
      <w:r w:rsidRPr="00EE68DF">
        <w:rPr>
          <w:highlight w:val="green"/>
          <w:lang w:val="fr-CA"/>
        </w:rPr>
        <w:t>la vente contribue à votre rémunération</w:t>
      </w:r>
      <w:r w:rsidR="001172F9" w:rsidRPr="00DC2BF1">
        <w:rPr>
          <w:highlight w:val="green"/>
          <w:lang w:val="en-CA"/>
        </w:rPr>
        <w:t>”].</w:t>
      </w:r>
      <w:r w:rsidR="001172F9" w:rsidRPr="00E6082F">
        <w:rPr>
          <w:lang w:val="en-CA"/>
        </w:rPr>
        <w:t xml:space="preserve"> </w:t>
      </w:r>
    </w:p>
    <w:p w14:paraId="6622ED08" w14:textId="6C171311" w:rsidR="001172F9" w:rsidRPr="00E6082F" w:rsidRDefault="00A82EEB" w:rsidP="00DC2BF1">
      <w:pPr>
        <w:pStyle w:val="Paragraphedeliste"/>
        <w:numPr>
          <w:ilvl w:val="0"/>
          <w:numId w:val="40"/>
        </w:numPr>
        <w:rPr>
          <w:lang w:val="en-CA"/>
        </w:rPr>
      </w:pPr>
      <w:r w:rsidRPr="00D84570">
        <w:rPr>
          <w:lang w:val="fr-CA"/>
        </w:rPr>
        <w:t xml:space="preserve">Acheter une rente viagère de 10 000 $ par année </w:t>
      </w:r>
      <w:r>
        <w:rPr>
          <w:lang w:val="fr-CA"/>
        </w:rPr>
        <w:t>ayant</w:t>
      </w:r>
      <w:r w:rsidRPr="00D84570">
        <w:rPr>
          <w:lang w:val="fr-CA"/>
        </w:rPr>
        <w:t xml:space="preserve"> une garantie de paiement de 10 ans avec</w:t>
      </w:r>
      <w:r w:rsidR="001172F9">
        <w:rPr>
          <w:lang w:val="en-CA"/>
        </w:rPr>
        <w:t xml:space="preserve"> </w:t>
      </w:r>
      <w:r w:rsidR="001172F9" w:rsidRPr="001172F9">
        <w:rPr>
          <w:highlight w:val="green"/>
          <w:lang w:val="en-CA"/>
        </w:rPr>
        <w:t>[IF NAME_L==1 OR NAME_L==2, INSERT “</w:t>
      </w:r>
      <w:r>
        <w:rPr>
          <w:highlight w:val="green"/>
        </w:rPr>
        <w:t>151 975,</w:t>
      </w:r>
      <w:r w:rsidR="001172F9" w:rsidRPr="001172F9">
        <w:rPr>
          <w:highlight w:val="green"/>
        </w:rPr>
        <w:t>68</w:t>
      </w:r>
      <w:r>
        <w:rPr>
          <w:highlight w:val="green"/>
        </w:rPr>
        <w:t xml:space="preserve"> $</w:t>
      </w:r>
      <w:r w:rsidR="001172F9" w:rsidRPr="001172F9">
        <w:rPr>
          <w:highlight w:val="green"/>
          <w:lang w:val="en-CA"/>
        </w:rPr>
        <w:t>”, IF NAME_L==3 OR NAME_L==4, INSERT “</w:t>
      </w:r>
      <w:r>
        <w:rPr>
          <w:highlight w:val="green"/>
        </w:rPr>
        <w:t>163 265,</w:t>
      </w:r>
      <w:r w:rsidR="001172F9" w:rsidRPr="001172F9">
        <w:rPr>
          <w:highlight w:val="green"/>
        </w:rPr>
        <w:t>31</w:t>
      </w:r>
      <w:r>
        <w:rPr>
          <w:highlight w:val="green"/>
        </w:rPr>
        <w:t xml:space="preserve"> $</w:t>
      </w:r>
      <w:r w:rsidR="001172F9" w:rsidRPr="001172F9">
        <w:rPr>
          <w:highlight w:val="green"/>
          <w:lang w:val="en-CA"/>
        </w:rPr>
        <w:t>”]</w:t>
      </w:r>
      <w:r w:rsidR="001172F9">
        <w:rPr>
          <w:lang w:val="en-CA"/>
        </w:rPr>
        <w:t xml:space="preserve"> </w:t>
      </w:r>
      <w:r w:rsidRPr="00EE68DF">
        <w:rPr>
          <w:lang w:val="fr-CA"/>
        </w:rPr>
        <w:t>tirés</w:t>
      </w:r>
      <w:r>
        <w:rPr>
          <w:lang w:val="fr-CA"/>
        </w:rPr>
        <w:t xml:space="preserve"> </w:t>
      </w:r>
      <w:r w:rsidRPr="00017CF3">
        <w:rPr>
          <w:color w:val="000000" w:themeColor="text1"/>
          <w:lang w:val="en-CA"/>
        </w:rPr>
        <w:t>son</w:t>
      </w:r>
      <w:r w:rsidRPr="00E85A11">
        <w:rPr>
          <w:color w:val="000000" w:themeColor="text1"/>
          <w:lang w:val="fr-CA"/>
        </w:rPr>
        <w:t>épargne-retraite et</w:t>
      </w:r>
      <w:r>
        <w:rPr>
          <w:lang w:val="fr-CA"/>
        </w:rPr>
        <w:t xml:space="preserve"> </w:t>
      </w:r>
      <w:r w:rsidRPr="00E85A11">
        <w:rPr>
          <w:lang w:val="fr-CA"/>
        </w:rPr>
        <w:t>investir le reste dans un portefeuille diversifié de fonds communs de placement d'actions et d'obligations offrant un rendement annuel attendu de</w:t>
      </w:r>
      <w:r w:rsidRPr="00E6082F">
        <w:rPr>
          <w:lang w:val="en-CA"/>
        </w:rPr>
        <w:t xml:space="preserve"> </w:t>
      </w:r>
      <w:r w:rsidR="001172F9" w:rsidRPr="001172F9">
        <w:rPr>
          <w:highlight w:val="green"/>
          <w:lang w:val="en-CA"/>
        </w:rPr>
        <w:t>[IF RATE_L==1, INSERT “4”, IF RATE_L==2, INSERT “6”, IF RATE_L==3, INSERT “10”]</w:t>
      </w:r>
      <w:r>
        <w:rPr>
          <w:lang w:val="en-CA"/>
        </w:rPr>
        <w:t xml:space="preserve"> </w:t>
      </w:r>
      <w:r w:rsidR="001172F9" w:rsidRPr="005C1F36">
        <w:rPr>
          <w:lang w:val="en-CA"/>
        </w:rPr>
        <w:t>%</w:t>
      </w:r>
      <w:r w:rsidR="001172F9" w:rsidRPr="001172F9">
        <w:rPr>
          <w:highlight w:val="green"/>
          <w:lang w:val="en-CA"/>
        </w:rPr>
        <w:t>[IF COMP==1, INSER</w:t>
      </w:r>
      <w:r w:rsidR="001172F9" w:rsidRPr="00DC2BF1">
        <w:rPr>
          <w:highlight w:val="green"/>
          <w:lang w:val="en-CA"/>
        </w:rPr>
        <w:t>T“,</w:t>
      </w:r>
      <w:r w:rsidR="00EC0E66">
        <w:rPr>
          <w:highlight w:val="green"/>
          <w:lang w:val="en-CA"/>
        </w:rPr>
        <w:t xml:space="preserve"> </w:t>
      </w:r>
      <w:r w:rsidR="00EC0E66">
        <w:rPr>
          <w:highlight w:val="green"/>
          <w:lang w:val="fr-CA"/>
        </w:rPr>
        <w:t>et dont</w:t>
      </w:r>
      <w:r w:rsidRPr="00EE68DF">
        <w:rPr>
          <w:highlight w:val="green"/>
          <w:lang w:val="fr-CA"/>
        </w:rPr>
        <w:t xml:space="preserve"> vente contribue à votre rémunération</w:t>
      </w:r>
      <w:r w:rsidR="001172F9" w:rsidRPr="00DC2BF1">
        <w:rPr>
          <w:highlight w:val="green"/>
          <w:lang w:val="en-CA"/>
        </w:rPr>
        <w:t>”].</w:t>
      </w:r>
    </w:p>
    <w:p w14:paraId="64EC3DF3" w14:textId="6BE3423E" w:rsidR="001172F9" w:rsidRDefault="00811CF0" w:rsidP="00DC2BF1">
      <w:pPr>
        <w:pStyle w:val="Paragraphedeliste"/>
        <w:numPr>
          <w:ilvl w:val="0"/>
          <w:numId w:val="40"/>
        </w:numPr>
        <w:rPr>
          <w:lang w:val="en-CA"/>
        </w:rPr>
      </w:pPr>
      <w:r w:rsidRPr="00C50899">
        <w:rPr>
          <w:lang w:val="fr-CA"/>
        </w:rPr>
        <w:t>Investir la totalité de</w:t>
      </w:r>
      <w:r w:rsidR="001172F9">
        <w:rPr>
          <w:lang w:val="en-CA"/>
        </w:rPr>
        <w:t xml:space="preserve"> </w:t>
      </w:r>
      <w:r w:rsidRPr="00017CF3">
        <w:rPr>
          <w:lang w:val="en-CA"/>
        </w:rPr>
        <w:t>son</w:t>
      </w:r>
      <w:r w:rsidR="001172F9" w:rsidRPr="00D427A3">
        <w:t xml:space="preserve"> </w:t>
      </w:r>
      <w:r w:rsidRPr="00C50899">
        <w:rPr>
          <w:lang w:val="fr-CA"/>
        </w:rPr>
        <w:t xml:space="preserve">épargne-retraite dans un fonds distinct </w:t>
      </w:r>
      <w:r>
        <w:rPr>
          <w:lang w:val="fr-CA"/>
        </w:rPr>
        <w:t>produisant un revenu annuel de</w:t>
      </w:r>
      <w:r>
        <w:rPr>
          <w:lang w:val="en-CA"/>
        </w:rPr>
        <w:t xml:space="preserve"> </w:t>
      </w:r>
      <w:r w:rsidR="001172F9">
        <w:rPr>
          <w:lang w:val="en-CA"/>
        </w:rPr>
        <w:t>[</w:t>
      </w:r>
      <w:r w:rsidR="001172F9" w:rsidRPr="001172F9">
        <w:rPr>
          <w:highlight w:val="green"/>
          <w:lang w:val="en-CA"/>
        </w:rPr>
        <w:t xml:space="preserve">IF </w:t>
      </w:r>
      <w:r w:rsidR="001172F9" w:rsidRPr="001172F9">
        <w:rPr>
          <w:color w:val="000000" w:themeColor="text1"/>
          <w:highlight w:val="green"/>
          <w:lang w:val="en-CA"/>
        </w:rPr>
        <w:t>PAYOUT==</w:t>
      </w:r>
      <w:r w:rsidR="001172F9" w:rsidRPr="001172F9">
        <w:rPr>
          <w:highlight w:val="green"/>
          <w:lang w:val="en-CA"/>
        </w:rPr>
        <w:t>1, INSERT “</w:t>
      </w:r>
      <w:r>
        <w:rPr>
          <w:color w:val="000000" w:themeColor="text1"/>
          <w:highlight w:val="green"/>
          <w:lang w:val="en-CA"/>
        </w:rPr>
        <w:t xml:space="preserve">15 </w:t>
      </w:r>
      <w:r w:rsidR="001172F9" w:rsidRPr="001172F9">
        <w:rPr>
          <w:color w:val="000000" w:themeColor="text1"/>
          <w:highlight w:val="green"/>
          <w:lang w:val="en-CA"/>
        </w:rPr>
        <w:t>750</w:t>
      </w:r>
      <w:r>
        <w:rPr>
          <w:color w:val="000000" w:themeColor="text1"/>
          <w:highlight w:val="green"/>
          <w:lang w:val="en-CA"/>
        </w:rPr>
        <w:t xml:space="preserve"> $</w:t>
      </w:r>
      <w:r w:rsidR="001172F9" w:rsidRPr="001172F9">
        <w:rPr>
          <w:highlight w:val="green"/>
          <w:lang w:val="en-CA"/>
        </w:rPr>
        <w:t xml:space="preserve">”, IF </w:t>
      </w:r>
      <w:r w:rsidR="001172F9" w:rsidRPr="001172F9">
        <w:rPr>
          <w:color w:val="000000" w:themeColor="text1"/>
          <w:highlight w:val="green"/>
          <w:lang w:val="en-CA"/>
        </w:rPr>
        <w:t xml:space="preserve">PAYOUT==2, </w:t>
      </w:r>
      <w:r w:rsidR="001172F9" w:rsidRPr="001172F9">
        <w:rPr>
          <w:highlight w:val="green"/>
          <w:lang w:val="en-CA"/>
        </w:rPr>
        <w:t>INSERT “</w:t>
      </w:r>
      <w:r>
        <w:rPr>
          <w:color w:val="000000" w:themeColor="text1"/>
          <w:highlight w:val="green"/>
          <w:lang w:val="en-CA"/>
        </w:rPr>
        <w:t>14 </w:t>
      </w:r>
      <w:r w:rsidR="001172F9" w:rsidRPr="001172F9">
        <w:rPr>
          <w:color w:val="000000" w:themeColor="text1"/>
          <w:highlight w:val="green"/>
          <w:lang w:val="en-CA"/>
        </w:rPr>
        <w:t>000</w:t>
      </w:r>
      <w:r>
        <w:rPr>
          <w:color w:val="000000" w:themeColor="text1"/>
          <w:highlight w:val="green"/>
          <w:lang w:val="en-CA"/>
        </w:rPr>
        <w:t xml:space="preserve"> $</w:t>
      </w:r>
      <w:r w:rsidR="001172F9" w:rsidRPr="001172F9">
        <w:rPr>
          <w:color w:val="000000" w:themeColor="text1"/>
          <w:highlight w:val="green"/>
          <w:lang w:val="en-CA"/>
        </w:rPr>
        <w:t>”</w:t>
      </w:r>
      <w:r w:rsidR="001172F9" w:rsidRPr="001172F9">
        <w:rPr>
          <w:highlight w:val="green"/>
          <w:lang w:val="en-CA"/>
        </w:rPr>
        <w:t>]</w:t>
      </w:r>
      <w:r w:rsidR="001172F9" w:rsidRPr="001172F9">
        <w:rPr>
          <w:color w:val="000000" w:themeColor="text1"/>
          <w:highlight w:val="green"/>
          <w:lang w:val="en-CA"/>
        </w:rPr>
        <w:t>.</w:t>
      </w:r>
    </w:p>
    <w:p w14:paraId="56116F4A" w14:textId="3948FF21" w:rsidR="001172F9" w:rsidRPr="0007696A" w:rsidRDefault="00811CF0" w:rsidP="00DC2BF1">
      <w:pPr>
        <w:pStyle w:val="Paragraphedeliste"/>
        <w:numPr>
          <w:ilvl w:val="0"/>
          <w:numId w:val="40"/>
        </w:numPr>
        <w:rPr>
          <w:lang w:val="en-CA"/>
        </w:rPr>
      </w:pPr>
      <w:r w:rsidRPr="00C50899">
        <w:rPr>
          <w:lang w:val="fr-CA"/>
        </w:rPr>
        <w:t>Investir la totalité de</w:t>
      </w:r>
      <w:r w:rsidR="001172F9">
        <w:rPr>
          <w:lang w:val="en-CA"/>
        </w:rPr>
        <w:t xml:space="preserve"> </w:t>
      </w:r>
      <w:r>
        <w:rPr>
          <w:highlight w:val="green"/>
          <w:lang w:val="en-CA"/>
        </w:rPr>
        <w:t>son</w:t>
      </w:r>
      <w:r w:rsidR="001172F9" w:rsidRPr="00D427A3">
        <w:t xml:space="preserve"> </w:t>
      </w:r>
      <w:r w:rsidR="002A78D6" w:rsidRPr="007068C1">
        <w:rPr>
          <w:lang w:val="fr-CA"/>
        </w:rPr>
        <w:t xml:space="preserve">épargne-retraite dans une rente viagère avec une garantie de </w:t>
      </w:r>
      <w:r w:rsidR="002461F6">
        <w:rPr>
          <w:lang w:val="fr-CA"/>
        </w:rPr>
        <w:t>paiement</w:t>
      </w:r>
      <w:r w:rsidR="002461F6" w:rsidRPr="007068C1">
        <w:rPr>
          <w:lang w:val="fr-CA"/>
        </w:rPr>
        <w:t xml:space="preserve"> </w:t>
      </w:r>
      <w:r w:rsidR="002A78D6" w:rsidRPr="007068C1">
        <w:rPr>
          <w:lang w:val="fr-CA"/>
        </w:rPr>
        <w:t>de 10 ans rapportant</w:t>
      </w:r>
      <w:r w:rsidR="002A78D6">
        <w:rPr>
          <w:lang w:val="fr-CA"/>
        </w:rPr>
        <w:t xml:space="preserve"> des </w:t>
      </w:r>
      <w:r w:rsidR="002A78D6" w:rsidRPr="00D21CA6">
        <w:rPr>
          <w:lang w:val="fr-CA"/>
        </w:rPr>
        <w:t>versement</w:t>
      </w:r>
      <w:r w:rsidR="002A78D6">
        <w:rPr>
          <w:lang w:val="fr-CA"/>
        </w:rPr>
        <w:t>s</w:t>
      </w:r>
      <w:r w:rsidR="002A78D6" w:rsidRPr="00D21CA6">
        <w:rPr>
          <w:lang w:val="fr-CA"/>
        </w:rPr>
        <w:t xml:space="preserve"> annuel</w:t>
      </w:r>
      <w:r w:rsidR="002A78D6">
        <w:rPr>
          <w:lang w:val="fr-CA"/>
        </w:rPr>
        <w:t>s de</w:t>
      </w:r>
      <w:r w:rsidR="002A78D6" w:rsidRPr="007068C1">
        <w:rPr>
          <w:lang w:val="en-CA"/>
        </w:rPr>
        <w:t xml:space="preserve"> </w:t>
      </w:r>
      <w:r w:rsidR="001172F9">
        <w:rPr>
          <w:lang w:val="en-CA"/>
        </w:rPr>
        <w:t>[</w:t>
      </w:r>
      <w:r w:rsidR="001172F9" w:rsidRPr="001172F9">
        <w:rPr>
          <w:highlight w:val="green"/>
          <w:lang w:val="en-CA"/>
        </w:rPr>
        <w:t>IF NAM</w:t>
      </w:r>
      <w:r w:rsidR="002A78D6">
        <w:rPr>
          <w:highlight w:val="green"/>
          <w:lang w:val="en-CA"/>
        </w:rPr>
        <w:t>E_L==1 OR NAME_L==2, INSERT “23 030,</w:t>
      </w:r>
      <w:r w:rsidR="001172F9" w:rsidRPr="001172F9">
        <w:rPr>
          <w:highlight w:val="green"/>
          <w:lang w:val="en-CA"/>
        </w:rPr>
        <w:t>00</w:t>
      </w:r>
      <w:r w:rsidR="002A78D6">
        <w:rPr>
          <w:highlight w:val="green"/>
          <w:lang w:val="en-CA"/>
        </w:rPr>
        <w:t xml:space="preserve"> $</w:t>
      </w:r>
      <w:r w:rsidR="001172F9" w:rsidRPr="001172F9">
        <w:rPr>
          <w:highlight w:val="green"/>
          <w:lang w:val="en-CA"/>
        </w:rPr>
        <w:t>”, IF NAM</w:t>
      </w:r>
      <w:r w:rsidR="002A78D6">
        <w:rPr>
          <w:highlight w:val="green"/>
          <w:lang w:val="en-CA"/>
        </w:rPr>
        <w:t>E_L==3 OR NAME_L==4, INSERT “21 437,</w:t>
      </w:r>
      <w:r w:rsidR="001172F9" w:rsidRPr="001172F9">
        <w:rPr>
          <w:highlight w:val="green"/>
          <w:lang w:val="en-CA"/>
        </w:rPr>
        <w:t>50</w:t>
      </w:r>
      <w:r w:rsidR="002A78D6">
        <w:rPr>
          <w:highlight w:val="green"/>
          <w:lang w:val="en-CA"/>
        </w:rPr>
        <w:t xml:space="preserve"> $</w:t>
      </w:r>
      <w:r w:rsidR="001172F9" w:rsidRPr="001172F9">
        <w:rPr>
          <w:highlight w:val="green"/>
          <w:lang w:val="en-CA"/>
        </w:rPr>
        <w:t>”]</w:t>
      </w:r>
      <w:r w:rsidR="001172F9">
        <w:rPr>
          <w:lang w:val="en-CA"/>
        </w:rPr>
        <w:t xml:space="preserve">. </w:t>
      </w:r>
    </w:p>
    <w:p w14:paraId="6B9B771A" w14:textId="77777777" w:rsidR="009B7656" w:rsidRPr="00F42486" w:rsidRDefault="009B7656" w:rsidP="00EA63FD">
      <w:pPr>
        <w:rPr>
          <w:lang w:val="en-CA"/>
        </w:rPr>
      </w:pPr>
    </w:p>
    <w:p w14:paraId="1AAEDBDB" w14:textId="77777777" w:rsidR="00334EC0" w:rsidRPr="00F42486" w:rsidRDefault="00334EC0" w:rsidP="00D942F8"/>
    <w:p w14:paraId="042EED50" w14:textId="5927C407" w:rsidR="007A2FFE" w:rsidRDefault="007A2FFE" w:rsidP="007A2FFE">
      <w:r w:rsidRPr="007A2FFE">
        <w:rPr>
          <w:highlight w:val="green"/>
        </w:rPr>
        <w:t>[NEXT PAIR OF SUB</w:t>
      </w:r>
      <w:r w:rsidR="00880269">
        <w:rPr>
          <w:highlight w:val="green"/>
        </w:rPr>
        <w:t>S</w:t>
      </w:r>
      <w:r w:rsidRPr="007A2FFE">
        <w:rPr>
          <w:highlight w:val="green"/>
        </w:rPr>
        <w:t>ECTIONS STARTS]</w:t>
      </w:r>
    </w:p>
    <w:p w14:paraId="2A9B92D0" w14:textId="3765D9B4" w:rsidR="00334EC0" w:rsidRDefault="00334EC0" w:rsidP="00D942F8">
      <w:r>
        <w:rPr>
          <w:bCs/>
        </w:rPr>
        <w:t>[NEW SCREEN]</w:t>
      </w:r>
    </w:p>
    <w:p w14:paraId="1C6E3875" w14:textId="01C98262" w:rsidR="00D942F8" w:rsidRDefault="00D942F8" w:rsidP="00D942F8">
      <w:r>
        <w:t>[</w:t>
      </w:r>
      <w:r w:rsidR="00EA63FD">
        <w:t>SECTION 2.5</w:t>
      </w:r>
      <w:r>
        <w:t>]</w:t>
      </w:r>
    </w:p>
    <w:p w14:paraId="08D7CCF3" w14:textId="7A1BF05D" w:rsidR="00696A03" w:rsidRDefault="00696A03" w:rsidP="00D942F8"/>
    <w:p w14:paraId="6410A0EB" w14:textId="77777777" w:rsidR="009C162A" w:rsidRPr="00E15894" w:rsidRDefault="009C162A" w:rsidP="009C162A">
      <w:pPr>
        <w:rPr>
          <w:i/>
          <w:iCs/>
          <w:lang w:val="en-CA"/>
        </w:rPr>
      </w:pPr>
      <w:r w:rsidRPr="00E15894">
        <w:rPr>
          <w:bCs/>
          <w:i/>
          <w:iCs/>
          <w:lang w:val="fr-CA"/>
        </w:rPr>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6CFA33AE" w14:textId="77777777" w:rsidR="009C162A" w:rsidRPr="00E15894" w:rsidRDefault="009C162A" w:rsidP="009C162A">
      <w:pPr>
        <w:rPr>
          <w:lang w:val="en-CA"/>
        </w:rPr>
      </w:pPr>
    </w:p>
    <w:p w14:paraId="114EF464" w14:textId="05BFB6FD" w:rsidR="000D3917" w:rsidRDefault="000D3917" w:rsidP="000D3917">
      <w:pPr>
        <w:rPr>
          <w:lang w:val="en-CA"/>
        </w:rPr>
      </w:pPr>
      <w:r w:rsidRPr="00774494">
        <w:rPr>
          <w:highlight w:val="green"/>
          <w:lang w:val="en-CA"/>
        </w:rPr>
        <w:t>[IF NAME_C==1, INSERT “Joe”, IF NAME_C==2, INSERT “Justin”, IF NAME_C==3, INSERT “Sophie”, IF NAME_C==4, INSERT “Isabell</w:t>
      </w:r>
      <w:r w:rsidR="00774494" w:rsidRPr="00774494">
        <w:rPr>
          <w:highlight w:val="green"/>
          <w:lang w:val="en-CA"/>
        </w:rPr>
        <w:t>e</w:t>
      </w:r>
      <w:r w:rsidRPr="00774494">
        <w:rPr>
          <w:highlight w:val="green"/>
          <w:lang w:val="en-CA"/>
        </w:rPr>
        <w:t>”]</w:t>
      </w:r>
      <w:r>
        <w:rPr>
          <w:lang w:val="en-CA"/>
        </w:rPr>
        <w:t xml:space="preserve"> </w:t>
      </w:r>
      <w:r w:rsidR="00472915">
        <w:rPr>
          <w:lang w:val="en-CA"/>
        </w:rPr>
        <w:t>a</w:t>
      </w:r>
      <w:r>
        <w:rPr>
          <w:lang w:val="en-CA"/>
        </w:rPr>
        <w:t xml:space="preserve"> 70 </w:t>
      </w:r>
      <w:r w:rsidR="006207F4">
        <w:rPr>
          <w:lang w:val="en-CA"/>
        </w:rPr>
        <w:t>ans</w:t>
      </w:r>
      <w:r>
        <w:rPr>
          <w:lang w:val="en-CA"/>
        </w:rPr>
        <w:t>. [</w:t>
      </w:r>
      <w:r w:rsidRPr="00774494">
        <w:rPr>
          <w:highlight w:val="green"/>
          <w:lang w:val="en-CA"/>
        </w:rPr>
        <w:t xml:space="preserve">IF NAME_C==1 OR </w:t>
      </w:r>
      <w:r w:rsidRPr="00774494">
        <w:rPr>
          <w:highlight w:val="green"/>
          <w:lang w:val="en-CA"/>
        </w:rPr>
        <w:lastRenderedPageBreak/>
        <w:t>NAME_C==2, INSERT “</w:t>
      </w:r>
      <w:r w:rsidR="00EE0167">
        <w:rPr>
          <w:highlight w:val="green"/>
          <w:lang w:val="en-CA"/>
        </w:rPr>
        <w:t>Il</w:t>
      </w:r>
      <w:r w:rsidR="00B0024C">
        <w:rPr>
          <w:highlight w:val="green"/>
          <w:lang w:val="en-CA"/>
        </w:rPr>
        <w:t xml:space="preserve"> vit </w:t>
      </w:r>
      <w:proofErr w:type="spellStart"/>
      <w:r w:rsidR="00B0024C">
        <w:rPr>
          <w:highlight w:val="green"/>
          <w:lang w:val="en-CA"/>
        </w:rPr>
        <w:t>seul</w:t>
      </w:r>
      <w:proofErr w:type="spellEnd"/>
      <w:r w:rsidRPr="00774494">
        <w:rPr>
          <w:highlight w:val="green"/>
          <w:lang w:val="en-CA"/>
        </w:rPr>
        <w:t>”, IF NAME_C==3 OR NAME_C==4, INSERT “</w:t>
      </w:r>
      <w:r w:rsidR="00EE0167">
        <w:rPr>
          <w:highlight w:val="green"/>
          <w:lang w:val="en-CA"/>
        </w:rPr>
        <w:t>Elle</w:t>
      </w:r>
      <w:r w:rsidR="00B0024C">
        <w:rPr>
          <w:highlight w:val="green"/>
          <w:lang w:val="en-CA"/>
        </w:rPr>
        <w:t xml:space="preserve"> vit </w:t>
      </w:r>
      <w:proofErr w:type="spellStart"/>
      <w:r w:rsidR="00B0024C">
        <w:rPr>
          <w:highlight w:val="green"/>
          <w:lang w:val="en-CA"/>
        </w:rPr>
        <w:t>seule</w:t>
      </w:r>
      <w:proofErr w:type="spellEnd"/>
      <w:r w:rsidRPr="00774494">
        <w:rPr>
          <w:highlight w:val="green"/>
          <w:lang w:val="en-CA"/>
        </w:rPr>
        <w:t>”]</w:t>
      </w:r>
      <w:r>
        <w:rPr>
          <w:lang w:val="en-CA"/>
        </w:rPr>
        <w:t xml:space="preserve"> </w:t>
      </w:r>
      <w:r w:rsidR="00EE0167" w:rsidRPr="00EE0167">
        <w:rPr>
          <w:lang w:val="fr-CA"/>
        </w:rPr>
        <w:t>dans une maison ayant une valeur actuelle de 250 000 $</w:t>
      </w:r>
      <w:r w:rsidR="00774494">
        <w:rPr>
          <w:lang w:val="en-CA"/>
        </w:rPr>
        <w:t>. [</w:t>
      </w:r>
      <w:r w:rsidR="00774494" w:rsidRPr="00774494">
        <w:rPr>
          <w:highlight w:val="green"/>
          <w:lang w:val="en-CA"/>
        </w:rPr>
        <w:t>IF NAME_C==1 OR NAME_C==2, INSERT “</w:t>
      </w:r>
      <w:r w:rsidR="00EE0167">
        <w:rPr>
          <w:highlight w:val="green"/>
          <w:lang w:val="en-CA"/>
        </w:rPr>
        <w:t>Il</w:t>
      </w:r>
      <w:r w:rsidR="00774494" w:rsidRPr="00774494">
        <w:rPr>
          <w:highlight w:val="green"/>
          <w:lang w:val="en-CA"/>
        </w:rPr>
        <w:t>”, IF NAME_C==3 OR NAME_C==4, INSERT “</w:t>
      </w:r>
      <w:r w:rsidR="00EE0167">
        <w:rPr>
          <w:highlight w:val="green"/>
          <w:lang w:val="en-CA"/>
        </w:rPr>
        <w:t>Elle</w:t>
      </w:r>
      <w:r w:rsidR="00774494" w:rsidRPr="00774494">
        <w:rPr>
          <w:highlight w:val="green"/>
          <w:lang w:val="en-CA"/>
        </w:rPr>
        <w:t>”]</w:t>
      </w:r>
      <w:r w:rsidR="00774494">
        <w:rPr>
          <w:lang w:val="en-CA"/>
        </w:rPr>
        <w:t xml:space="preserve"> </w:t>
      </w:r>
      <w:r w:rsidR="0018733C" w:rsidRPr="0018733C">
        <w:rPr>
          <w:lang w:val="fr-CA"/>
        </w:rPr>
        <w:t>a une hypothèque de 125 000 $ à un taux d'intérêt de</w:t>
      </w:r>
      <w:r w:rsidR="0018733C" w:rsidRPr="0018733C">
        <w:rPr>
          <w:lang w:val="en-CA"/>
        </w:rPr>
        <w:t xml:space="preserve"> </w:t>
      </w:r>
      <w:r>
        <w:rPr>
          <w:lang w:val="en-CA"/>
        </w:rPr>
        <w:t>[</w:t>
      </w:r>
      <w:r w:rsidR="0018733C">
        <w:rPr>
          <w:highlight w:val="green"/>
          <w:lang w:val="en-CA"/>
        </w:rPr>
        <w:t>IF BORROW==1, INSERT “1,5”, IF BORROW ==2, INSERT “2,5”, IF BORROW==3, INSERT “3,</w:t>
      </w:r>
      <w:r w:rsidRPr="00774494">
        <w:rPr>
          <w:highlight w:val="green"/>
          <w:lang w:val="en-CA"/>
        </w:rPr>
        <w:t>5”</w:t>
      </w:r>
      <w:r w:rsidRPr="00787A8D">
        <w:rPr>
          <w:lang w:val="en-CA"/>
        </w:rPr>
        <w:t>]</w:t>
      </w:r>
      <w:r w:rsidR="0018733C">
        <w:rPr>
          <w:lang w:val="en-CA"/>
        </w:rPr>
        <w:t xml:space="preserve"> </w:t>
      </w:r>
      <w:r>
        <w:rPr>
          <w:lang w:val="en-CA"/>
        </w:rPr>
        <w:t xml:space="preserve">% </w:t>
      </w:r>
      <w:r w:rsidR="0018733C">
        <w:rPr>
          <w:lang w:val="en-CA"/>
        </w:rPr>
        <w:t xml:space="preserve">par </w:t>
      </w:r>
      <w:proofErr w:type="spellStart"/>
      <w:r w:rsidR="0018733C">
        <w:rPr>
          <w:lang w:val="en-CA"/>
        </w:rPr>
        <w:t>année</w:t>
      </w:r>
      <w:proofErr w:type="spellEnd"/>
      <w:r>
        <w:rPr>
          <w:lang w:val="en-CA"/>
        </w:rPr>
        <w:t>. [</w:t>
      </w:r>
      <w:r w:rsidRPr="00774494">
        <w:rPr>
          <w:highlight w:val="green"/>
          <w:lang w:val="en-CA"/>
        </w:rPr>
        <w:t>IF NAME_C==1 OR NAME_C==2, INSERT “</w:t>
      </w:r>
      <w:r w:rsidR="00884CD4">
        <w:rPr>
          <w:highlight w:val="green"/>
          <w:lang w:val="en-CA"/>
        </w:rPr>
        <w:t>Il</w:t>
      </w:r>
      <w:r w:rsidRPr="00774494">
        <w:rPr>
          <w:highlight w:val="green"/>
          <w:lang w:val="en-CA"/>
        </w:rPr>
        <w:t>”, IF NAME_C==3 OR NAME_C==4, INSERT “</w:t>
      </w:r>
      <w:r w:rsidR="00884CD4">
        <w:rPr>
          <w:highlight w:val="green"/>
          <w:lang w:val="en-CA"/>
        </w:rPr>
        <w:t>Elle</w:t>
      </w:r>
      <w:r w:rsidRPr="00774494">
        <w:rPr>
          <w:highlight w:val="green"/>
          <w:lang w:val="en-CA"/>
        </w:rPr>
        <w:t>”]</w:t>
      </w:r>
      <w:r>
        <w:rPr>
          <w:lang w:val="en-CA"/>
        </w:rPr>
        <w:t xml:space="preserve"> </w:t>
      </w:r>
      <w:proofErr w:type="spellStart"/>
      <w:r w:rsidR="00884CD4" w:rsidRPr="00884CD4">
        <w:rPr>
          <w:lang w:val="fr-CA"/>
        </w:rPr>
        <w:t>a</w:t>
      </w:r>
      <w:proofErr w:type="spellEnd"/>
      <w:r w:rsidR="00884CD4" w:rsidRPr="00884CD4">
        <w:rPr>
          <w:lang w:val="fr-CA"/>
        </w:rPr>
        <w:t xml:space="preserve"> 125 000 $ en épargne-retraite (le tout dans un CELI)</w:t>
      </w:r>
      <w:r w:rsidRPr="00884CD4">
        <w:rPr>
          <w:lang w:val="fr-CA"/>
        </w:rPr>
        <w:t>.</w:t>
      </w:r>
      <w:r>
        <w:rPr>
          <w:lang w:val="en-CA"/>
        </w:rPr>
        <w:t xml:space="preserve"> [</w:t>
      </w:r>
      <w:r w:rsidRPr="00774494">
        <w:rPr>
          <w:highlight w:val="green"/>
          <w:lang w:val="en-CA"/>
        </w:rPr>
        <w:t>IF NAME_C==1 OR NAME_C==2, INSERT “</w:t>
      </w:r>
      <w:r w:rsidR="00884CD4">
        <w:rPr>
          <w:highlight w:val="green"/>
          <w:lang w:val="en-CA"/>
        </w:rPr>
        <w:t>Il</w:t>
      </w:r>
      <w:r w:rsidRPr="00774494">
        <w:rPr>
          <w:highlight w:val="green"/>
          <w:lang w:val="en-CA"/>
        </w:rPr>
        <w:t>”, IF NAME_C==3 OR NAME_C==4, INSERT “</w:t>
      </w:r>
      <w:r w:rsidR="00884CD4">
        <w:rPr>
          <w:highlight w:val="green"/>
          <w:lang w:val="en-CA"/>
        </w:rPr>
        <w:t>Elle</w:t>
      </w:r>
      <w:r w:rsidRPr="00774494">
        <w:rPr>
          <w:highlight w:val="green"/>
          <w:lang w:val="en-CA"/>
        </w:rPr>
        <w:t>”</w:t>
      </w:r>
      <w:r w:rsidRPr="00787A8D">
        <w:rPr>
          <w:lang w:val="en-CA"/>
        </w:rPr>
        <w:t>]</w:t>
      </w:r>
      <w:r w:rsidRPr="00884CD4">
        <w:rPr>
          <w:lang w:val="fr-CA"/>
        </w:rPr>
        <w:t xml:space="preserve"> </w:t>
      </w:r>
      <w:proofErr w:type="spellStart"/>
      <w:r w:rsidR="00884CD4" w:rsidRPr="00884CD4">
        <w:rPr>
          <w:lang w:val="fr-CA"/>
        </w:rPr>
        <w:t>a</w:t>
      </w:r>
      <w:proofErr w:type="spellEnd"/>
      <w:r w:rsidR="00884CD4" w:rsidRPr="00884CD4">
        <w:rPr>
          <w:lang w:val="fr-CA"/>
        </w:rPr>
        <w:t xml:space="preserve"> un revenu de pension annuel après impôt de 30 000 $ (y compris la </w:t>
      </w:r>
      <w:r w:rsidR="00FA1A8D">
        <w:rPr>
          <w:lang w:val="fr-CA"/>
        </w:rPr>
        <w:t>PSV</w:t>
      </w:r>
      <w:r w:rsidR="00884CD4" w:rsidRPr="00884CD4">
        <w:rPr>
          <w:lang w:val="fr-CA"/>
        </w:rPr>
        <w:t xml:space="preserve"> et d'autres sources de revenu).</w:t>
      </w:r>
      <w:r>
        <w:rPr>
          <w:lang w:val="en-CA"/>
        </w:rPr>
        <w:t xml:space="preserve"> </w:t>
      </w:r>
      <w:r w:rsidRPr="004B4985">
        <w:rPr>
          <w:lang w:val="en-CA"/>
        </w:rPr>
        <w:t>[</w:t>
      </w:r>
      <w:r w:rsidRPr="00774494">
        <w:rPr>
          <w:highlight w:val="green"/>
          <w:lang w:val="en-CA"/>
        </w:rPr>
        <w:t>IF NAME_C==1, INSERT “Joe”, IF NAME_C==2, INSERT “Justin”, IF NAME_C==3, INSERT “Sophie”, IF NAME_C==4, INSERT “Isabell</w:t>
      </w:r>
      <w:r w:rsidR="00774494">
        <w:rPr>
          <w:highlight w:val="green"/>
          <w:lang w:val="en-CA"/>
        </w:rPr>
        <w:t>e</w:t>
      </w:r>
      <w:r w:rsidRPr="00774494">
        <w:rPr>
          <w:highlight w:val="green"/>
          <w:lang w:val="en-CA"/>
        </w:rPr>
        <w:t>”]</w:t>
      </w:r>
      <w:r>
        <w:rPr>
          <w:lang w:val="en-CA"/>
        </w:rPr>
        <w:t xml:space="preserve"> </w:t>
      </w:r>
      <w:r w:rsidR="001F66D5" w:rsidRPr="001F66D5">
        <w:rPr>
          <w:lang w:val="fr-CA"/>
        </w:rPr>
        <w:t>aimerait s’assurer</w:t>
      </w:r>
      <w:r>
        <w:rPr>
          <w:lang w:val="en-CA"/>
        </w:rPr>
        <w:t xml:space="preserve"> </w:t>
      </w:r>
      <w:r w:rsidR="000418FB">
        <w:rPr>
          <w:lang w:val="en-CA"/>
        </w:rPr>
        <w:t xml:space="preserve"> de </w:t>
      </w:r>
      <w:proofErr w:type="spellStart"/>
      <w:r w:rsidR="000418FB">
        <w:rPr>
          <w:lang w:val="en-CA"/>
        </w:rPr>
        <w:t>pouvoir</w:t>
      </w:r>
      <w:proofErr w:type="spellEnd"/>
      <w:r w:rsidR="001F66D5" w:rsidRPr="001F66D5">
        <w:rPr>
          <w:lang w:val="fr-CA"/>
        </w:rPr>
        <w:t xml:space="preserve"> se permettre des soins de longue durée </w:t>
      </w:r>
      <w:r>
        <w:rPr>
          <w:lang w:val="en-CA"/>
        </w:rPr>
        <w:t>[</w:t>
      </w:r>
      <w:r w:rsidRPr="00774494">
        <w:rPr>
          <w:highlight w:val="green"/>
          <w:lang w:val="en-CA"/>
        </w:rPr>
        <w:t>IF NAME_C==1 OR NAME_C==2, INSER</w:t>
      </w:r>
      <w:r w:rsidRPr="001F66D5">
        <w:rPr>
          <w:highlight w:val="green"/>
          <w:lang w:val="en-CA"/>
        </w:rPr>
        <w:t>T “</w:t>
      </w:r>
      <w:r w:rsidR="001F66D5" w:rsidRPr="001F66D5">
        <w:rPr>
          <w:highlight w:val="green"/>
          <w:lang w:val="fr-CA"/>
        </w:rPr>
        <w:t>lorsqu’il</w:t>
      </w:r>
      <w:r w:rsidRPr="00774494">
        <w:rPr>
          <w:highlight w:val="green"/>
          <w:lang w:val="en-CA"/>
        </w:rPr>
        <w:t>”, IF NAME_C==3 OR NAME_C==4, INSERT “</w:t>
      </w:r>
      <w:r w:rsidR="001F66D5">
        <w:rPr>
          <w:highlight w:val="green"/>
          <w:lang w:val="en-CA"/>
        </w:rPr>
        <w:t>l</w:t>
      </w:r>
      <w:proofErr w:type="spellStart"/>
      <w:r w:rsidR="001F66D5" w:rsidRPr="001F66D5">
        <w:rPr>
          <w:highlight w:val="green"/>
          <w:lang w:val="fr-CA"/>
        </w:rPr>
        <w:t>orsqu’</w:t>
      </w:r>
      <w:r w:rsidR="001F66D5">
        <w:rPr>
          <w:highlight w:val="green"/>
          <w:lang w:val="fr-CA"/>
        </w:rPr>
        <w:t>elle</w:t>
      </w:r>
      <w:proofErr w:type="spellEnd"/>
      <w:r w:rsidRPr="00774494">
        <w:rPr>
          <w:highlight w:val="green"/>
          <w:lang w:val="en-CA"/>
        </w:rPr>
        <w:t>”]</w:t>
      </w:r>
      <w:r>
        <w:rPr>
          <w:lang w:val="en-CA"/>
        </w:rPr>
        <w:t xml:space="preserve"> </w:t>
      </w:r>
      <w:r w:rsidR="001F66D5" w:rsidRPr="00E55C47">
        <w:rPr>
          <w:lang w:val="fr-CA"/>
        </w:rPr>
        <w:t>en aura besoin</w:t>
      </w:r>
      <w:r w:rsidRPr="00E55C47">
        <w:rPr>
          <w:lang w:val="fr-CA"/>
        </w:rPr>
        <w:t xml:space="preserve">. </w:t>
      </w:r>
      <w:r w:rsidR="001F66D5" w:rsidRPr="00E55C47">
        <w:rPr>
          <w:lang w:val="fr-CA"/>
        </w:rPr>
        <w:t xml:space="preserve">Le coût d'un an dans une </w:t>
      </w:r>
      <w:r w:rsidR="00E55C47" w:rsidRPr="00E55C47">
        <w:rPr>
          <w:lang w:val="fr-CA"/>
        </w:rPr>
        <w:t>résidence avec soins</w:t>
      </w:r>
      <w:r w:rsidR="001F66D5" w:rsidRPr="00E55C47">
        <w:rPr>
          <w:lang w:val="fr-CA"/>
        </w:rPr>
        <w:t xml:space="preserve"> est de près de 50 000 $ et</w:t>
      </w:r>
      <w:r>
        <w:rPr>
          <w:lang w:val="en-CA"/>
        </w:rPr>
        <w:t xml:space="preserve"> [</w:t>
      </w:r>
      <w:r w:rsidRPr="005F4994">
        <w:rPr>
          <w:highlight w:val="green"/>
          <w:lang w:val="en-CA"/>
        </w:rPr>
        <w:t>IF NAME_C==1 OR NAME_C==2, INSERT “</w:t>
      </w:r>
      <w:r w:rsidR="00E55C47">
        <w:rPr>
          <w:highlight w:val="green"/>
          <w:lang w:val="en-CA"/>
        </w:rPr>
        <w:t>il</w:t>
      </w:r>
      <w:r w:rsidRPr="005F4994">
        <w:rPr>
          <w:highlight w:val="green"/>
          <w:lang w:val="en-CA"/>
        </w:rPr>
        <w:t>”, IF NAME_C==3 OR NAME_C==4, INSERT “</w:t>
      </w:r>
      <w:proofErr w:type="spellStart"/>
      <w:r w:rsidR="00E55C47">
        <w:rPr>
          <w:highlight w:val="green"/>
          <w:lang w:val="en-CA"/>
        </w:rPr>
        <w:t>elle</w:t>
      </w:r>
      <w:proofErr w:type="spellEnd"/>
      <w:r w:rsidRPr="005F4994">
        <w:rPr>
          <w:highlight w:val="green"/>
          <w:lang w:val="en-CA"/>
        </w:rPr>
        <w:t>”]</w:t>
      </w:r>
      <w:r>
        <w:rPr>
          <w:lang w:val="en-CA"/>
        </w:rPr>
        <w:t xml:space="preserve"> </w:t>
      </w:r>
      <w:r w:rsidR="00E55C47" w:rsidRPr="00E55C47">
        <w:rPr>
          <w:lang w:val="fr-CA"/>
        </w:rPr>
        <w:t xml:space="preserve">s’est fait dire qu'en général, les gens peuvent s'attendre à vivre 2 à 3 ans dans une </w:t>
      </w:r>
      <w:r w:rsidR="00E55C47">
        <w:rPr>
          <w:lang w:val="fr-CA"/>
        </w:rPr>
        <w:t>résidence avec soins</w:t>
      </w:r>
      <w:r w:rsidR="00E55C47" w:rsidRPr="00E55C47">
        <w:rPr>
          <w:lang w:val="fr-CA"/>
        </w:rPr>
        <w:t xml:space="preserve"> ou </w:t>
      </w:r>
      <w:r w:rsidR="00E55C47">
        <w:rPr>
          <w:lang w:val="fr-CA"/>
        </w:rPr>
        <w:t xml:space="preserve">dans </w:t>
      </w:r>
      <w:r w:rsidR="00E55C47" w:rsidRPr="00E55C47">
        <w:rPr>
          <w:lang w:val="fr-CA"/>
        </w:rPr>
        <w:t>un autre établissement de soins de longue durée avant de mourir</w:t>
      </w:r>
      <w:r w:rsidRPr="00E55C47">
        <w:rPr>
          <w:lang w:val="fr-CA"/>
        </w:rPr>
        <w:t>.</w:t>
      </w:r>
      <w:r>
        <w:rPr>
          <w:lang w:val="en-CA"/>
        </w:rPr>
        <w:t xml:space="preserve"> [</w:t>
      </w:r>
      <w:r w:rsidRPr="005F4994">
        <w:rPr>
          <w:highlight w:val="green"/>
          <w:lang w:val="en-CA"/>
        </w:rPr>
        <w:t>IF NAME_C==1 OR NAME_C==2, INSERT “</w:t>
      </w:r>
      <w:r w:rsidR="00BF5983">
        <w:rPr>
          <w:highlight w:val="green"/>
          <w:lang w:val="en-CA"/>
        </w:rPr>
        <w:t>Il</w:t>
      </w:r>
      <w:r w:rsidRPr="005F4994">
        <w:rPr>
          <w:highlight w:val="green"/>
          <w:lang w:val="en-CA"/>
        </w:rPr>
        <w:t>”, IF NAME_C==3 OR NAME_C==4, INSERT “</w:t>
      </w:r>
      <w:r w:rsidR="00BF5983">
        <w:rPr>
          <w:highlight w:val="green"/>
          <w:lang w:val="en-CA"/>
        </w:rPr>
        <w:t>Elle</w:t>
      </w:r>
      <w:r w:rsidRPr="005F4994">
        <w:rPr>
          <w:highlight w:val="green"/>
          <w:lang w:val="en-CA"/>
        </w:rPr>
        <w:t>”]</w:t>
      </w:r>
      <w:r>
        <w:rPr>
          <w:lang w:val="en-CA"/>
        </w:rPr>
        <w:t xml:space="preserve"> </w:t>
      </w:r>
      <w:proofErr w:type="spellStart"/>
      <w:r w:rsidR="00BF5983">
        <w:rPr>
          <w:lang w:val="en-CA"/>
        </w:rPr>
        <w:t>est</w:t>
      </w:r>
      <w:proofErr w:type="spellEnd"/>
      <w:r w:rsidR="00BF5983">
        <w:rPr>
          <w:lang w:val="en-CA"/>
        </w:rPr>
        <w:t xml:space="preserve"> </w:t>
      </w:r>
      <w:proofErr w:type="spellStart"/>
      <w:r w:rsidR="00BF5983">
        <w:rPr>
          <w:lang w:val="en-CA"/>
        </w:rPr>
        <w:t>en</w:t>
      </w:r>
      <w:proofErr w:type="spellEnd"/>
      <w:r>
        <w:rPr>
          <w:lang w:val="en-CA"/>
        </w:rPr>
        <w:t xml:space="preserve"> [</w:t>
      </w:r>
      <w:r w:rsidRPr="005F4994">
        <w:rPr>
          <w:highlight w:val="green"/>
          <w:lang w:val="en-CA"/>
        </w:rPr>
        <w:t>IF HEALTH_C==1, INSERT= “</w:t>
      </w:r>
      <w:r w:rsidRPr="00BF5983">
        <w:rPr>
          <w:highlight w:val="green"/>
          <w:lang w:val="fr-CA"/>
        </w:rPr>
        <w:t>excellent</w:t>
      </w:r>
      <w:r w:rsidR="00BF5983" w:rsidRPr="00BF5983">
        <w:rPr>
          <w:highlight w:val="green"/>
          <w:lang w:val="fr-CA"/>
        </w:rPr>
        <w:t>e</w:t>
      </w:r>
      <w:r w:rsidRPr="00BF5983">
        <w:rPr>
          <w:highlight w:val="green"/>
          <w:lang w:val="fr-CA"/>
        </w:rPr>
        <w:t xml:space="preserve"> (</w:t>
      </w:r>
      <w:r w:rsidR="00BF5983" w:rsidRPr="00BF5983">
        <w:rPr>
          <w:highlight w:val="green"/>
          <w:lang w:val="fr-CA"/>
        </w:rPr>
        <w:t>au-dessus de la moyenne</w:t>
      </w:r>
      <w:r w:rsidRPr="005F4994">
        <w:rPr>
          <w:highlight w:val="green"/>
          <w:lang w:val="en-CA"/>
        </w:rPr>
        <w:t>)”, IF HEALTH_C==2, INSERT= “</w:t>
      </w:r>
      <w:r w:rsidR="00BF5983" w:rsidRPr="00BF5983">
        <w:rPr>
          <w:highlight w:val="green"/>
          <w:lang w:val="fr-CA"/>
        </w:rPr>
        <w:t>bonne</w:t>
      </w:r>
      <w:r w:rsidRPr="00BF5983">
        <w:rPr>
          <w:highlight w:val="green"/>
          <w:lang w:val="fr-CA"/>
        </w:rPr>
        <w:t xml:space="preserve"> (</w:t>
      </w:r>
      <w:r w:rsidR="00BF5983" w:rsidRPr="00BF5983">
        <w:rPr>
          <w:highlight w:val="green"/>
          <w:lang w:val="fr-CA"/>
        </w:rPr>
        <w:t>dans la moyenne</w:t>
      </w:r>
      <w:r w:rsidRPr="00BF5983">
        <w:rPr>
          <w:highlight w:val="green"/>
          <w:lang w:val="fr-CA"/>
        </w:rPr>
        <w:t>)”, IF HEALTH_C==3, INSERT= “</w:t>
      </w:r>
      <w:r w:rsidR="00BF5983" w:rsidRPr="00BF5983">
        <w:rPr>
          <w:highlight w:val="green"/>
          <w:lang w:val="fr-CA"/>
        </w:rPr>
        <w:t>mauvaise</w:t>
      </w:r>
      <w:r w:rsidRPr="00BF5983">
        <w:rPr>
          <w:highlight w:val="green"/>
          <w:lang w:val="fr-CA"/>
        </w:rPr>
        <w:t xml:space="preserve"> (</w:t>
      </w:r>
      <w:r w:rsidR="00BF5983" w:rsidRPr="00BF5983">
        <w:rPr>
          <w:highlight w:val="green"/>
          <w:lang w:val="fr-CA"/>
        </w:rPr>
        <w:t>en dessous de la moyenne</w:t>
      </w:r>
      <w:r w:rsidRPr="005F4994">
        <w:rPr>
          <w:highlight w:val="green"/>
          <w:lang w:val="en-CA"/>
        </w:rPr>
        <w:t>)”</w:t>
      </w:r>
      <w:r w:rsidRPr="00B13528">
        <w:rPr>
          <w:lang w:val="en-CA"/>
        </w:rPr>
        <w:t xml:space="preserve">] </w:t>
      </w:r>
      <w:proofErr w:type="spellStart"/>
      <w:r w:rsidR="00BF5983">
        <w:rPr>
          <w:lang w:val="en-CA"/>
        </w:rPr>
        <w:t>santé</w:t>
      </w:r>
      <w:proofErr w:type="spellEnd"/>
      <w:r>
        <w:rPr>
          <w:lang w:val="en-CA"/>
        </w:rPr>
        <w:t>. [</w:t>
      </w:r>
      <w:r w:rsidRPr="005F4994">
        <w:rPr>
          <w:highlight w:val="green"/>
          <w:lang w:val="en-CA"/>
        </w:rPr>
        <w:t>IF NAME_C==1 OR NAME_C==2, INSERT “</w:t>
      </w:r>
      <w:r w:rsidR="0065607F">
        <w:rPr>
          <w:highlight w:val="green"/>
          <w:lang w:val="en-CA"/>
        </w:rPr>
        <w:t>Il</w:t>
      </w:r>
      <w:r w:rsidRPr="005F4994">
        <w:rPr>
          <w:highlight w:val="green"/>
          <w:lang w:val="en-CA"/>
        </w:rPr>
        <w:t>”, IF NAME_C==3 OR NAME_C==4, INSERT “</w:t>
      </w:r>
      <w:r w:rsidR="0065607F">
        <w:rPr>
          <w:highlight w:val="green"/>
          <w:lang w:val="en-CA"/>
        </w:rPr>
        <w:t>Elle</w:t>
      </w:r>
      <w:r w:rsidRPr="005F4994">
        <w:rPr>
          <w:highlight w:val="green"/>
          <w:lang w:val="en-CA"/>
        </w:rPr>
        <w:t>”]</w:t>
      </w:r>
      <w:r>
        <w:rPr>
          <w:lang w:val="en-CA"/>
        </w:rPr>
        <w:t xml:space="preserve"> </w:t>
      </w:r>
      <w:r w:rsidR="0065607F" w:rsidRPr="0065607F">
        <w:rPr>
          <w:lang w:val="fr-CA"/>
        </w:rPr>
        <w:t>ne s'attend pas à rester dans</w:t>
      </w:r>
      <w:r w:rsidR="0065607F" w:rsidRPr="0065607F">
        <w:rPr>
          <w:lang w:val="en-CA"/>
        </w:rPr>
        <w:t xml:space="preserve"> </w:t>
      </w:r>
      <w:proofErr w:type="spellStart"/>
      <w:r w:rsidR="0065607F" w:rsidRPr="00017CF3">
        <w:rPr>
          <w:lang w:val="en-CA"/>
        </w:rPr>
        <w:t>sa</w:t>
      </w:r>
      <w:proofErr w:type="spellEnd"/>
      <w:r>
        <w:rPr>
          <w:lang w:val="en-CA"/>
        </w:rPr>
        <w:t xml:space="preserve"> </w:t>
      </w:r>
      <w:proofErr w:type="spellStart"/>
      <w:r w:rsidR="0065607F">
        <w:rPr>
          <w:lang w:val="en-CA"/>
        </w:rPr>
        <w:t>maison</w:t>
      </w:r>
      <w:proofErr w:type="spellEnd"/>
      <w:r>
        <w:rPr>
          <w:lang w:val="en-CA"/>
        </w:rPr>
        <w:t xml:space="preserve"> [</w:t>
      </w:r>
      <w:r w:rsidRPr="005F4994">
        <w:rPr>
          <w:highlight w:val="green"/>
          <w:lang w:val="en-CA"/>
        </w:rPr>
        <w:t>IF NAME_C==1 OR NAME_C==2, INSERT “</w:t>
      </w:r>
      <w:proofErr w:type="spellStart"/>
      <w:r w:rsidR="0065607F">
        <w:rPr>
          <w:highlight w:val="green"/>
          <w:lang w:val="en-CA"/>
        </w:rPr>
        <w:t>s’il</w:t>
      </w:r>
      <w:proofErr w:type="spellEnd"/>
      <w:r w:rsidRPr="005F4994">
        <w:rPr>
          <w:highlight w:val="green"/>
          <w:lang w:val="en-CA"/>
        </w:rPr>
        <w:t>”, IF NAME_C==3 OR NAME_C==4, INSERT “</w:t>
      </w:r>
      <w:proofErr w:type="spellStart"/>
      <w:r w:rsidR="0065607F">
        <w:rPr>
          <w:highlight w:val="green"/>
          <w:lang w:val="en-CA"/>
        </w:rPr>
        <w:t>si</w:t>
      </w:r>
      <w:proofErr w:type="spellEnd"/>
      <w:r w:rsidR="0065607F">
        <w:rPr>
          <w:highlight w:val="green"/>
          <w:lang w:val="en-CA"/>
        </w:rPr>
        <w:t xml:space="preserve"> </w:t>
      </w:r>
      <w:proofErr w:type="spellStart"/>
      <w:r w:rsidR="0065607F">
        <w:rPr>
          <w:highlight w:val="green"/>
          <w:lang w:val="en-CA"/>
        </w:rPr>
        <w:t>elle</w:t>
      </w:r>
      <w:proofErr w:type="spellEnd"/>
      <w:r w:rsidRPr="005F4994">
        <w:rPr>
          <w:highlight w:val="green"/>
          <w:lang w:val="en-CA"/>
        </w:rPr>
        <w:t>”]</w:t>
      </w:r>
      <w:r w:rsidRPr="000570E9">
        <w:rPr>
          <w:lang w:val="en-CA"/>
        </w:rPr>
        <w:t xml:space="preserve"> </w:t>
      </w:r>
      <w:r w:rsidR="0065607F">
        <w:rPr>
          <w:lang w:val="en-CA"/>
        </w:rPr>
        <w:t xml:space="preserve">a </w:t>
      </w:r>
      <w:proofErr w:type="spellStart"/>
      <w:r w:rsidR="0065607F">
        <w:rPr>
          <w:lang w:val="en-CA"/>
        </w:rPr>
        <w:t>besoin</w:t>
      </w:r>
      <w:proofErr w:type="spellEnd"/>
      <w:r w:rsidR="0065607F">
        <w:rPr>
          <w:lang w:val="en-CA"/>
        </w:rPr>
        <w:t xml:space="preserve"> de </w:t>
      </w:r>
      <w:r w:rsidR="0065607F" w:rsidRPr="001F66D5">
        <w:rPr>
          <w:lang w:val="fr-CA"/>
        </w:rPr>
        <w:t>soins de longue durée</w:t>
      </w:r>
      <w:r w:rsidRPr="000570E9">
        <w:rPr>
          <w:lang w:val="en-CA"/>
        </w:rPr>
        <w:t xml:space="preserve">. </w:t>
      </w:r>
      <w:r w:rsidRPr="005F4994">
        <w:rPr>
          <w:highlight w:val="green"/>
          <w:lang w:val="en-CA"/>
        </w:rPr>
        <w:t>[IF SOLICIT_C==1</w:t>
      </w:r>
      <w:r w:rsidR="005F4994" w:rsidRPr="005F4994">
        <w:rPr>
          <w:highlight w:val="green"/>
          <w:lang w:val="en-CA"/>
        </w:rPr>
        <w:t xml:space="preserve"> AND (NAME_C==1 OR NAME_C==2)</w:t>
      </w:r>
      <w:r w:rsidRPr="005F4994">
        <w:rPr>
          <w:highlight w:val="green"/>
          <w:lang w:val="en-CA"/>
        </w:rPr>
        <w:t>, INS</w:t>
      </w:r>
      <w:r w:rsidRPr="001D75B1">
        <w:rPr>
          <w:highlight w:val="green"/>
          <w:lang w:val="en-CA"/>
        </w:rPr>
        <w:t>ERT “</w:t>
      </w:r>
      <w:r w:rsidR="001D75B1" w:rsidRPr="004370D5">
        <w:rPr>
          <w:highlight w:val="green"/>
          <w:lang w:val="fr-CA"/>
        </w:rPr>
        <w:t>Le client s'informe de la possibilité d'utiliser son épargne-retraite pour rembourser son hypothèque</w:t>
      </w:r>
      <w:r w:rsidR="005F4994" w:rsidRPr="005F4994">
        <w:rPr>
          <w:highlight w:val="green"/>
        </w:rPr>
        <w:t>.</w:t>
      </w:r>
      <w:r w:rsidRPr="005F4994">
        <w:rPr>
          <w:highlight w:val="green"/>
        </w:rPr>
        <w:t>”</w:t>
      </w:r>
      <w:r w:rsidR="005F4994" w:rsidRPr="005F4994">
        <w:rPr>
          <w:highlight w:val="green"/>
        </w:rPr>
        <w:t xml:space="preserve">, </w:t>
      </w:r>
      <w:r w:rsidR="005F4994" w:rsidRPr="005F4994">
        <w:rPr>
          <w:highlight w:val="green"/>
          <w:lang w:val="en-CA"/>
        </w:rPr>
        <w:t>IF SOLICIT_C==1 AND (NAME_C==3 OR NAME_C==4), INSERT “</w:t>
      </w:r>
      <w:r w:rsidR="00EF6C0D">
        <w:rPr>
          <w:highlight w:val="green"/>
          <w:lang w:val="fr-CA"/>
        </w:rPr>
        <w:t>La</w:t>
      </w:r>
      <w:r w:rsidR="004370D5" w:rsidRPr="004370D5">
        <w:rPr>
          <w:highlight w:val="green"/>
          <w:lang w:val="fr-CA"/>
        </w:rPr>
        <w:t xml:space="preserve"> client</w:t>
      </w:r>
      <w:r w:rsidR="00EF6C0D">
        <w:rPr>
          <w:highlight w:val="green"/>
          <w:lang w:val="fr-CA"/>
        </w:rPr>
        <w:t>e</w:t>
      </w:r>
      <w:r w:rsidR="004370D5" w:rsidRPr="004370D5">
        <w:rPr>
          <w:highlight w:val="green"/>
          <w:lang w:val="fr-CA"/>
        </w:rPr>
        <w:t xml:space="preserve"> s'informe de la possibilité d'utiliser son épargne-retraite pour rembourser son hypothèque</w:t>
      </w:r>
      <w:r w:rsidR="005F4994" w:rsidRPr="005F4994">
        <w:rPr>
          <w:highlight w:val="green"/>
        </w:rPr>
        <w:t>.”]</w:t>
      </w:r>
    </w:p>
    <w:p w14:paraId="5C275556" w14:textId="17D134C9" w:rsidR="00696A03" w:rsidRDefault="00696A03" w:rsidP="00696A03">
      <w:pPr>
        <w:rPr>
          <w:lang w:val="en-CA"/>
        </w:rPr>
      </w:pPr>
    </w:p>
    <w:p w14:paraId="4CE18E17" w14:textId="475D3E9F" w:rsidR="000D3917" w:rsidRPr="00E6082F" w:rsidRDefault="00995CC4" w:rsidP="000D3917">
      <w:pPr>
        <w:pStyle w:val="Paragraphedeliste"/>
        <w:numPr>
          <w:ilvl w:val="0"/>
          <w:numId w:val="2"/>
        </w:numPr>
        <w:rPr>
          <w:lang w:val="en-CA"/>
        </w:rPr>
      </w:pPr>
      <w:r w:rsidRPr="00995CC4">
        <w:rPr>
          <w:lang w:val="fr-CA"/>
        </w:rPr>
        <w:t>Parmi les trois options ci-dessous, laquelle recommanderiez-vous en premier pour</w:t>
      </w:r>
      <w:r w:rsidRPr="00995CC4">
        <w:rPr>
          <w:highlight w:val="green"/>
        </w:rPr>
        <w:t xml:space="preserve"> </w:t>
      </w:r>
      <w:r w:rsidR="000D3917" w:rsidRPr="000D3917">
        <w:rPr>
          <w:highlight w:val="green"/>
          <w:lang w:val="en-CA"/>
        </w:rPr>
        <w:t>[IF NAME_C==1, INSERT “Joe”, IF NAME_C==2, INSERT “Justin”, IF NAME_C==3, INSERT “Sophie”, IF NAME_C==4, INSERT “Isabell</w:t>
      </w:r>
      <w:r w:rsidR="000D3917">
        <w:rPr>
          <w:highlight w:val="green"/>
          <w:lang w:val="en-CA"/>
        </w:rPr>
        <w:t>e</w:t>
      </w:r>
      <w:r w:rsidR="000D3917" w:rsidRPr="000D3917">
        <w:rPr>
          <w:highlight w:val="green"/>
          <w:lang w:val="en-CA"/>
        </w:rPr>
        <w:t>”]</w:t>
      </w:r>
      <w:r w:rsidR="000D3917">
        <w:t>?</w:t>
      </w:r>
    </w:p>
    <w:p w14:paraId="0414F60E" w14:textId="3E8E6A1F" w:rsidR="000D3917" w:rsidRDefault="000D3917" w:rsidP="000D3917">
      <w:r>
        <w:t xml:space="preserve">1 </w:t>
      </w:r>
      <w:r w:rsidR="00856FCA" w:rsidRPr="007F2CF8">
        <w:rPr>
          <w:lang w:val="fr-CA"/>
        </w:rPr>
        <w:t>Rembourser</w:t>
      </w:r>
      <w:r w:rsidRPr="007F2CF8">
        <w:rPr>
          <w:lang w:val="fr-CA"/>
        </w:rPr>
        <w:t xml:space="preserve"> </w:t>
      </w:r>
      <w:r w:rsidR="00856FCA" w:rsidRPr="00017CF3">
        <w:rPr>
          <w:lang w:val="fr-CA"/>
        </w:rPr>
        <w:t>son</w:t>
      </w:r>
      <w:r w:rsidRPr="007F2CF8">
        <w:rPr>
          <w:lang w:val="fr-CA"/>
        </w:rPr>
        <w:t xml:space="preserve"> </w:t>
      </w:r>
      <w:r w:rsidR="00856FCA" w:rsidRPr="007F2CF8">
        <w:rPr>
          <w:lang w:val="fr-CA"/>
        </w:rPr>
        <w:t>hypothèque</w:t>
      </w:r>
      <w:r w:rsidR="00F35A83">
        <w:rPr>
          <w:lang w:val="fr-CA"/>
        </w:rPr>
        <w:t xml:space="preserve"> avec</w:t>
      </w:r>
      <w:r w:rsidR="00856FCA" w:rsidRPr="007F2CF8">
        <w:rPr>
          <w:lang w:val="fr-CA"/>
        </w:rPr>
        <w:t xml:space="preserve"> </w:t>
      </w:r>
      <w:r w:rsidR="00856FCA" w:rsidRPr="00017CF3">
        <w:rPr>
          <w:lang w:val="fr-CA"/>
        </w:rPr>
        <w:t>son</w:t>
      </w:r>
      <w:r w:rsidRPr="007F2CF8">
        <w:rPr>
          <w:lang w:val="fr-CA"/>
        </w:rPr>
        <w:t xml:space="preserve"> </w:t>
      </w:r>
      <w:r w:rsidR="00856FCA" w:rsidRPr="007F2CF8">
        <w:rPr>
          <w:lang w:val="fr-CA"/>
        </w:rPr>
        <w:t>épargne-retraite</w:t>
      </w:r>
      <w:r w:rsidRPr="00E6082F">
        <w:t xml:space="preserve">. </w:t>
      </w:r>
    </w:p>
    <w:p w14:paraId="33302791" w14:textId="23E9C883" w:rsidR="000D3917" w:rsidRDefault="000D3917" w:rsidP="000D3917">
      <w:r>
        <w:t xml:space="preserve">2 </w:t>
      </w:r>
      <w:proofErr w:type="spellStart"/>
      <w:r w:rsidR="003146D7">
        <w:t>Investir</w:t>
      </w:r>
      <w:proofErr w:type="spellEnd"/>
      <w:r w:rsidRPr="00E6082F">
        <w:t xml:space="preserve"> </w:t>
      </w:r>
      <w:r w:rsidR="003146D7" w:rsidRPr="00017CF3">
        <w:t>son</w:t>
      </w:r>
      <w:r>
        <w:t xml:space="preserve"> </w:t>
      </w:r>
      <w:r w:rsidR="003146D7" w:rsidRPr="003146D7">
        <w:rPr>
          <w:lang w:val="fr-CA"/>
        </w:rPr>
        <w:t>épargne-retraite dans des fonds communs de placement d'actions et d'obligations à un rendement après impôt attendu de</w:t>
      </w:r>
      <w:r>
        <w:t xml:space="preserve"> </w:t>
      </w:r>
      <w:r w:rsidRPr="00E6082F">
        <w:t>[</w:t>
      </w:r>
      <w:r w:rsidRPr="000D3917">
        <w:rPr>
          <w:highlight w:val="green"/>
        </w:rPr>
        <w:t>IF RATE_C==1, INSERT “2”, IF RATE_C==2, INSERT “3”, IF RATE_C==3, INSERT “5”</w:t>
      </w:r>
      <w:r w:rsidRPr="00E6082F">
        <w:t>]</w:t>
      </w:r>
      <w:r w:rsidR="00F406DC">
        <w:t xml:space="preserve"> </w:t>
      </w:r>
      <w:r>
        <w:t xml:space="preserve">% </w:t>
      </w:r>
      <w:r w:rsidR="00F406DC" w:rsidRPr="00F406DC">
        <w:rPr>
          <w:lang w:val="fr-CA"/>
        </w:rPr>
        <w:t xml:space="preserve">par an et utiliser ce capital pour financer </w:t>
      </w:r>
      <w:r w:rsidR="00E61D76">
        <w:rPr>
          <w:lang w:val="fr-CA"/>
        </w:rPr>
        <w:t>d</w:t>
      </w:r>
      <w:r w:rsidR="00F406DC" w:rsidRPr="00F406DC">
        <w:rPr>
          <w:lang w:val="fr-CA"/>
        </w:rPr>
        <w:t>es dépenses de soins de longue durée.</w:t>
      </w:r>
    </w:p>
    <w:p w14:paraId="596AAD28" w14:textId="0871B02E" w:rsidR="000D3917" w:rsidRPr="00FF0F58" w:rsidRDefault="000D3917" w:rsidP="000D3917">
      <w:r>
        <w:t xml:space="preserve">3 </w:t>
      </w:r>
      <w:r w:rsidR="007D3B27" w:rsidRPr="007D3B27">
        <w:rPr>
          <w:lang w:val="fr-CA"/>
        </w:rPr>
        <w:t>Souscri</w:t>
      </w:r>
      <w:r w:rsidR="00E61D76">
        <w:rPr>
          <w:lang w:val="fr-CA"/>
        </w:rPr>
        <w:t>re</w:t>
      </w:r>
      <w:r w:rsidR="007D3B27" w:rsidRPr="007D3B27">
        <w:rPr>
          <w:lang w:val="fr-CA"/>
        </w:rPr>
        <w:t xml:space="preserve"> une assurance soins de longue durée </w:t>
      </w:r>
      <w:r w:rsidR="00E61D76">
        <w:rPr>
          <w:lang w:val="fr-CA"/>
        </w:rPr>
        <w:t xml:space="preserve">à </w:t>
      </w:r>
      <w:r w:rsidR="007D3B27" w:rsidRPr="007D3B27">
        <w:rPr>
          <w:lang w:val="fr-CA"/>
        </w:rPr>
        <w:t>un coût de</w:t>
      </w:r>
      <w:r w:rsidRPr="007D3B27">
        <w:rPr>
          <w:lang w:val="fr-CA"/>
        </w:rPr>
        <w:t xml:space="preserve"> </w:t>
      </w:r>
      <w:r>
        <w:rPr>
          <w:highlight w:val="green"/>
          <w:lang w:val="en-CA"/>
        </w:rPr>
        <w:t>[IF NAME_C==1 OR</w:t>
      </w:r>
      <w:r w:rsidRPr="000D3917">
        <w:rPr>
          <w:highlight w:val="green"/>
          <w:lang w:val="en-CA"/>
        </w:rPr>
        <w:t xml:space="preserve"> NAME_C==2, INSERT “280</w:t>
      </w:r>
      <w:r w:rsidR="007D3B27">
        <w:rPr>
          <w:highlight w:val="green"/>
          <w:lang w:val="en-CA"/>
        </w:rPr>
        <w:t xml:space="preserve"> $</w:t>
      </w:r>
      <w:r w:rsidRPr="000D3917">
        <w:rPr>
          <w:highlight w:val="green"/>
          <w:lang w:val="en-CA"/>
        </w:rPr>
        <w:t>”, IF NAME_C==3</w:t>
      </w:r>
      <w:r>
        <w:rPr>
          <w:highlight w:val="green"/>
          <w:lang w:val="en-CA"/>
        </w:rPr>
        <w:t xml:space="preserve"> OR</w:t>
      </w:r>
      <w:r w:rsidRPr="000D3917">
        <w:rPr>
          <w:highlight w:val="green"/>
          <w:lang w:val="en-CA"/>
        </w:rPr>
        <w:t xml:space="preserve"> NAME_C==4, INSERT “</w:t>
      </w:r>
      <w:r w:rsidRPr="000D3917">
        <w:rPr>
          <w:highlight w:val="green"/>
        </w:rPr>
        <w:t>210</w:t>
      </w:r>
      <w:r w:rsidR="007D3B27">
        <w:rPr>
          <w:highlight w:val="green"/>
        </w:rPr>
        <w:t xml:space="preserve"> $</w:t>
      </w:r>
      <w:r w:rsidRPr="000D3917">
        <w:rPr>
          <w:highlight w:val="green"/>
          <w:lang w:val="en-CA"/>
        </w:rPr>
        <w:t>”]</w:t>
      </w:r>
      <w:r>
        <w:rPr>
          <w:lang w:val="en-CA"/>
        </w:rPr>
        <w:t xml:space="preserve"> </w:t>
      </w:r>
      <w:r w:rsidR="007D3B27">
        <w:rPr>
          <w:lang w:val="en-CA"/>
        </w:rPr>
        <w:t xml:space="preserve">par </w:t>
      </w:r>
      <w:r w:rsidR="007D3B27" w:rsidRPr="007D3B27">
        <w:rPr>
          <w:lang w:val="fr-CA"/>
        </w:rPr>
        <w:t>mois</w:t>
      </w:r>
      <w:r w:rsidRPr="007D3B27">
        <w:rPr>
          <w:lang w:val="fr-CA"/>
        </w:rPr>
        <w:t xml:space="preserve">. </w:t>
      </w:r>
      <w:r w:rsidR="007D3B27" w:rsidRPr="007D3B27">
        <w:rPr>
          <w:lang w:val="fr-CA"/>
        </w:rPr>
        <w:t xml:space="preserve">La prestation serait de 2 000 $ par mois </w:t>
      </w:r>
      <w:r w:rsidRPr="007D3B27">
        <w:rPr>
          <w:lang w:val="fr-CA"/>
        </w:rPr>
        <w:t>[</w:t>
      </w:r>
      <w:r w:rsidRPr="007D3B27">
        <w:rPr>
          <w:highlight w:val="green"/>
          <w:lang w:val="fr-CA"/>
        </w:rPr>
        <w:t>IF NAME_C==1 OR NAME_C==2, INSERT “</w:t>
      </w:r>
      <w:r w:rsidR="007D3B27" w:rsidRPr="007D3B27">
        <w:rPr>
          <w:highlight w:val="green"/>
          <w:lang w:val="fr-CA"/>
        </w:rPr>
        <w:t>s’il</w:t>
      </w:r>
      <w:r w:rsidRPr="007D3B27">
        <w:rPr>
          <w:highlight w:val="green"/>
          <w:lang w:val="fr-CA"/>
        </w:rPr>
        <w:t>”, IF NAME_C==3 OR NAME_C==4, INSERT “</w:t>
      </w:r>
      <w:r w:rsidR="007D3B27" w:rsidRPr="007D3B27">
        <w:rPr>
          <w:highlight w:val="green"/>
          <w:lang w:val="fr-CA"/>
        </w:rPr>
        <w:t>si elle</w:t>
      </w:r>
      <w:r w:rsidRPr="007D3B27">
        <w:rPr>
          <w:highlight w:val="green"/>
          <w:lang w:val="fr-CA"/>
        </w:rPr>
        <w:t>”</w:t>
      </w:r>
      <w:r w:rsidRPr="007D3B27">
        <w:rPr>
          <w:lang w:val="fr-CA"/>
        </w:rPr>
        <w:t xml:space="preserve">] </w:t>
      </w:r>
      <w:r w:rsidR="007D3B27" w:rsidRPr="007D3B27">
        <w:rPr>
          <w:lang w:val="fr-CA"/>
        </w:rPr>
        <w:t xml:space="preserve">avait besoin de </w:t>
      </w:r>
      <w:r w:rsidR="00646AAD">
        <w:rPr>
          <w:lang w:val="fr-CA"/>
        </w:rPr>
        <w:t>soins de longue durée</w:t>
      </w:r>
      <w:r w:rsidRPr="00E6082F">
        <w:rPr>
          <w:lang w:val="en-CA"/>
        </w:rPr>
        <w:t xml:space="preserve">.  </w:t>
      </w:r>
    </w:p>
    <w:p w14:paraId="28819716" w14:textId="77777777" w:rsidR="000D3917" w:rsidRPr="00FF0F58" w:rsidRDefault="000D3917" w:rsidP="000D3917">
      <w:pPr>
        <w:jc w:val="both"/>
      </w:pPr>
    </w:p>
    <w:p w14:paraId="63FB15FD" w14:textId="77777777" w:rsidR="00334EC0" w:rsidRDefault="00334EC0" w:rsidP="00696A03">
      <w:pPr>
        <w:rPr>
          <w:lang w:val="en-CA"/>
        </w:rPr>
      </w:pPr>
    </w:p>
    <w:p w14:paraId="6FEE9E9F" w14:textId="12A40B30" w:rsidR="00696A03" w:rsidRDefault="00334EC0" w:rsidP="00D942F8">
      <w:r>
        <w:rPr>
          <w:bCs/>
        </w:rPr>
        <w:t>[NEW SCREEN]</w:t>
      </w:r>
    </w:p>
    <w:p w14:paraId="06AA5B53" w14:textId="3655EEBB" w:rsidR="00EA63FD" w:rsidRDefault="00EA63FD" w:rsidP="00EA63FD">
      <w:r>
        <w:t>[SECTION 2.6]</w:t>
      </w:r>
    </w:p>
    <w:p w14:paraId="507E3BB2" w14:textId="77777777" w:rsidR="00EA63FD" w:rsidRDefault="00EA63FD" w:rsidP="00EA63FD"/>
    <w:p w14:paraId="559D9205" w14:textId="77777777" w:rsidR="009C162A" w:rsidRPr="00E15894" w:rsidRDefault="009C162A" w:rsidP="009C162A">
      <w:pPr>
        <w:rPr>
          <w:i/>
          <w:iCs/>
          <w:lang w:val="en-CA"/>
        </w:rPr>
      </w:pPr>
      <w:r w:rsidRPr="00E15894">
        <w:rPr>
          <w:bCs/>
          <w:i/>
          <w:iCs/>
          <w:lang w:val="fr-CA"/>
        </w:rPr>
        <w:lastRenderedPageBreak/>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18F7B4BE" w14:textId="77777777" w:rsidR="009C162A" w:rsidRPr="00E15894" w:rsidRDefault="009C162A" w:rsidP="009C162A">
      <w:pPr>
        <w:rPr>
          <w:lang w:val="en-CA"/>
        </w:rPr>
      </w:pPr>
    </w:p>
    <w:p w14:paraId="4EE41ED4" w14:textId="2259C871" w:rsidR="001265B4" w:rsidRDefault="001265B4" w:rsidP="001265B4">
      <w:pPr>
        <w:rPr>
          <w:lang w:val="en-CA"/>
        </w:rPr>
      </w:pPr>
      <w:r w:rsidRPr="00774494">
        <w:rPr>
          <w:highlight w:val="green"/>
          <w:lang w:val="en-CA"/>
        </w:rPr>
        <w:t>[IF NAME_C==1, INSERT “Joe”, IF NAME_C==2, INSERT “Justin”, IF NAME_C==3, INSERT “Sophie”, IF NAME_C==4, INSERT “Isabelle”]</w:t>
      </w:r>
      <w:r>
        <w:rPr>
          <w:lang w:val="en-CA"/>
        </w:rPr>
        <w:t xml:space="preserve"> </w:t>
      </w:r>
      <w:r w:rsidR="006A127F">
        <w:rPr>
          <w:lang w:val="en-CA"/>
        </w:rPr>
        <w:t>a 70 ans</w:t>
      </w:r>
      <w:r>
        <w:rPr>
          <w:lang w:val="en-CA"/>
        </w:rPr>
        <w:t>. [</w:t>
      </w:r>
      <w:r w:rsidRPr="00774494">
        <w:rPr>
          <w:highlight w:val="green"/>
          <w:lang w:val="en-CA"/>
        </w:rPr>
        <w:t>IF NAME_C==1 OR NAME_C==2, INSERT “</w:t>
      </w:r>
      <w:r w:rsidR="00B54DE3">
        <w:rPr>
          <w:highlight w:val="green"/>
          <w:lang w:val="en-CA"/>
        </w:rPr>
        <w:t>Il</w:t>
      </w:r>
      <w:r w:rsidR="00B0024C">
        <w:rPr>
          <w:highlight w:val="green"/>
          <w:lang w:val="en-CA"/>
        </w:rPr>
        <w:t xml:space="preserve"> vit </w:t>
      </w:r>
      <w:proofErr w:type="spellStart"/>
      <w:r w:rsidR="00B0024C">
        <w:rPr>
          <w:highlight w:val="green"/>
          <w:lang w:val="en-CA"/>
        </w:rPr>
        <w:t>seul</w:t>
      </w:r>
      <w:proofErr w:type="spellEnd"/>
      <w:r w:rsidRPr="00774494">
        <w:rPr>
          <w:highlight w:val="green"/>
          <w:lang w:val="en-CA"/>
        </w:rPr>
        <w:t>”, IF NAME_C==3 OR NAME_C==4, INSERT “</w:t>
      </w:r>
      <w:r w:rsidR="00B54DE3">
        <w:rPr>
          <w:highlight w:val="green"/>
          <w:lang w:val="en-CA"/>
        </w:rPr>
        <w:t>Elle</w:t>
      </w:r>
      <w:r w:rsidR="00B0024C">
        <w:rPr>
          <w:highlight w:val="green"/>
          <w:lang w:val="en-CA"/>
        </w:rPr>
        <w:t xml:space="preserve"> vit </w:t>
      </w:r>
      <w:proofErr w:type="spellStart"/>
      <w:r w:rsidR="00B0024C">
        <w:rPr>
          <w:highlight w:val="green"/>
          <w:lang w:val="en-CA"/>
        </w:rPr>
        <w:t>seule</w:t>
      </w:r>
      <w:proofErr w:type="spellEnd"/>
      <w:r w:rsidRPr="00774494">
        <w:rPr>
          <w:highlight w:val="green"/>
          <w:lang w:val="en-CA"/>
        </w:rPr>
        <w:t>”]</w:t>
      </w:r>
      <w:r>
        <w:rPr>
          <w:lang w:val="en-CA"/>
        </w:rPr>
        <w:t xml:space="preserve"> </w:t>
      </w:r>
      <w:r w:rsidR="00B54DE3" w:rsidRPr="00EE0167">
        <w:rPr>
          <w:lang w:val="fr-CA"/>
        </w:rPr>
        <w:t>dans une maison ayant une valeur actuelle de 250 000 $</w:t>
      </w:r>
      <w:r>
        <w:rPr>
          <w:lang w:val="en-CA"/>
        </w:rPr>
        <w:t>. [</w:t>
      </w:r>
      <w:r w:rsidRPr="00774494">
        <w:rPr>
          <w:highlight w:val="green"/>
          <w:lang w:val="en-CA"/>
        </w:rPr>
        <w:t>IF NAME_C==1 OR NAME_C==2, INSERT “</w:t>
      </w:r>
      <w:r w:rsidR="001A1E16">
        <w:rPr>
          <w:highlight w:val="green"/>
          <w:lang w:val="en-CA"/>
        </w:rPr>
        <w:t>Il</w:t>
      </w:r>
      <w:r w:rsidRPr="00774494">
        <w:rPr>
          <w:highlight w:val="green"/>
          <w:lang w:val="en-CA"/>
        </w:rPr>
        <w:t>”, IF NAME_C==3 OR NAME_C==4, INSERT “</w:t>
      </w:r>
      <w:r w:rsidR="001A1E16">
        <w:rPr>
          <w:highlight w:val="green"/>
          <w:lang w:val="en-CA"/>
        </w:rPr>
        <w:t>Elle</w:t>
      </w:r>
      <w:r w:rsidRPr="00774494">
        <w:rPr>
          <w:highlight w:val="green"/>
          <w:lang w:val="en-CA"/>
        </w:rPr>
        <w:t>”]</w:t>
      </w:r>
      <w:r>
        <w:rPr>
          <w:lang w:val="en-CA"/>
        </w:rPr>
        <w:t xml:space="preserve"> </w:t>
      </w:r>
      <w:r w:rsidR="001A1E16" w:rsidRPr="0018733C">
        <w:rPr>
          <w:lang w:val="fr-CA"/>
        </w:rPr>
        <w:t>a une hypothèque de 125 000 $ à un taux d'intérêt de</w:t>
      </w:r>
      <w:r>
        <w:rPr>
          <w:lang w:val="en-CA"/>
        </w:rPr>
        <w:t xml:space="preserve"> [</w:t>
      </w:r>
      <w:r w:rsidR="001A1E16">
        <w:rPr>
          <w:highlight w:val="green"/>
          <w:lang w:val="en-CA"/>
        </w:rPr>
        <w:t>IF BORROW==1, INSERT “1,5”, IF BORROW ==2, INSERT “2,5”, IF BORROW==3, INSERT “3,</w:t>
      </w:r>
      <w:r w:rsidRPr="00774494">
        <w:rPr>
          <w:highlight w:val="green"/>
          <w:lang w:val="en-CA"/>
        </w:rPr>
        <w:t>5”</w:t>
      </w:r>
      <w:r w:rsidRPr="00787A8D">
        <w:rPr>
          <w:lang w:val="en-CA"/>
        </w:rPr>
        <w:t>]</w:t>
      </w:r>
      <w:r w:rsidR="001A1E16">
        <w:rPr>
          <w:lang w:val="en-CA"/>
        </w:rPr>
        <w:t xml:space="preserve"> </w:t>
      </w:r>
      <w:r>
        <w:rPr>
          <w:lang w:val="en-CA"/>
        </w:rPr>
        <w:t xml:space="preserve">% </w:t>
      </w:r>
      <w:r w:rsidR="001A1E16">
        <w:rPr>
          <w:lang w:val="en-CA"/>
        </w:rPr>
        <w:t xml:space="preserve">par </w:t>
      </w:r>
      <w:proofErr w:type="spellStart"/>
      <w:r w:rsidR="001A1E16">
        <w:rPr>
          <w:lang w:val="en-CA"/>
        </w:rPr>
        <w:t>année</w:t>
      </w:r>
      <w:proofErr w:type="spellEnd"/>
      <w:r>
        <w:rPr>
          <w:lang w:val="en-CA"/>
        </w:rPr>
        <w:t>. [</w:t>
      </w:r>
      <w:r w:rsidRPr="00774494">
        <w:rPr>
          <w:highlight w:val="green"/>
          <w:lang w:val="en-CA"/>
        </w:rPr>
        <w:t>IF NAME_C==1 OR NAME_C==2, INSERT “</w:t>
      </w:r>
      <w:r w:rsidR="00786AA9">
        <w:rPr>
          <w:highlight w:val="green"/>
          <w:lang w:val="en-CA"/>
        </w:rPr>
        <w:t>Il</w:t>
      </w:r>
      <w:r w:rsidRPr="00774494">
        <w:rPr>
          <w:highlight w:val="green"/>
          <w:lang w:val="en-CA"/>
        </w:rPr>
        <w:t>”, IF NAME_C==3 OR NAME_C==4, INSERT “</w:t>
      </w:r>
      <w:r w:rsidR="00786AA9">
        <w:rPr>
          <w:highlight w:val="green"/>
          <w:lang w:val="en-CA"/>
        </w:rPr>
        <w:t>Elle</w:t>
      </w:r>
      <w:r w:rsidRPr="00774494">
        <w:rPr>
          <w:highlight w:val="green"/>
          <w:lang w:val="en-CA"/>
        </w:rPr>
        <w:t>”]</w:t>
      </w:r>
      <w:r>
        <w:rPr>
          <w:lang w:val="en-CA"/>
        </w:rPr>
        <w:t xml:space="preserve"> </w:t>
      </w:r>
      <w:proofErr w:type="spellStart"/>
      <w:r w:rsidR="00786AA9" w:rsidRPr="00884CD4">
        <w:rPr>
          <w:lang w:val="fr-CA"/>
        </w:rPr>
        <w:t>a</w:t>
      </w:r>
      <w:proofErr w:type="spellEnd"/>
      <w:r w:rsidR="00786AA9" w:rsidRPr="00884CD4">
        <w:rPr>
          <w:lang w:val="fr-CA"/>
        </w:rPr>
        <w:t xml:space="preserve"> 125 000 $ en épargne-retraite (le tout dans un CELI).</w:t>
      </w:r>
      <w:r>
        <w:rPr>
          <w:lang w:val="en-CA"/>
        </w:rPr>
        <w:t xml:space="preserve"> [</w:t>
      </w:r>
      <w:r w:rsidRPr="00774494">
        <w:rPr>
          <w:highlight w:val="green"/>
          <w:lang w:val="en-CA"/>
        </w:rPr>
        <w:t>IF NAME_C==1 OR NAME_C==2, INSERT “</w:t>
      </w:r>
      <w:r w:rsidR="00C33E44">
        <w:rPr>
          <w:highlight w:val="green"/>
          <w:lang w:val="en-CA"/>
        </w:rPr>
        <w:t>Il</w:t>
      </w:r>
      <w:r w:rsidRPr="00774494">
        <w:rPr>
          <w:highlight w:val="green"/>
          <w:lang w:val="en-CA"/>
        </w:rPr>
        <w:t>”, IF NAME_C==3 OR NAME_C==4, INSERT “</w:t>
      </w:r>
      <w:r w:rsidR="00C33E44">
        <w:rPr>
          <w:highlight w:val="green"/>
          <w:lang w:val="en-CA"/>
        </w:rPr>
        <w:t>Elle</w:t>
      </w:r>
      <w:r w:rsidRPr="00774494">
        <w:rPr>
          <w:highlight w:val="green"/>
          <w:lang w:val="en-CA"/>
        </w:rPr>
        <w:t>”</w:t>
      </w:r>
      <w:r w:rsidRPr="00787A8D">
        <w:rPr>
          <w:lang w:val="en-CA"/>
        </w:rPr>
        <w:t>]</w:t>
      </w:r>
      <w:r>
        <w:rPr>
          <w:lang w:val="en-CA"/>
        </w:rPr>
        <w:t xml:space="preserve"> </w:t>
      </w:r>
      <w:proofErr w:type="spellStart"/>
      <w:r w:rsidR="00C33E44" w:rsidRPr="00884CD4">
        <w:rPr>
          <w:lang w:val="fr-CA"/>
        </w:rPr>
        <w:t>a</w:t>
      </w:r>
      <w:proofErr w:type="spellEnd"/>
      <w:r w:rsidR="00C33E44" w:rsidRPr="00884CD4">
        <w:rPr>
          <w:lang w:val="fr-CA"/>
        </w:rPr>
        <w:t xml:space="preserve"> un revenu de pension annuel après impôt de 30 000 $ (y compris la </w:t>
      </w:r>
      <w:r w:rsidR="00FA1A8D">
        <w:rPr>
          <w:lang w:val="fr-CA"/>
        </w:rPr>
        <w:t>PSV</w:t>
      </w:r>
      <w:r w:rsidR="00C33E44">
        <w:rPr>
          <w:lang w:val="fr-CA"/>
        </w:rPr>
        <w:t xml:space="preserve"> et d'autres sources de revenu)</w:t>
      </w:r>
      <w:r>
        <w:rPr>
          <w:lang w:val="en-CA"/>
        </w:rPr>
        <w:t xml:space="preserve">. </w:t>
      </w:r>
      <w:r w:rsidRPr="004B4985">
        <w:rPr>
          <w:lang w:val="en-CA"/>
        </w:rPr>
        <w:t>[</w:t>
      </w:r>
      <w:r w:rsidRPr="00774494">
        <w:rPr>
          <w:highlight w:val="green"/>
          <w:lang w:val="en-CA"/>
        </w:rPr>
        <w:t>IF NAME_C==1, INSERT “Joe”, IF NAME_C==2, INSERT “Justin”, IF NAME_C==3, INSERT “Sophie”, IF NAME_C==4, INSERT “Isabell</w:t>
      </w:r>
      <w:r>
        <w:rPr>
          <w:highlight w:val="green"/>
          <w:lang w:val="en-CA"/>
        </w:rPr>
        <w:t>e</w:t>
      </w:r>
      <w:r w:rsidRPr="00774494">
        <w:rPr>
          <w:highlight w:val="green"/>
          <w:lang w:val="en-CA"/>
        </w:rPr>
        <w:t>”]</w:t>
      </w:r>
      <w:r>
        <w:rPr>
          <w:lang w:val="en-CA"/>
        </w:rPr>
        <w:t xml:space="preserve"> </w:t>
      </w:r>
      <w:r w:rsidR="002440A0" w:rsidRPr="001F66D5">
        <w:rPr>
          <w:lang w:val="fr-CA"/>
        </w:rPr>
        <w:t>aimerait s’assurer</w:t>
      </w:r>
      <w:r w:rsidR="006B3DFA">
        <w:rPr>
          <w:lang w:val="en-CA"/>
        </w:rPr>
        <w:t xml:space="preserve"> de </w:t>
      </w:r>
      <w:proofErr w:type="spellStart"/>
      <w:r w:rsidR="006B3DFA">
        <w:rPr>
          <w:lang w:val="en-CA"/>
        </w:rPr>
        <w:t>pouvoir</w:t>
      </w:r>
      <w:proofErr w:type="spellEnd"/>
      <w:r w:rsidR="002440A0" w:rsidRPr="001F66D5">
        <w:rPr>
          <w:lang w:val="fr-CA"/>
        </w:rPr>
        <w:t xml:space="preserve"> se permettre des soins de longue durée</w:t>
      </w:r>
      <w:r w:rsidR="002440A0">
        <w:rPr>
          <w:lang w:val="en-CA"/>
        </w:rPr>
        <w:t xml:space="preserve"> </w:t>
      </w:r>
      <w:r>
        <w:rPr>
          <w:lang w:val="en-CA"/>
        </w:rPr>
        <w:t>[</w:t>
      </w:r>
      <w:r w:rsidRPr="00774494">
        <w:rPr>
          <w:highlight w:val="green"/>
          <w:lang w:val="en-CA"/>
        </w:rPr>
        <w:t>IF NAME_C==1 OR NAME_C==2, INSERT “</w:t>
      </w:r>
      <w:proofErr w:type="spellStart"/>
      <w:r w:rsidR="00C11554">
        <w:rPr>
          <w:highlight w:val="green"/>
          <w:lang w:val="en-CA"/>
        </w:rPr>
        <w:t>lorsqu’il</w:t>
      </w:r>
      <w:proofErr w:type="spellEnd"/>
      <w:r w:rsidRPr="00774494">
        <w:rPr>
          <w:highlight w:val="green"/>
          <w:lang w:val="en-CA"/>
        </w:rPr>
        <w:t>”, IF NAME_C==3 OR NAME_C==4, INSERT “</w:t>
      </w:r>
      <w:proofErr w:type="spellStart"/>
      <w:r w:rsidR="00C11554">
        <w:rPr>
          <w:highlight w:val="green"/>
          <w:lang w:val="en-CA"/>
        </w:rPr>
        <w:t>lorsqu’elle</w:t>
      </w:r>
      <w:proofErr w:type="spellEnd"/>
      <w:r w:rsidRPr="00774494">
        <w:rPr>
          <w:highlight w:val="green"/>
          <w:lang w:val="en-CA"/>
        </w:rPr>
        <w:t>”]</w:t>
      </w:r>
      <w:r>
        <w:rPr>
          <w:lang w:val="en-CA"/>
        </w:rPr>
        <w:t xml:space="preserve"> </w:t>
      </w:r>
      <w:r w:rsidR="00C11554" w:rsidRPr="00E55C47">
        <w:rPr>
          <w:lang w:val="fr-CA"/>
        </w:rPr>
        <w:t>en aura besoin. Le coût d'un an dans une résidence avec soins est de près de 50 000 $ et</w:t>
      </w:r>
      <w:r>
        <w:rPr>
          <w:lang w:val="en-CA"/>
        </w:rPr>
        <w:t xml:space="preserve"> [</w:t>
      </w:r>
      <w:r w:rsidRPr="005F4994">
        <w:rPr>
          <w:highlight w:val="green"/>
          <w:lang w:val="en-CA"/>
        </w:rPr>
        <w:t>IF NAME_C==1 OR NAME_C==2, INSERT “</w:t>
      </w:r>
      <w:r w:rsidR="00C61A5F">
        <w:rPr>
          <w:highlight w:val="green"/>
          <w:lang w:val="en-CA"/>
        </w:rPr>
        <w:t>il</w:t>
      </w:r>
      <w:r w:rsidRPr="005F4994">
        <w:rPr>
          <w:highlight w:val="green"/>
          <w:lang w:val="en-CA"/>
        </w:rPr>
        <w:t>”, IF NAME_C==3 OR NAME_C==4, INSERT “</w:t>
      </w:r>
      <w:proofErr w:type="spellStart"/>
      <w:r w:rsidR="00C61A5F">
        <w:rPr>
          <w:highlight w:val="green"/>
          <w:lang w:val="en-CA"/>
        </w:rPr>
        <w:t>elle</w:t>
      </w:r>
      <w:proofErr w:type="spellEnd"/>
      <w:r w:rsidRPr="005F4994">
        <w:rPr>
          <w:highlight w:val="green"/>
          <w:lang w:val="en-CA"/>
        </w:rPr>
        <w:t>”]</w:t>
      </w:r>
      <w:r>
        <w:rPr>
          <w:lang w:val="en-CA"/>
        </w:rPr>
        <w:t xml:space="preserve"> </w:t>
      </w:r>
      <w:r w:rsidR="00C61A5F" w:rsidRPr="00E55C47">
        <w:rPr>
          <w:lang w:val="fr-CA"/>
        </w:rPr>
        <w:t xml:space="preserve">s’est fait dire qu'en général, les gens peuvent s'attendre à vivre 2 à 3 ans dans une </w:t>
      </w:r>
      <w:r w:rsidR="00C61A5F">
        <w:rPr>
          <w:lang w:val="fr-CA"/>
        </w:rPr>
        <w:t>résidence avec soins</w:t>
      </w:r>
      <w:r w:rsidR="00C61A5F" w:rsidRPr="00E55C47">
        <w:rPr>
          <w:lang w:val="fr-CA"/>
        </w:rPr>
        <w:t xml:space="preserve"> ou </w:t>
      </w:r>
      <w:r w:rsidR="00C61A5F">
        <w:rPr>
          <w:lang w:val="fr-CA"/>
        </w:rPr>
        <w:t xml:space="preserve">dans </w:t>
      </w:r>
      <w:r w:rsidR="00C61A5F" w:rsidRPr="00E55C47">
        <w:rPr>
          <w:lang w:val="fr-CA"/>
        </w:rPr>
        <w:t>un autre établissement de soins de longue durée avant de mourir</w:t>
      </w:r>
      <w:r>
        <w:rPr>
          <w:lang w:val="en-CA"/>
        </w:rPr>
        <w:t>. [</w:t>
      </w:r>
      <w:r w:rsidRPr="005F4994">
        <w:rPr>
          <w:highlight w:val="green"/>
          <w:lang w:val="en-CA"/>
        </w:rPr>
        <w:t>IF NAME_C==1 OR NAME_C==2, INSERT “</w:t>
      </w:r>
      <w:r w:rsidR="00775825">
        <w:rPr>
          <w:highlight w:val="green"/>
          <w:lang w:val="en-CA"/>
        </w:rPr>
        <w:t>Il</w:t>
      </w:r>
      <w:r w:rsidRPr="005F4994">
        <w:rPr>
          <w:highlight w:val="green"/>
          <w:lang w:val="en-CA"/>
        </w:rPr>
        <w:t>”, IF NAME_C==3 OR NAME_C==4, INSERT “</w:t>
      </w:r>
      <w:r w:rsidR="00775825">
        <w:rPr>
          <w:highlight w:val="green"/>
          <w:lang w:val="en-CA"/>
        </w:rPr>
        <w:t>Elle</w:t>
      </w:r>
      <w:r w:rsidRPr="005F4994">
        <w:rPr>
          <w:highlight w:val="green"/>
          <w:lang w:val="en-CA"/>
        </w:rPr>
        <w:t>”]</w:t>
      </w:r>
      <w:r>
        <w:rPr>
          <w:lang w:val="en-CA"/>
        </w:rPr>
        <w:t xml:space="preserve"> </w:t>
      </w:r>
      <w:proofErr w:type="spellStart"/>
      <w:r w:rsidR="00775825">
        <w:rPr>
          <w:lang w:val="en-CA"/>
        </w:rPr>
        <w:t>est</w:t>
      </w:r>
      <w:proofErr w:type="spellEnd"/>
      <w:r w:rsidR="00775825">
        <w:rPr>
          <w:lang w:val="en-CA"/>
        </w:rPr>
        <w:t xml:space="preserve"> </w:t>
      </w:r>
      <w:proofErr w:type="spellStart"/>
      <w:r w:rsidR="00775825">
        <w:rPr>
          <w:lang w:val="en-CA"/>
        </w:rPr>
        <w:t>en</w:t>
      </w:r>
      <w:proofErr w:type="spellEnd"/>
      <w:r>
        <w:rPr>
          <w:lang w:val="en-CA"/>
        </w:rPr>
        <w:t xml:space="preserve"> [</w:t>
      </w:r>
      <w:r w:rsidRPr="005F4994">
        <w:rPr>
          <w:highlight w:val="green"/>
          <w:lang w:val="en-CA"/>
        </w:rPr>
        <w:t>IF HEALTH_C==1, INSERT= “</w:t>
      </w:r>
      <w:proofErr w:type="spellStart"/>
      <w:r w:rsidRPr="005F4994">
        <w:rPr>
          <w:highlight w:val="green"/>
          <w:lang w:val="en-CA"/>
        </w:rPr>
        <w:t>excellent</w:t>
      </w:r>
      <w:r w:rsidR="00775825">
        <w:rPr>
          <w:highlight w:val="green"/>
          <w:lang w:val="en-CA"/>
        </w:rPr>
        <w:t>e</w:t>
      </w:r>
      <w:proofErr w:type="spellEnd"/>
      <w:r w:rsidRPr="005F4994">
        <w:rPr>
          <w:highlight w:val="green"/>
          <w:lang w:val="en-CA"/>
        </w:rPr>
        <w:t xml:space="preserve"> (</w:t>
      </w:r>
      <w:r w:rsidR="00775825">
        <w:rPr>
          <w:highlight w:val="green"/>
          <w:lang w:val="en-CA"/>
        </w:rPr>
        <w:t xml:space="preserve">au-dessus de la </w:t>
      </w:r>
      <w:proofErr w:type="spellStart"/>
      <w:r w:rsidR="00775825">
        <w:rPr>
          <w:highlight w:val="green"/>
          <w:lang w:val="en-CA"/>
        </w:rPr>
        <w:t>moyenne</w:t>
      </w:r>
      <w:proofErr w:type="spellEnd"/>
      <w:r w:rsidRPr="005F4994">
        <w:rPr>
          <w:highlight w:val="green"/>
          <w:lang w:val="en-CA"/>
        </w:rPr>
        <w:t>)”, IF HEALTH_C==2, INSERT= “</w:t>
      </w:r>
      <w:r w:rsidR="00775825">
        <w:rPr>
          <w:highlight w:val="green"/>
          <w:lang w:val="en-CA"/>
        </w:rPr>
        <w:t>bonne</w:t>
      </w:r>
      <w:r w:rsidRPr="005F4994">
        <w:rPr>
          <w:highlight w:val="green"/>
          <w:lang w:val="en-CA"/>
        </w:rPr>
        <w:t xml:space="preserve"> (</w:t>
      </w:r>
      <w:r w:rsidR="00775825">
        <w:rPr>
          <w:highlight w:val="green"/>
          <w:lang w:val="en-CA"/>
        </w:rPr>
        <w:t xml:space="preserve">dans la </w:t>
      </w:r>
      <w:proofErr w:type="spellStart"/>
      <w:r w:rsidR="00775825">
        <w:rPr>
          <w:highlight w:val="green"/>
          <w:lang w:val="en-CA"/>
        </w:rPr>
        <w:t>moyenne</w:t>
      </w:r>
      <w:proofErr w:type="spellEnd"/>
      <w:r w:rsidRPr="005F4994">
        <w:rPr>
          <w:highlight w:val="green"/>
          <w:lang w:val="en-CA"/>
        </w:rPr>
        <w:t>)”, IF HEALTH_C==3, INSERT= “</w:t>
      </w:r>
      <w:proofErr w:type="spellStart"/>
      <w:r w:rsidR="00775825">
        <w:rPr>
          <w:highlight w:val="green"/>
          <w:lang w:val="en-CA"/>
        </w:rPr>
        <w:t>mauvaise</w:t>
      </w:r>
      <w:proofErr w:type="spellEnd"/>
      <w:r w:rsidRPr="005F4994">
        <w:rPr>
          <w:highlight w:val="green"/>
          <w:lang w:val="en-CA"/>
        </w:rPr>
        <w:t xml:space="preserve"> (</w:t>
      </w:r>
      <w:proofErr w:type="spellStart"/>
      <w:r w:rsidR="00775825">
        <w:rPr>
          <w:highlight w:val="green"/>
          <w:lang w:val="en-CA"/>
        </w:rPr>
        <w:t>en</w:t>
      </w:r>
      <w:proofErr w:type="spellEnd"/>
      <w:r w:rsidR="00775825">
        <w:rPr>
          <w:highlight w:val="green"/>
          <w:lang w:val="en-CA"/>
        </w:rPr>
        <w:t xml:space="preserve"> dessous de la </w:t>
      </w:r>
      <w:proofErr w:type="spellStart"/>
      <w:r w:rsidR="00775825">
        <w:rPr>
          <w:highlight w:val="green"/>
          <w:lang w:val="en-CA"/>
        </w:rPr>
        <w:t>moyenne</w:t>
      </w:r>
      <w:proofErr w:type="spellEnd"/>
      <w:r w:rsidRPr="005F4994">
        <w:rPr>
          <w:highlight w:val="green"/>
          <w:lang w:val="en-CA"/>
        </w:rPr>
        <w:t>)”</w:t>
      </w:r>
      <w:r w:rsidRPr="00B13528">
        <w:rPr>
          <w:lang w:val="en-CA"/>
        </w:rPr>
        <w:t xml:space="preserve">] </w:t>
      </w:r>
      <w:proofErr w:type="spellStart"/>
      <w:r w:rsidR="00775825">
        <w:rPr>
          <w:lang w:val="en-CA"/>
        </w:rPr>
        <w:t>santé</w:t>
      </w:r>
      <w:proofErr w:type="spellEnd"/>
      <w:r>
        <w:rPr>
          <w:lang w:val="en-CA"/>
        </w:rPr>
        <w:t>. [</w:t>
      </w:r>
      <w:r w:rsidRPr="005F4994">
        <w:rPr>
          <w:highlight w:val="green"/>
          <w:lang w:val="en-CA"/>
        </w:rPr>
        <w:t>IF NAME_C==1 OR NAME_C==2, INSERT “</w:t>
      </w:r>
      <w:r w:rsidR="008E1E2C">
        <w:rPr>
          <w:highlight w:val="green"/>
          <w:lang w:val="en-CA"/>
        </w:rPr>
        <w:t>Il</w:t>
      </w:r>
      <w:r w:rsidRPr="005F4994">
        <w:rPr>
          <w:highlight w:val="green"/>
          <w:lang w:val="en-CA"/>
        </w:rPr>
        <w:t>”, IF NAME_C==3 OR NAME_C==4, INSERT “</w:t>
      </w:r>
      <w:r w:rsidR="008E1E2C">
        <w:rPr>
          <w:highlight w:val="green"/>
          <w:lang w:val="en-CA"/>
        </w:rPr>
        <w:t>Elle</w:t>
      </w:r>
      <w:r w:rsidRPr="005F4994">
        <w:rPr>
          <w:highlight w:val="green"/>
          <w:lang w:val="en-CA"/>
        </w:rPr>
        <w:t>”]</w:t>
      </w:r>
      <w:r>
        <w:rPr>
          <w:lang w:val="en-CA"/>
        </w:rPr>
        <w:t xml:space="preserve"> </w:t>
      </w:r>
      <w:r w:rsidR="00082A7C" w:rsidRPr="0065607F">
        <w:rPr>
          <w:lang w:val="fr-CA"/>
        </w:rPr>
        <w:t>ne s'attend pas à rester dan</w:t>
      </w:r>
      <w:r w:rsidR="00082A7C">
        <w:rPr>
          <w:lang w:val="en-CA"/>
        </w:rPr>
        <w:t xml:space="preserve">s </w:t>
      </w:r>
      <w:proofErr w:type="spellStart"/>
      <w:r w:rsidR="001D6A9A" w:rsidRPr="00017CF3">
        <w:rPr>
          <w:lang w:val="en-CA"/>
        </w:rPr>
        <w:t>sa</w:t>
      </w:r>
      <w:proofErr w:type="spellEnd"/>
      <w:r>
        <w:rPr>
          <w:lang w:val="en-CA"/>
        </w:rPr>
        <w:t xml:space="preserve"> </w:t>
      </w:r>
      <w:proofErr w:type="spellStart"/>
      <w:r w:rsidR="001D6A9A">
        <w:rPr>
          <w:lang w:val="en-CA"/>
        </w:rPr>
        <w:t>maison</w:t>
      </w:r>
      <w:proofErr w:type="spellEnd"/>
      <w:r>
        <w:rPr>
          <w:lang w:val="en-CA"/>
        </w:rPr>
        <w:t xml:space="preserve"> [</w:t>
      </w:r>
      <w:r w:rsidRPr="005F4994">
        <w:rPr>
          <w:highlight w:val="green"/>
          <w:lang w:val="en-CA"/>
        </w:rPr>
        <w:t>IF NAME_C==1 OR NAME_C==2, INSERT “</w:t>
      </w:r>
      <w:proofErr w:type="spellStart"/>
      <w:r w:rsidR="001D6A9A">
        <w:rPr>
          <w:highlight w:val="green"/>
          <w:lang w:val="en-CA"/>
        </w:rPr>
        <w:t>s’il</w:t>
      </w:r>
      <w:proofErr w:type="spellEnd"/>
      <w:r w:rsidRPr="005F4994">
        <w:rPr>
          <w:highlight w:val="green"/>
          <w:lang w:val="en-CA"/>
        </w:rPr>
        <w:t>”, IF NAME_C==3 OR NAME_C==4, INSERT “</w:t>
      </w:r>
      <w:proofErr w:type="spellStart"/>
      <w:r w:rsidR="001D6A9A">
        <w:rPr>
          <w:highlight w:val="green"/>
          <w:lang w:val="en-CA"/>
        </w:rPr>
        <w:t>si</w:t>
      </w:r>
      <w:proofErr w:type="spellEnd"/>
      <w:r w:rsidR="001D6A9A">
        <w:rPr>
          <w:highlight w:val="green"/>
          <w:lang w:val="en-CA"/>
        </w:rPr>
        <w:t xml:space="preserve"> </w:t>
      </w:r>
      <w:proofErr w:type="spellStart"/>
      <w:r w:rsidR="001D6A9A">
        <w:rPr>
          <w:highlight w:val="green"/>
          <w:lang w:val="en-CA"/>
        </w:rPr>
        <w:t>elle</w:t>
      </w:r>
      <w:proofErr w:type="spellEnd"/>
      <w:r w:rsidRPr="005F4994">
        <w:rPr>
          <w:highlight w:val="green"/>
          <w:lang w:val="en-CA"/>
        </w:rPr>
        <w:t>”]</w:t>
      </w:r>
      <w:r w:rsidRPr="000570E9">
        <w:rPr>
          <w:lang w:val="en-CA"/>
        </w:rPr>
        <w:t xml:space="preserve"> </w:t>
      </w:r>
      <w:r w:rsidR="001D6A9A">
        <w:rPr>
          <w:lang w:val="en-CA"/>
        </w:rPr>
        <w:t xml:space="preserve">a </w:t>
      </w:r>
      <w:proofErr w:type="spellStart"/>
      <w:r w:rsidR="001D6A9A">
        <w:rPr>
          <w:lang w:val="en-CA"/>
        </w:rPr>
        <w:t>besoin</w:t>
      </w:r>
      <w:proofErr w:type="spellEnd"/>
      <w:r w:rsidR="001D6A9A">
        <w:rPr>
          <w:lang w:val="en-CA"/>
        </w:rPr>
        <w:t xml:space="preserve"> de </w:t>
      </w:r>
      <w:r w:rsidR="001D6A9A" w:rsidRPr="001F66D5">
        <w:rPr>
          <w:lang w:val="fr-CA"/>
        </w:rPr>
        <w:t>soins de longue durée</w:t>
      </w:r>
      <w:r w:rsidRPr="000570E9">
        <w:rPr>
          <w:lang w:val="en-CA"/>
        </w:rPr>
        <w:t xml:space="preserve">. </w:t>
      </w:r>
      <w:r w:rsidRPr="005F4994">
        <w:rPr>
          <w:highlight w:val="green"/>
          <w:lang w:val="en-CA"/>
        </w:rPr>
        <w:t>[IF SOLICIT_C==1 AND (NAME_C==1 OR NAME_C==2), INSERT “</w:t>
      </w:r>
      <w:r w:rsidR="001D6A9A" w:rsidRPr="004370D5">
        <w:rPr>
          <w:highlight w:val="green"/>
          <w:lang w:val="fr-CA"/>
        </w:rPr>
        <w:t>Le client s'informe de la possibilité d'utiliser son épargne-retraite pour rembourser son hypothèque</w:t>
      </w:r>
      <w:r w:rsidRPr="005F4994">
        <w:rPr>
          <w:highlight w:val="green"/>
        </w:rPr>
        <w:t xml:space="preserve">.”, </w:t>
      </w:r>
      <w:r w:rsidRPr="005F4994">
        <w:rPr>
          <w:highlight w:val="green"/>
          <w:lang w:val="en-CA"/>
        </w:rPr>
        <w:t>IF SOLICIT_C==1 AND (NAME_C==3 OR NAME_C==4), INSERT “</w:t>
      </w:r>
      <w:r w:rsidR="001D6A9A">
        <w:rPr>
          <w:highlight w:val="green"/>
          <w:lang w:val="fr-CA"/>
        </w:rPr>
        <w:t>La</w:t>
      </w:r>
      <w:r w:rsidR="001D6A9A" w:rsidRPr="004370D5">
        <w:rPr>
          <w:highlight w:val="green"/>
          <w:lang w:val="fr-CA"/>
        </w:rPr>
        <w:t xml:space="preserve"> client</w:t>
      </w:r>
      <w:r w:rsidR="001D6A9A">
        <w:rPr>
          <w:highlight w:val="green"/>
          <w:lang w:val="fr-CA"/>
        </w:rPr>
        <w:t>e</w:t>
      </w:r>
      <w:r w:rsidR="001D6A9A" w:rsidRPr="004370D5">
        <w:rPr>
          <w:highlight w:val="green"/>
          <w:lang w:val="fr-CA"/>
        </w:rPr>
        <w:t xml:space="preserve"> s'informe de la possibilité d'utiliser son épargne-retraite pour rembourser son hypothèque</w:t>
      </w:r>
      <w:r w:rsidRPr="005F4994">
        <w:rPr>
          <w:highlight w:val="green"/>
        </w:rPr>
        <w:t>.”]</w:t>
      </w:r>
    </w:p>
    <w:p w14:paraId="207F812F" w14:textId="77777777" w:rsidR="001265B4" w:rsidRDefault="001265B4" w:rsidP="001265B4">
      <w:pPr>
        <w:rPr>
          <w:lang w:val="en-CA"/>
        </w:rPr>
      </w:pPr>
    </w:p>
    <w:p w14:paraId="568BBD91" w14:textId="102AD1FC" w:rsidR="001265B4" w:rsidRPr="00E6082F" w:rsidRDefault="00BB0D72" w:rsidP="001265B4">
      <w:pPr>
        <w:pStyle w:val="Paragraphedeliste"/>
        <w:numPr>
          <w:ilvl w:val="0"/>
          <w:numId w:val="2"/>
        </w:numPr>
        <w:rPr>
          <w:lang w:val="en-CA"/>
        </w:rPr>
      </w:pPr>
      <w:r w:rsidRPr="00995CC4">
        <w:rPr>
          <w:lang w:val="fr-CA"/>
        </w:rPr>
        <w:t>Parmi les trois options ci-dessous, laquelle recommanderiez-vous en premier pour</w:t>
      </w:r>
      <w:r w:rsidR="001265B4">
        <w:t xml:space="preserve"> </w:t>
      </w:r>
      <w:r w:rsidR="001265B4" w:rsidRPr="000D3917">
        <w:rPr>
          <w:highlight w:val="green"/>
          <w:lang w:val="en-CA"/>
        </w:rPr>
        <w:t>[IF NAME_C==1, INSERT “Joe”, IF NAME_C==2, INSERT “Justin”, IF NAME_C==3, INSERT “Sophie”, IF NAME_C==4, INSERT “Isabell</w:t>
      </w:r>
      <w:r w:rsidR="001265B4">
        <w:rPr>
          <w:highlight w:val="green"/>
          <w:lang w:val="en-CA"/>
        </w:rPr>
        <w:t>e</w:t>
      </w:r>
      <w:r w:rsidR="001265B4" w:rsidRPr="000D3917">
        <w:rPr>
          <w:highlight w:val="green"/>
          <w:lang w:val="en-CA"/>
        </w:rPr>
        <w:t>”]</w:t>
      </w:r>
      <w:r w:rsidR="001265B4">
        <w:t>?</w:t>
      </w:r>
    </w:p>
    <w:p w14:paraId="49F4472E" w14:textId="497F52A7" w:rsidR="001265B4" w:rsidRDefault="001265B4" w:rsidP="001265B4">
      <w:r>
        <w:t xml:space="preserve">1 </w:t>
      </w:r>
      <w:r w:rsidR="00F63BF6" w:rsidRPr="007F2CF8">
        <w:rPr>
          <w:lang w:val="fr-CA"/>
        </w:rPr>
        <w:t xml:space="preserve">Rembourser </w:t>
      </w:r>
      <w:r w:rsidR="00F63BF6" w:rsidRPr="00017CF3">
        <w:t>son</w:t>
      </w:r>
      <w:r>
        <w:t xml:space="preserve"> </w:t>
      </w:r>
      <w:proofErr w:type="spellStart"/>
      <w:r w:rsidR="00F63BF6">
        <w:t>hypothèque</w:t>
      </w:r>
      <w:proofErr w:type="spellEnd"/>
      <w:r w:rsidR="00F63BF6">
        <w:t xml:space="preserve"> avec</w:t>
      </w:r>
      <w:r w:rsidRPr="00E6082F">
        <w:t xml:space="preserve"> </w:t>
      </w:r>
      <w:r w:rsidR="00F63BF6" w:rsidRPr="00017CF3">
        <w:t>son</w:t>
      </w:r>
      <w:r>
        <w:t xml:space="preserve"> </w:t>
      </w:r>
      <w:proofErr w:type="spellStart"/>
      <w:r w:rsidR="00F63BF6">
        <w:t>épargne-retraite</w:t>
      </w:r>
      <w:proofErr w:type="spellEnd"/>
      <w:r w:rsidRPr="00E6082F">
        <w:t xml:space="preserve">. </w:t>
      </w:r>
    </w:p>
    <w:p w14:paraId="3B5B91F1" w14:textId="010EDC38" w:rsidR="001265B4" w:rsidRDefault="001265B4" w:rsidP="001265B4">
      <w:r>
        <w:t xml:space="preserve">2 </w:t>
      </w:r>
      <w:proofErr w:type="spellStart"/>
      <w:r w:rsidR="00445AB7">
        <w:t>Investir</w:t>
      </w:r>
      <w:proofErr w:type="spellEnd"/>
      <w:r w:rsidR="00445AB7" w:rsidRPr="00E6082F">
        <w:t xml:space="preserve"> </w:t>
      </w:r>
      <w:r w:rsidR="00355E48" w:rsidRPr="00017CF3">
        <w:t>son</w:t>
      </w:r>
      <w:r>
        <w:t xml:space="preserve"> </w:t>
      </w:r>
      <w:r w:rsidR="00445AB7" w:rsidRPr="003146D7">
        <w:rPr>
          <w:lang w:val="fr-CA"/>
        </w:rPr>
        <w:t>épargne-retraite dans des fonds communs de placement d'actions et d'obligations à un rendement après impôt attendu de</w:t>
      </w:r>
      <w:r>
        <w:t xml:space="preserve"> </w:t>
      </w:r>
      <w:r w:rsidRPr="00E6082F">
        <w:t>[</w:t>
      </w:r>
      <w:r w:rsidRPr="000D3917">
        <w:rPr>
          <w:highlight w:val="green"/>
        </w:rPr>
        <w:t>IF RATE_C==1, INSERT “2”, IF RATE_C==2, INSERT “3”, IF RATE_C==3, INSERT “5”</w:t>
      </w:r>
      <w:r w:rsidRPr="00E6082F">
        <w:t>]</w:t>
      </w:r>
      <w:r w:rsidR="00445AB7">
        <w:t xml:space="preserve"> </w:t>
      </w:r>
      <w:r>
        <w:t xml:space="preserve">% </w:t>
      </w:r>
      <w:r w:rsidR="00445AB7" w:rsidRPr="00F406DC">
        <w:rPr>
          <w:lang w:val="fr-CA"/>
        </w:rPr>
        <w:t xml:space="preserve">par an et utiliser ce capital pour financer </w:t>
      </w:r>
      <w:r w:rsidR="00E61D76">
        <w:rPr>
          <w:lang w:val="fr-CA"/>
        </w:rPr>
        <w:t>d</w:t>
      </w:r>
      <w:r w:rsidR="00445AB7" w:rsidRPr="00F406DC">
        <w:rPr>
          <w:lang w:val="fr-CA"/>
        </w:rPr>
        <w:t>es dépenses de soins de longue durée</w:t>
      </w:r>
      <w:r w:rsidR="00445AB7">
        <w:rPr>
          <w:lang w:val="fr-CA"/>
        </w:rPr>
        <w:t>.</w:t>
      </w:r>
    </w:p>
    <w:p w14:paraId="42FAA969" w14:textId="6D514530" w:rsidR="001265B4" w:rsidRPr="00FF0F58" w:rsidRDefault="001265B4" w:rsidP="001265B4">
      <w:r>
        <w:t xml:space="preserve">3 </w:t>
      </w:r>
      <w:r w:rsidR="00FE1E80" w:rsidRPr="007D3B27">
        <w:rPr>
          <w:lang w:val="fr-CA"/>
        </w:rPr>
        <w:t>Souscri</w:t>
      </w:r>
      <w:r w:rsidR="00E61D76">
        <w:rPr>
          <w:lang w:val="fr-CA"/>
        </w:rPr>
        <w:t>re</w:t>
      </w:r>
      <w:r w:rsidR="00FE1E80" w:rsidRPr="007D3B27">
        <w:rPr>
          <w:lang w:val="fr-CA"/>
        </w:rPr>
        <w:t xml:space="preserve"> une assurance soins de longue durée </w:t>
      </w:r>
      <w:r w:rsidR="00E61D76">
        <w:rPr>
          <w:lang w:val="fr-CA"/>
        </w:rPr>
        <w:t>à</w:t>
      </w:r>
      <w:r w:rsidR="00E61D76" w:rsidRPr="007D3B27">
        <w:rPr>
          <w:lang w:val="fr-CA"/>
        </w:rPr>
        <w:t xml:space="preserve"> </w:t>
      </w:r>
      <w:r w:rsidR="00FE1E80" w:rsidRPr="007D3B27">
        <w:rPr>
          <w:lang w:val="fr-CA"/>
        </w:rPr>
        <w:t>un coût de</w:t>
      </w:r>
      <w:r>
        <w:rPr>
          <w:lang w:val="en-CA"/>
        </w:rPr>
        <w:t xml:space="preserve"> </w:t>
      </w:r>
      <w:r>
        <w:rPr>
          <w:highlight w:val="green"/>
          <w:lang w:val="en-CA"/>
        </w:rPr>
        <w:t>[IF NAME_C==1 OR</w:t>
      </w:r>
      <w:r w:rsidRPr="000D3917">
        <w:rPr>
          <w:highlight w:val="green"/>
          <w:lang w:val="en-CA"/>
        </w:rPr>
        <w:t xml:space="preserve"> NAME_C==2, INSERT “280</w:t>
      </w:r>
      <w:r w:rsidR="00FE1E80">
        <w:rPr>
          <w:highlight w:val="green"/>
          <w:lang w:val="en-CA"/>
        </w:rPr>
        <w:t xml:space="preserve"> $</w:t>
      </w:r>
      <w:r w:rsidRPr="000D3917">
        <w:rPr>
          <w:highlight w:val="green"/>
          <w:lang w:val="en-CA"/>
        </w:rPr>
        <w:t>”, IF NAME_C==3</w:t>
      </w:r>
      <w:r>
        <w:rPr>
          <w:highlight w:val="green"/>
          <w:lang w:val="en-CA"/>
        </w:rPr>
        <w:t xml:space="preserve"> OR</w:t>
      </w:r>
      <w:r w:rsidRPr="000D3917">
        <w:rPr>
          <w:highlight w:val="green"/>
          <w:lang w:val="en-CA"/>
        </w:rPr>
        <w:t xml:space="preserve"> NAME_C==4, INSERT “</w:t>
      </w:r>
      <w:r w:rsidRPr="000D3917">
        <w:rPr>
          <w:highlight w:val="green"/>
        </w:rPr>
        <w:t>210</w:t>
      </w:r>
      <w:r w:rsidR="00FE1E80">
        <w:rPr>
          <w:highlight w:val="green"/>
        </w:rPr>
        <w:t xml:space="preserve"> $</w:t>
      </w:r>
      <w:r w:rsidRPr="000D3917">
        <w:rPr>
          <w:highlight w:val="green"/>
          <w:lang w:val="en-CA"/>
        </w:rPr>
        <w:t>”]</w:t>
      </w:r>
      <w:r>
        <w:rPr>
          <w:lang w:val="en-CA"/>
        </w:rPr>
        <w:t xml:space="preserve"> </w:t>
      </w:r>
      <w:r w:rsidR="00FE1E80">
        <w:rPr>
          <w:lang w:val="en-CA"/>
        </w:rPr>
        <w:t xml:space="preserve">par </w:t>
      </w:r>
      <w:r w:rsidR="00FE1E80" w:rsidRPr="007D3B27">
        <w:rPr>
          <w:lang w:val="fr-CA"/>
        </w:rPr>
        <w:lastRenderedPageBreak/>
        <w:t>mois. La prestation serait de 2 000 $ par mois</w:t>
      </w:r>
      <w:r w:rsidRPr="00E6082F">
        <w:rPr>
          <w:lang w:val="en-CA"/>
        </w:rPr>
        <w:t xml:space="preserve"> </w:t>
      </w:r>
      <w:r w:rsidRPr="0023643F">
        <w:rPr>
          <w:lang w:val="en-CA"/>
        </w:rPr>
        <w:t>[</w:t>
      </w:r>
      <w:r w:rsidRPr="000D3917">
        <w:rPr>
          <w:highlight w:val="green"/>
          <w:lang w:val="en-CA"/>
        </w:rPr>
        <w:t>IF NAME_C==1 OR NAME_C==2, INSERT “</w:t>
      </w:r>
      <w:proofErr w:type="spellStart"/>
      <w:r w:rsidR="00FE1E80">
        <w:rPr>
          <w:highlight w:val="green"/>
          <w:lang w:val="en-CA"/>
        </w:rPr>
        <w:t>s’il</w:t>
      </w:r>
      <w:proofErr w:type="spellEnd"/>
      <w:r w:rsidRPr="000D3917">
        <w:rPr>
          <w:highlight w:val="green"/>
          <w:lang w:val="en-CA"/>
        </w:rPr>
        <w:t>”, IF NAME_C==3 OR NAME_C==4, INSERT “</w:t>
      </w:r>
      <w:proofErr w:type="spellStart"/>
      <w:r w:rsidR="00FE1E80">
        <w:rPr>
          <w:highlight w:val="green"/>
          <w:lang w:val="en-CA"/>
        </w:rPr>
        <w:t>si</w:t>
      </w:r>
      <w:proofErr w:type="spellEnd"/>
      <w:r w:rsidR="00FE1E80">
        <w:rPr>
          <w:highlight w:val="green"/>
          <w:lang w:val="en-CA"/>
        </w:rPr>
        <w:t xml:space="preserve"> </w:t>
      </w:r>
      <w:proofErr w:type="spellStart"/>
      <w:r w:rsidR="00FE1E80">
        <w:rPr>
          <w:highlight w:val="green"/>
          <w:lang w:val="en-CA"/>
        </w:rPr>
        <w:t>elle</w:t>
      </w:r>
      <w:proofErr w:type="spellEnd"/>
      <w:r w:rsidRPr="000D3917">
        <w:rPr>
          <w:highlight w:val="green"/>
          <w:lang w:val="en-CA"/>
        </w:rPr>
        <w:t>”</w:t>
      </w:r>
      <w:r w:rsidRPr="00787A8D">
        <w:rPr>
          <w:lang w:val="en-CA"/>
        </w:rPr>
        <w:t>]</w:t>
      </w:r>
      <w:r>
        <w:rPr>
          <w:lang w:val="en-CA"/>
        </w:rPr>
        <w:t xml:space="preserve"> </w:t>
      </w:r>
      <w:r w:rsidR="00FE1E80" w:rsidRPr="007D3B27">
        <w:rPr>
          <w:lang w:val="fr-CA"/>
        </w:rPr>
        <w:t xml:space="preserve">avait besoin de </w:t>
      </w:r>
      <w:r w:rsidR="00646AAD">
        <w:rPr>
          <w:lang w:val="fr-CA"/>
        </w:rPr>
        <w:t>soins de longue durée</w:t>
      </w:r>
      <w:r w:rsidRPr="00E6082F">
        <w:rPr>
          <w:lang w:val="en-CA"/>
        </w:rPr>
        <w:t xml:space="preserve">.  </w:t>
      </w:r>
    </w:p>
    <w:p w14:paraId="62BCD1E6" w14:textId="15B1343E" w:rsidR="00334EC0" w:rsidRDefault="00334EC0" w:rsidP="00D942F8"/>
    <w:p w14:paraId="4A2DFA6D" w14:textId="77777777" w:rsidR="001265B4" w:rsidRDefault="001265B4" w:rsidP="00D942F8"/>
    <w:p w14:paraId="1974426A" w14:textId="3342AB22" w:rsidR="001265B4" w:rsidRDefault="001265B4" w:rsidP="001265B4">
      <w:r w:rsidRPr="001265B4">
        <w:rPr>
          <w:highlight w:val="green"/>
        </w:rPr>
        <w:t>[NEXT PAIR OF SUB</w:t>
      </w:r>
      <w:r w:rsidR="00880269">
        <w:rPr>
          <w:highlight w:val="green"/>
        </w:rPr>
        <w:t>S</w:t>
      </w:r>
      <w:r w:rsidRPr="001265B4">
        <w:rPr>
          <w:highlight w:val="green"/>
        </w:rPr>
        <w:t>ECTIONS STARTS]</w:t>
      </w:r>
    </w:p>
    <w:p w14:paraId="6BE885DC" w14:textId="13CBCEED" w:rsidR="00334EC0" w:rsidRDefault="00334EC0" w:rsidP="00827BDF">
      <w:r>
        <w:rPr>
          <w:bCs/>
        </w:rPr>
        <w:t>[NEW SCREEN]</w:t>
      </w:r>
    </w:p>
    <w:p w14:paraId="1F5D46CB" w14:textId="269915CA" w:rsidR="00827BDF" w:rsidRPr="00E15894" w:rsidRDefault="00827BDF" w:rsidP="00827BDF">
      <w:r w:rsidRPr="00E15894">
        <w:t>[</w:t>
      </w:r>
      <w:r w:rsidR="00EA63FD" w:rsidRPr="00E15894">
        <w:t>SECTION 2.7</w:t>
      </w:r>
      <w:r w:rsidRPr="00E15894">
        <w:t>]</w:t>
      </w:r>
    </w:p>
    <w:p w14:paraId="59E5A625" w14:textId="54513795" w:rsidR="00D00873" w:rsidRPr="00E15894" w:rsidRDefault="00D00873" w:rsidP="00827BDF"/>
    <w:p w14:paraId="3A4DFEE3" w14:textId="77777777" w:rsidR="009C162A" w:rsidRPr="00E15894" w:rsidRDefault="009C162A" w:rsidP="009C162A">
      <w:pPr>
        <w:rPr>
          <w:i/>
          <w:iCs/>
          <w:lang w:val="en-CA"/>
        </w:rPr>
      </w:pPr>
      <w:r w:rsidRPr="00E15894">
        <w:rPr>
          <w:bCs/>
          <w:i/>
          <w:iCs/>
          <w:lang w:val="fr-CA"/>
        </w:rPr>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5D382B1F" w14:textId="77777777" w:rsidR="009C162A" w:rsidRPr="00E15894" w:rsidRDefault="009C162A" w:rsidP="009C162A">
      <w:pPr>
        <w:rPr>
          <w:lang w:val="en-CA"/>
        </w:rPr>
      </w:pPr>
    </w:p>
    <w:p w14:paraId="62BF9A5D" w14:textId="57D621D3" w:rsidR="00D00873" w:rsidRDefault="00D74C17" w:rsidP="00D00873">
      <w:pPr>
        <w:rPr>
          <w:highlight w:val="green"/>
        </w:rPr>
      </w:pPr>
      <w:proofErr w:type="spellStart"/>
      <w:r>
        <w:t>Votre</w:t>
      </w:r>
      <w:proofErr w:type="spellEnd"/>
      <w:r>
        <w:t xml:space="preserve"> </w:t>
      </w:r>
      <w:r w:rsidR="00D00873">
        <w:t>[</w:t>
      </w:r>
      <w:r w:rsidR="00D00873" w:rsidRPr="00D00873">
        <w:rPr>
          <w:highlight w:val="green"/>
          <w:lang w:val="en-CA"/>
        </w:rPr>
        <w:t>IF NAME_I==1, INSERT “</w:t>
      </w:r>
      <w:r w:rsidR="00B0024C">
        <w:rPr>
          <w:highlight w:val="green"/>
          <w:lang w:val="en-CA"/>
        </w:rPr>
        <w:t xml:space="preserve">client, </w:t>
      </w:r>
      <w:r w:rsidR="00E4236F">
        <w:rPr>
          <w:highlight w:val="green"/>
          <w:lang w:val="en-CA"/>
        </w:rPr>
        <w:t>Michel</w:t>
      </w:r>
      <w:r w:rsidR="00D00873" w:rsidRPr="00D00873">
        <w:rPr>
          <w:highlight w:val="green"/>
          <w:lang w:val="en-CA"/>
        </w:rPr>
        <w:t>”, IF NAME_I==2, INSERT “</w:t>
      </w:r>
      <w:r w:rsidR="00B0024C">
        <w:rPr>
          <w:highlight w:val="green"/>
          <w:lang w:val="en-CA"/>
        </w:rPr>
        <w:t xml:space="preserve">client, </w:t>
      </w:r>
      <w:r w:rsidR="00E4236F">
        <w:rPr>
          <w:highlight w:val="green"/>
          <w:lang w:val="en-CA"/>
        </w:rPr>
        <w:t>Gregory</w:t>
      </w:r>
      <w:r w:rsidR="00D00873" w:rsidRPr="00D00873">
        <w:rPr>
          <w:highlight w:val="green"/>
          <w:lang w:val="en-CA"/>
        </w:rPr>
        <w:t>”, IF NAME_I==3, INSERT “</w:t>
      </w:r>
      <w:proofErr w:type="spellStart"/>
      <w:r w:rsidR="00B0024C">
        <w:rPr>
          <w:highlight w:val="green"/>
          <w:lang w:val="en-CA"/>
        </w:rPr>
        <w:t>cliente</w:t>
      </w:r>
      <w:proofErr w:type="spellEnd"/>
      <w:r w:rsidR="00B0024C">
        <w:rPr>
          <w:highlight w:val="green"/>
          <w:lang w:val="en-CA"/>
        </w:rPr>
        <w:t xml:space="preserve">, </w:t>
      </w:r>
      <w:r w:rsidR="00D00873" w:rsidRPr="00D00873">
        <w:rPr>
          <w:highlight w:val="green"/>
          <w:lang w:val="en-CA"/>
        </w:rPr>
        <w:t>Linda”, IF NAME_I==4, INSERT “</w:t>
      </w:r>
      <w:proofErr w:type="spellStart"/>
      <w:r w:rsidR="00B0024C">
        <w:rPr>
          <w:highlight w:val="green"/>
          <w:lang w:val="en-CA"/>
        </w:rPr>
        <w:t>cliente</w:t>
      </w:r>
      <w:proofErr w:type="spellEnd"/>
      <w:r w:rsidR="00B0024C">
        <w:rPr>
          <w:highlight w:val="green"/>
          <w:lang w:val="en-CA"/>
        </w:rPr>
        <w:t xml:space="preserve">, </w:t>
      </w:r>
      <w:r>
        <w:rPr>
          <w:highlight w:val="green"/>
          <w:lang w:val="en-CA"/>
        </w:rPr>
        <w:t>Catherine</w:t>
      </w:r>
      <w:r w:rsidR="00D00873" w:rsidRPr="00D00873">
        <w:rPr>
          <w:highlight w:val="green"/>
          <w:lang w:val="en-CA"/>
        </w:rPr>
        <w:t>”</w:t>
      </w:r>
      <w:r w:rsidR="00D00873" w:rsidRPr="00236FA4">
        <w:rPr>
          <w:lang w:val="en-CA"/>
        </w:rPr>
        <w:t>]</w:t>
      </w:r>
      <w:r w:rsidR="00D00873" w:rsidRPr="00236FA4">
        <w:t xml:space="preserve"> </w:t>
      </w:r>
      <w:proofErr w:type="spellStart"/>
      <w:r w:rsidR="0069481A">
        <w:t>est</w:t>
      </w:r>
      <w:proofErr w:type="spellEnd"/>
      <w:r w:rsidR="0069481A">
        <w:t xml:space="preserve"> </w:t>
      </w:r>
      <w:r w:rsidR="00D00873">
        <w:t>[</w:t>
      </w:r>
      <w:r w:rsidR="00D00873" w:rsidRPr="00D00873">
        <w:rPr>
          <w:highlight w:val="green"/>
          <w:lang w:val="en-CA"/>
        </w:rPr>
        <w:t>IF NAME_I==1, OR NAME_I==2, INSERT “</w:t>
      </w:r>
      <w:r w:rsidR="0069481A">
        <w:rPr>
          <w:highlight w:val="green"/>
          <w:lang w:val="en-CA"/>
        </w:rPr>
        <w:t>un homme</w:t>
      </w:r>
      <w:r w:rsidR="00D00873" w:rsidRPr="00D00873">
        <w:rPr>
          <w:highlight w:val="green"/>
          <w:lang w:val="en-CA"/>
        </w:rPr>
        <w:t>”, IF NAME_I==3 OR NAME_I==4, INSERT “</w:t>
      </w:r>
      <w:proofErr w:type="spellStart"/>
      <w:r w:rsidR="0069481A">
        <w:rPr>
          <w:highlight w:val="green"/>
          <w:lang w:val="en-CA"/>
        </w:rPr>
        <w:t>une</w:t>
      </w:r>
      <w:proofErr w:type="spellEnd"/>
      <w:r w:rsidR="0069481A">
        <w:rPr>
          <w:highlight w:val="green"/>
          <w:lang w:val="en-CA"/>
        </w:rPr>
        <w:t xml:space="preserve"> femme</w:t>
      </w:r>
      <w:r w:rsidR="00D00873" w:rsidRPr="00D00873">
        <w:rPr>
          <w:highlight w:val="green"/>
          <w:lang w:val="en-CA"/>
        </w:rPr>
        <w:t>”</w:t>
      </w:r>
      <w:r w:rsidR="00D00873" w:rsidRPr="00236FA4">
        <w:rPr>
          <w:lang w:val="en-CA"/>
        </w:rPr>
        <w:t>]</w:t>
      </w:r>
      <w:r w:rsidR="00D00873">
        <w:rPr>
          <w:lang w:val="en-CA"/>
        </w:rPr>
        <w:t xml:space="preserve"> </w:t>
      </w:r>
      <w:r w:rsidR="0069481A" w:rsidRPr="00246907">
        <w:rPr>
          <w:lang w:val="fr-CA"/>
        </w:rPr>
        <w:t xml:space="preserve">de 45 ans qui </w:t>
      </w:r>
      <w:r w:rsidR="00246907">
        <w:rPr>
          <w:lang w:val="fr-CA"/>
        </w:rPr>
        <w:t>enseigne</w:t>
      </w:r>
      <w:r w:rsidR="00246907" w:rsidRPr="00246907">
        <w:rPr>
          <w:lang w:val="fr-CA"/>
        </w:rPr>
        <w:t xml:space="preserve"> au secondaire </w:t>
      </w:r>
      <w:r w:rsidR="00246907">
        <w:rPr>
          <w:lang w:val="fr-CA"/>
        </w:rPr>
        <w:t>et qui gagne</w:t>
      </w:r>
      <w:r w:rsidR="00246907" w:rsidRPr="00246907">
        <w:rPr>
          <w:lang w:val="fr-CA"/>
        </w:rPr>
        <w:t xml:space="preserve"> un revenu annuel brut de 50 000 $</w:t>
      </w:r>
      <w:r w:rsidR="00D00873" w:rsidRPr="00246907">
        <w:rPr>
          <w:lang w:val="fr-CA"/>
        </w:rPr>
        <w:t>.</w:t>
      </w:r>
      <w:r w:rsidR="00D00873" w:rsidRPr="00D427A3">
        <w:t xml:space="preserve"> </w:t>
      </w:r>
      <w:r w:rsidR="00D00873" w:rsidRPr="00D427A3">
        <w:rPr>
          <w:lang w:val="en-CA"/>
        </w:rPr>
        <w:t>[</w:t>
      </w:r>
      <w:r w:rsidR="00D00873" w:rsidRPr="00D00873">
        <w:rPr>
          <w:highlight w:val="green"/>
          <w:lang w:val="en-CA"/>
        </w:rPr>
        <w:t>IF NAME_I==1 OR NAME_I==2, INSERT “</w:t>
      </w:r>
      <w:r w:rsidR="00246907">
        <w:rPr>
          <w:highlight w:val="green"/>
          <w:lang w:val="en-CA"/>
        </w:rPr>
        <w:t>Il</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w:t>
      </w:r>
      <w:proofErr w:type="spellEnd"/>
      <w:r w:rsidR="00D00873" w:rsidRPr="00D00873">
        <w:rPr>
          <w:highlight w:val="green"/>
          <w:lang w:val="en-CA"/>
        </w:rPr>
        <w:t>”, IF NAME_I==3 OR NAME_I==4, INSERT “</w:t>
      </w:r>
      <w:r w:rsidR="00246907">
        <w:rPr>
          <w:highlight w:val="green"/>
          <w:lang w:val="en-CA"/>
        </w:rPr>
        <w:t>Elle</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mariée</w:t>
      </w:r>
      <w:proofErr w:type="spellEnd"/>
      <w:r w:rsidR="00D00873" w:rsidRPr="00D00873">
        <w:rPr>
          <w:highlight w:val="green"/>
          <w:lang w:val="en-CA"/>
        </w:rPr>
        <w:t>”</w:t>
      </w:r>
      <w:r w:rsidR="00D00873" w:rsidRPr="00D427A3">
        <w:rPr>
          <w:lang w:val="en-CA"/>
        </w:rPr>
        <w:t>]</w:t>
      </w:r>
      <w:r w:rsidR="00D00873" w:rsidRPr="00D427A3">
        <w:t xml:space="preserve"> </w:t>
      </w:r>
      <w:r w:rsidR="00246907" w:rsidRPr="00246907">
        <w:rPr>
          <w:lang w:val="fr-CA"/>
        </w:rPr>
        <w:t>et a deux enfants de moins de 10 ans</w:t>
      </w:r>
      <w:r w:rsidR="00D00873" w:rsidRPr="00D427A3">
        <w:t xml:space="preserve">. </w:t>
      </w:r>
      <w:r w:rsidR="00D00873" w:rsidRPr="00D427A3">
        <w:rPr>
          <w:lang w:val="en-CA"/>
        </w:rPr>
        <w:t>[</w:t>
      </w:r>
      <w:r w:rsidR="00D00873" w:rsidRPr="00D00873">
        <w:rPr>
          <w:highlight w:val="green"/>
          <w:lang w:val="en-CA"/>
        </w:rPr>
        <w:t>IF NAME_I==1 OR NAME_I==2, INSERT “</w:t>
      </w:r>
      <w:r w:rsidR="00486023">
        <w:rPr>
          <w:highlight w:val="green"/>
          <w:lang w:val="en-CA"/>
        </w:rPr>
        <w:t>Sa femme</w:t>
      </w:r>
      <w:r w:rsidR="00D00873" w:rsidRPr="00D00873">
        <w:rPr>
          <w:highlight w:val="green"/>
          <w:lang w:val="en-CA"/>
        </w:rPr>
        <w:t>”, IF NAME_I==3 OR NAME_I==4, INSERT “</w:t>
      </w:r>
      <w:r w:rsidR="00486023">
        <w:rPr>
          <w:highlight w:val="green"/>
          <w:lang w:val="en-CA"/>
        </w:rPr>
        <w:t xml:space="preserve">Son </w:t>
      </w:r>
      <w:proofErr w:type="spellStart"/>
      <w:r w:rsidR="00486023">
        <w:rPr>
          <w:highlight w:val="green"/>
          <w:lang w:val="en-CA"/>
        </w:rPr>
        <w:t>mari</w:t>
      </w:r>
      <w:proofErr w:type="spellEnd"/>
      <w:r w:rsidR="00D00873" w:rsidRPr="00D00873">
        <w:rPr>
          <w:highlight w:val="green"/>
          <w:lang w:val="en-CA"/>
        </w:rPr>
        <w:t>”</w:t>
      </w:r>
      <w:r w:rsidR="00D00873" w:rsidRPr="00D427A3">
        <w:rPr>
          <w:lang w:val="en-CA"/>
        </w:rPr>
        <w:t>]</w:t>
      </w:r>
      <w:r w:rsidR="00D00873" w:rsidRPr="00D427A3">
        <w:t xml:space="preserve"> </w:t>
      </w:r>
      <w:r w:rsidR="00486023" w:rsidRPr="00486023">
        <w:rPr>
          <w:lang w:val="fr-CA"/>
        </w:rPr>
        <w:t>est actuellement à la recherche d'un emploi en marketing</w:t>
      </w:r>
      <w:r w:rsidR="00D00873" w:rsidRPr="00D427A3">
        <w:t xml:space="preserve">. </w:t>
      </w:r>
      <w:r w:rsidR="00D00873">
        <w:t>[</w:t>
      </w:r>
      <w:r w:rsidR="00D00873" w:rsidRPr="00D00873">
        <w:rPr>
          <w:highlight w:val="green"/>
          <w:lang w:val="en-CA"/>
        </w:rPr>
        <w:t>IF NAME_I==1, INSERT “</w:t>
      </w:r>
      <w:r w:rsidR="00E4236F">
        <w:rPr>
          <w:highlight w:val="green"/>
          <w:lang w:val="en-CA"/>
        </w:rPr>
        <w:t>Michel</w:t>
      </w:r>
      <w:r w:rsidR="00D00873" w:rsidRPr="00D00873">
        <w:rPr>
          <w:highlight w:val="green"/>
          <w:lang w:val="en-CA"/>
        </w:rPr>
        <w:t>”, IF NAME_I==2, INSERT “</w:t>
      </w:r>
      <w:r w:rsidR="00E4236F">
        <w:rPr>
          <w:highlight w:val="green"/>
          <w:lang w:val="en-CA"/>
        </w:rPr>
        <w:t>Gregory</w:t>
      </w:r>
      <w:r w:rsidR="00D00873" w:rsidRPr="00D00873">
        <w:rPr>
          <w:highlight w:val="green"/>
          <w:lang w:val="en-CA"/>
        </w:rPr>
        <w:t>”, IF NAME_I==3, INSERT “Linda”, IF NAME_I==4, INSERT “</w:t>
      </w:r>
      <w:r w:rsidR="00486023">
        <w:rPr>
          <w:highlight w:val="green"/>
          <w:lang w:val="en-CA"/>
        </w:rPr>
        <w:t>Catherine</w:t>
      </w:r>
      <w:r w:rsidR="00D00873" w:rsidRPr="00D00873">
        <w:rPr>
          <w:highlight w:val="green"/>
          <w:lang w:val="en-CA"/>
        </w:rPr>
        <w:t>”</w:t>
      </w:r>
      <w:r w:rsidR="00D00873" w:rsidRPr="00236FA4">
        <w:rPr>
          <w:lang w:val="en-CA"/>
        </w:rPr>
        <w:t>]</w:t>
      </w:r>
      <w:r w:rsidR="00D00873">
        <w:rPr>
          <w:lang w:val="en-CA"/>
        </w:rPr>
        <w:t xml:space="preserve"> </w:t>
      </w:r>
      <w:proofErr w:type="spellStart"/>
      <w:r w:rsidR="00486023" w:rsidRPr="00486023">
        <w:t>détient</w:t>
      </w:r>
      <w:proofErr w:type="spellEnd"/>
      <w:r w:rsidR="00486023" w:rsidRPr="00486023">
        <w:t xml:space="preserve"> </w:t>
      </w:r>
      <w:proofErr w:type="spellStart"/>
      <w:r w:rsidR="00486023" w:rsidRPr="00486023">
        <w:t>actuellement</w:t>
      </w:r>
      <w:proofErr w:type="spellEnd"/>
      <w:r w:rsidR="00486023" w:rsidRPr="00486023">
        <w:t xml:space="preserve"> 75 000 $ </w:t>
      </w:r>
      <w:r w:rsidR="00486023">
        <w:t>dans</w:t>
      </w:r>
      <w:r w:rsidR="00486023" w:rsidRPr="00486023">
        <w:t xml:space="preserve"> </w:t>
      </w:r>
      <w:r w:rsidR="00486023" w:rsidRPr="00017CF3">
        <w:rPr>
          <w:lang w:val="en-CA"/>
        </w:rPr>
        <w:t>son</w:t>
      </w:r>
      <w:r w:rsidR="00D00873" w:rsidRPr="00D427A3">
        <w:t xml:space="preserve"> </w:t>
      </w:r>
      <w:r w:rsidR="00FB155A">
        <w:rPr>
          <w:lang w:val="fr-CA"/>
        </w:rPr>
        <w:t>CELI et cette année, il ne lui reste plus de droits de cotisations pour</w:t>
      </w:r>
      <w:r w:rsidR="00486023" w:rsidRPr="00486023">
        <w:t xml:space="preserve"> </w:t>
      </w:r>
      <w:r w:rsidR="00486023" w:rsidRPr="00017CF3">
        <w:rPr>
          <w:lang w:val="en-CA"/>
        </w:rPr>
        <w:t>son</w:t>
      </w:r>
      <w:r w:rsidR="00D00873" w:rsidRPr="00D427A3">
        <w:t xml:space="preserve"> </w:t>
      </w:r>
      <w:r w:rsidR="00486023">
        <w:t>REER</w:t>
      </w:r>
      <w:r w:rsidR="00D00873" w:rsidRPr="00D427A3">
        <w:t xml:space="preserve"> </w:t>
      </w:r>
      <w:r w:rsidR="00D00873">
        <w:t>(</w:t>
      </w:r>
      <w:proofErr w:type="spellStart"/>
      <w:r w:rsidR="00486023">
        <w:t>parce</w:t>
      </w:r>
      <w:proofErr w:type="spellEnd"/>
      <w:r w:rsidR="00D00873">
        <w:t xml:space="preserve"> </w:t>
      </w:r>
      <w:r w:rsidR="00D00873" w:rsidRPr="00C13F02">
        <w:rPr>
          <w:lang w:val="en-CA"/>
        </w:rPr>
        <w:t>[</w:t>
      </w:r>
      <w:r w:rsidR="00D00873" w:rsidRPr="00D00873">
        <w:rPr>
          <w:highlight w:val="green"/>
          <w:lang w:val="en-CA"/>
        </w:rPr>
        <w:t>IF NAME_I==1 OR NAME_I==2, INSERT “</w:t>
      </w:r>
      <w:proofErr w:type="spellStart"/>
      <w:r w:rsidR="00486023">
        <w:rPr>
          <w:highlight w:val="green"/>
          <w:lang w:val="en-CA"/>
        </w:rPr>
        <w:t>qu’il</w:t>
      </w:r>
      <w:proofErr w:type="spellEnd"/>
      <w:r w:rsidR="00D00873" w:rsidRPr="00D00873">
        <w:rPr>
          <w:highlight w:val="green"/>
          <w:lang w:val="en-CA"/>
        </w:rPr>
        <w:t>”, IF NAME_I==3 OR NAME_I==4, INSERT “</w:t>
      </w:r>
      <w:proofErr w:type="spellStart"/>
      <w:r w:rsidR="00486023">
        <w:rPr>
          <w:highlight w:val="green"/>
          <w:lang w:val="en-CA"/>
        </w:rPr>
        <w:t>qu’elle</w:t>
      </w:r>
      <w:proofErr w:type="spellEnd"/>
      <w:r w:rsidR="00D00873" w:rsidRPr="00D00873">
        <w:rPr>
          <w:highlight w:val="green"/>
          <w:lang w:val="en-CA"/>
        </w:rPr>
        <w:t>”</w:t>
      </w:r>
      <w:r w:rsidR="00D00873" w:rsidRPr="00C13F02">
        <w:rPr>
          <w:lang w:val="en-CA"/>
        </w:rPr>
        <w:t>]</w:t>
      </w:r>
      <w:r w:rsidR="00D00873">
        <w:rPr>
          <w:lang w:val="en-CA"/>
        </w:rPr>
        <w:t xml:space="preserve"> </w:t>
      </w:r>
      <w:r w:rsidR="00486023" w:rsidRPr="00486023">
        <w:rPr>
          <w:lang w:val="fr-CA"/>
        </w:rPr>
        <w:t>détient une pension à PD</w:t>
      </w:r>
      <w:r w:rsidR="00D00873" w:rsidRPr="00486023">
        <w:rPr>
          <w:lang w:val="fr-CA"/>
        </w:rPr>
        <w:t xml:space="preserve">). </w:t>
      </w:r>
      <w:r w:rsidR="00486023" w:rsidRPr="00486023">
        <w:rPr>
          <w:lang w:val="fr-CA"/>
        </w:rPr>
        <w:t>L’hypothèque sur</w:t>
      </w:r>
      <w:r w:rsidR="00D00873" w:rsidRPr="00486023">
        <w:rPr>
          <w:lang w:val="fr-CA"/>
        </w:rPr>
        <w:t xml:space="preserve"> </w:t>
      </w:r>
      <w:r w:rsidR="00486023" w:rsidRPr="00017CF3">
        <w:rPr>
          <w:lang w:val="fr-CA"/>
        </w:rPr>
        <w:t>sa</w:t>
      </w:r>
      <w:r w:rsidR="00D00873" w:rsidRPr="00486023">
        <w:rPr>
          <w:lang w:val="fr-CA"/>
        </w:rPr>
        <w:t xml:space="preserve"> </w:t>
      </w:r>
      <w:r w:rsidR="00486023" w:rsidRPr="00486023">
        <w:rPr>
          <w:lang w:val="fr-CA"/>
        </w:rPr>
        <w:t>maison est entièrement remboursée et la marge de crédit sur la maison n'est pas utilisée.</w:t>
      </w:r>
      <w:r w:rsidR="00486023" w:rsidRPr="00486023">
        <w:t xml:space="preserve"> </w:t>
      </w:r>
      <w:r w:rsidR="00D00873" w:rsidRPr="00C13F02">
        <w:t>[</w:t>
      </w:r>
      <w:r w:rsidR="00D00873" w:rsidRPr="003C1076">
        <w:rPr>
          <w:highlight w:val="green"/>
          <w:lang w:val="en-CA"/>
        </w:rPr>
        <w:t>IF NAME_I==1, INSERT “</w:t>
      </w:r>
      <w:r w:rsidR="00E4236F">
        <w:rPr>
          <w:highlight w:val="green"/>
          <w:lang w:val="en-CA"/>
        </w:rPr>
        <w:t>Michel</w:t>
      </w:r>
      <w:r w:rsidR="00D00873" w:rsidRPr="003C1076">
        <w:rPr>
          <w:highlight w:val="green"/>
          <w:lang w:val="en-CA"/>
        </w:rPr>
        <w:t>”, IF NAME_I==2, INSERT “</w:t>
      </w:r>
      <w:r w:rsidR="00E4236F">
        <w:rPr>
          <w:highlight w:val="green"/>
          <w:lang w:val="en-CA"/>
        </w:rPr>
        <w:t>Gregory</w:t>
      </w:r>
      <w:r w:rsidR="00D00873" w:rsidRPr="003C1076">
        <w:rPr>
          <w:highlight w:val="green"/>
          <w:lang w:val="en-CA"/>
        </w:rPr>
        <w:t>”, IF NAME_I==3, INSERT “Linda”, IF NAME_I==4, INSERT “</w:t>
      </w:r>
      <w:r w:rsidR="00486023">
        <w:rPr>
          <w:highlight w:val="green"/>
          <w:lang w:val="en-CA"/>
        </w:rPr>
        <w:t>Catherine</w:t>
      </w:r>
      <w:r w:rsidR="00D00873" w:rsidRPr="003C1076">
        <w:rPr>
          <w:highlight w:val="green"/>
          <w:lang w:val="en-CA"/>
        </w:rPr>
        <w:t>”]</w:t>
      </w:r>
      <w:r w:rsidR="00D00873">
        <w:rPr>
          <w:lang w:val="en-CA"/>
        </w:rPr>
        <w:t xml:space="preserve"> </w:t>
      </w:r>
      <w:r w:rsidR="00403FAF" w:rsidRPr="00403FAF">
        <w:rPr>
          <w:lang w:val="en-CA"/>
        </w:rPr>
        <w:t>a 40 00</w:t>
      </w:r>
      <w:r w:rsidR="00403FAF">
        <w:rPr>
          <w:lang w:val="en-CA"/>
        </w:rPr>
        <w:t xml:space="preserve">0 $ dans un </w:t>
      </w:r>
      <w:proofErr w:type="spellStart"/>
      <w:r w:rsidR="00403FAF">
        <w:rPr>
          <w:lang w:val="en-CA"/>
        </w:rPr>
        <w:t>compte</w:t>
      </w:r>
      <w:proofErr w:type="spellEnd"/>
      <w:r w:rsidR="00403FAF">
        <w:rPr>
          <w:lang w:val="en-CA"/>
        </w:rPr>
        <w:t xml:space="preserve"> </w:t>
      </w:r>
      <w:proofErr w:type="spellStart"/>
      <w:r w:rsidR="00403FAF">
        <w:rPr>
          <w:lang w:val="en-CA"/>
        </w:rPr>
        <w:t>d'épargne</w:t>
      </w:r>
      <w:proofErr w:type="spellEnd"/>
      <w:r w:rsidR="00403FAF">
        <w:rPr>
          <w:lang w:val="en-CA"/>
        </w:rPr>
        <w:t xml:space="preserve"> </w:t>
      </w:r>
      <w:r w:rsidR="00D00873" w:rsidRPr="003C1076">
        <w:rPr>
          <w:highlight w:val="green"/>
          <w:lang w:val="en-CA"/>
        </w:rPr>
        <w:t>[IF NAME_I==1 OR NAME_I==2, INSERT “</w:t>
      </w:r>
      <w:proofErr w:type="spellStart"/>
      <w:r w:rsidR="00403FAF">
        <w:rPr>
          <w:highlight w:val="green"/>
          <w:lang w:val="en-CA"/>
        </w:rPr>
        <w:t>qu’il</w:t>
      </w:r>
      <w:proofErr w:type="spellEnd"/>
      <w:r w:rsidR="00D00873" w:rsidRPr="003C1076">
        <w:rPr>
          <w:highlight w:val="green"/>
          <w:lang w:val="en-CA"/>
        </w:rPr>
        <w:t>”, IF NAME_I==3 OR NAME_I==4, INSERT “</w:t>
      </w:r>
      <w:proofErr w:type="spellStart"/>
      <w:r w:rsidR="00403FAF">
        <w:rPr>
          <w:highlight w:val="green"/>
          <w:lang w:val="en-CA"/>
        </w:rPr>
        <w:t>qu’elle</w:t>
      </w:r>
      <w:proofErr w:type="spellEnd"/>
      <w:r w:rsidR="00D00873" w:rsidRPr="003C1076">
        <w:rPr>
          <w:highlight w:val="green"/>
          <w:lang w:val="en-CA"/>
        </w:rPr>
        <w:t>”</w:t>
      </w:r>
      <w:r w:rsidR="00D00873" w:rsidRPr="00C13F02">
        <w:rPr>
          <w:lang w:val="en-CA"/>
        </w:rPr>
        <w:t>]</w:t>
      </w:r>
      <w:r w:rsidR="00D00873">
        <w:rPr>
          <w:lang w:val="en-CA"/>
        </w:rPr>
        <w:t xml:space="preserve"> </w:t>
      </w:r>
      <w:r w:rsidR="00403FAF" w:rsidRPr="00403FAF">
        <w:rPr>
          <w:lang w:val="fr-CA"/>
        </w:rPr>
        <w:t>cherche à investir (dans</w:t>
      </w:r>
      <w:r w:rsidR="00403FAF" w:rsidRPr="00403FAF">
        <w:rPr>
          <w:lang w:val="en-CA"/>
        </w:rPr>
        <w:t xml:space="preserve"> </w:t>
      </w:r>
      <w:r w:rsidR="00403FAF" w:rsidRPr="00017CF3">
        <w:rPr>
          <w:lang w:val="en-CA"/>
        </w:rPr>
        <w:t>son</w:t>
      </w:r>
      <w:r w:rsidR="008A1FB4" w:rsidRPr="00D427A3">
        <w:t xml:space="preserve"> </w:t>
      </w:r>
      <w:r w:rsidR="00403FAF">
        <w:t>CELI</w:t>
      </w:r>
      <w:r w:rsidR="003C1076">
        <w:t xml:space="preserve">) </w:t>
      </w:r>
      <w:r w:rsidR="00403FAF" w:rsidRPr="00403FAF">
        <w:t>pour un horizon de trois ans</w:t>
      </w:r>
      <w:r w:rsidR="00D00873" w:rsidRPr="00137EB8">
        <w:t xml:space="preserve">. </w:t>
      </w:r>
      <w:r w:rsidR="00D00873" w:rsidRPr="00137EB8">
        <w:rPr>
          <w:lang w:val="en-CA"/>
        </w:rPr>
        <w:t>[</w:t>
      </w:r>
      <w:r w:rsidR="008A1FB4" w:rsidRPr="008A1FB4">
        <w:rPr>
          <w:highlight w:val="green"/>
          <w:lang w:val="en-CA"/>
        </w:rPr>
        <w:t>IF SOLICIT_I==1</w:t>
      </w:r>
      <w:r w:rsidR="008A1FB4">
        <w:rPr>
          <w:highlight w:val="green"/>
          <w:lang w:val="en-CA"/>
        </w:rPr>
        <w:t xml:space="preserve"> AND (</w:t>
      </w:r>
      <w:r w:rsidR="008A1FB4" w:rsidRPr="003C1076">
        <w:rPr>
          <w:highlight w:val="green"/>
          <w:lang w:val="en-CA"/>
        </w:rPr>
        <w:t>NAME_I==</w:t>
      </w:r>
      <w:r w:rsidR="008A1FB4">
        <w:rPr>
          <w:highlight w:val="green"/>
          <w:lang w:val="en-CA"/>
        </w:rPr>
        <w:t>1 OR NAME_I==2)</w:t>
      </w:r>
      <w:r w:rsidR="008A1FB4" w:rsidRPr="008A1FB4">
        <w:rPr>
          <w:highlight w:val="green"/>
          <w:lang w:val="en-CA"/>
        </w:rPr>
        <w:t>, INSERT</w:t>
      </w:r>
      <w:r w:rsidR="008A1FB4" w:rsidRPr="00B4606F">
        <w:rPr>
          <w:highlight w:val="green"/>
          <w:lang w:val="en-CA"/>
        </w:rPr>
        <w:t xml:space="preserve"> “</w:t>
      </w:r>
      <w:r w:rsidR="00B4606F" w:rsidRPr="00AF768D">
        <w:rPr>
          <w:highlight w:val="green"/>
          <w:lang w:val="fr-CA"/>
        </w:rPr>
        <w:t>Il s'enquiert de la possibilité d'investir dans un fonds négocié en bourse (FNB</w:t>
      </w:r>
      <w:r w:rsidR="00B4606F" w:rsidRPr="00B4606F">
        <w:rPr>
          <w:highlight w:val="green"/>
          <w:lang w:val="en-CA"/>
        </w:rPr>
        <w:t>).</w:t>
      </w:r>
      <w:r w:rsidR="008A1FB4" w:rsidRPr="00B4606F">
        <w:rPr>
          <w:highlight w:val="green"/>
        </w:rPr>
        <w:t xml:space="preserve">”, </w:t>
      </w:r>
      <w:r w:rsidR="00D00873" w:rsidRPr="008A1FB4">
        <w:rPr>
          <w:highlight w:val="green"/>
          <w:lang w:val="en-CA"/>
        </w:rPr>
        <w:t>IF SOLICIT_I==1</w:t>
      </w:r>
      <w:r w:rsidR="008A1FB4">
        <w:rPr>
          <w:highlight w:val="green"/>
          <w:lang w:val="en-CA"/>
        </w:rPr>
        <w:t xml:space="preserve"> AND (</w:t>
      </w:r>
      <w:r w:rsidR="008A1FB4" w:rsidRPr="003C1076">
        <w:rPr>
          <w:highlight w:val="green"/>
          <w:lang w:val="en-CA"/>
        </w:rPr>
        <w:t>NAME_I==3 OR NAME_I==4</w:t>
      </w:r>
      <w:r w:rsidR="008A1FB4">
        <w:rPr>
          <w:highlight w:val="green"/>
          <w:lang w:val="en-CA"/>
        </w:rPr>
        <w:t>)</w:t>
      </w:r>
      <w:r w:rsidR="00D00873" w:rsidRPr="008A1FB4">
        <w:rPr>
          <w:highlight w:val="green"/>
          <w:lang w:val="en-CA"/>
        </w:rPr>
        <w:t>, INSERT “</w:t>
      </w:r>
      <w:r w:rsidR="00AF768D">
        <w:rPr>
          <w:highlight w:val="green"/>
          <w:lang w:val="fr-CA"/>
        </w:rPr>
        <w:t>Elle</w:t>
      </w:r>
      <w:r w:rsidR="00AF768D" w:rsidRPr="00AF768D">
        <w:rPr>
          <w:highlight w:val="green"/>
          <w:lang w:val="fr-CA"/>
        </w:rPr>
        <w:t xml:space="preserve"> s'enquiert de la possibilité d'investir dans un fonds négocié en bourse (FNB</w:t>
      </w:r>
      <w:r w:rsidR="00AF768D">
        <w:rPr>
          <w:highlight w:val="green"/>
          <w:lang w:val="en-CA"/>
        </w:rPr>
        <w:t>)</w:t>
      </w:r>
      <w:r w:rsidR="00D00873" w:rsidRPr="008A1FB4">
        <w:rPr>
          <w:highlight w:val="green"/>
        </w:rPr>
        <w:t>.”]</w:t>
      </w:r>
    </w:p>
    <w:p w14:paraId="31183C0D" w14:textId="2E215FF9" w:rsidR="000A3345" w:rsidRDefault="000A3345" w:rsidP="00D00873">
      <w:pPr>
        <w:rPr>
          <w:highlight w:val="green"/>
        </w:rPr>
      </w:pPr>
    </w:p>
    <w:p w14:paraId="08C66F2D" w14:textId="44AA855F" w:rsidR="000A3345" w:rsidRPr="00224B10" w:rsidRDefault="00323D25" w:rsidP="000A3345">
      <w:pPr>
        <w:pStyle w:val="Paragraphedeliste"/>
        <w:numPr>
          <w:ilvl w:val="0"/>
          <w:numId w:val="2"/>
        </w:numPr>
        <w:rPr>
          <w:lang w:val="en-CA"/>
        </w:rPr>
      </w:pPr>
      <w:r w:rsidRPr="00323D25">
        <w:rPr>
          <w:lang w:val="fr-FR"/>
        </w:rPr>
        <w:t xml:space="preserve">Parmi les quatre options ci-dessous, laquelle recommanderiez-vous en premier </w:t>
      </w:r>
      <w:r w:rsidR="00565C58">
        <w:rPr>
          <w:lang w:val="fr-FR"/>
        </w:rPr>
        <w:t>à</w:t>
      </w:r>
      <w:r w:rsidR="000A3345">
        <w:t xml:space="preserve"> </w:t>
      </w:r>
      <w:r w:rsidR="000A3345" w:rsidRPr="00224B10">
        <w:rPr>
          <w:lang w:val="en-CA"/>
        </w:rPr>
        <w:t>[</w:t>
      </w:r>
      <w:r w:rsidR="000A3345" w:rsidRPr="000A3345">
        <w:rPr>
          <w:highlight w:val="green"/>
          <w:lang w:val="en-CA"/>
        </w:rPr>
        <w:t>IF NAME_I==1, INSERT “</w:t>
      </w:r>
      <w:r w:rsidR="00E4236F">
        <w:rPr>
          <w:highlight w:val="green"/>
          <w:lang w:val="en-CA"/>
        </w:rPr>
        <w:t>Michel</w:t>
      </w:r>
      <w:r w:rsidR="000A3345" w:rsidRPr="000A3345">
        <w:rPr>
          <w:highlight w:val="green"/>
          <w:lang w:val="en-CA"/>
        </w:rPr>
        <w:t>”, IF NAME_I==2, INSERT “</w:t>
      </w:r>
      <w:r w:rsidR="00E4236F">
        <w:rPr>
          <w:highlight w:val="green"/>
          <w:lang w:val="en-CA"/>
        </w:rPr>
        <w:t>Gregory</w:t>
      </w:r>
      <w:r w:rsidR="000A3345" w:rsidRPr="000A3345">
        <w:rPr>
          <w:highlight w:val="green"/>
          <w:lang w:val="en-CA"/>
        </w:rPr>
        <w:t>”, IF NAME_I==3, INSERT “Linda”, IF NAME_I==4, INSERT “</w:t>
      </w:r>
      <w:r w:rsidR="002D1020">
        <w:rPr>
          <w:highlight w:val="green"/>
          <w:lang w:val="en-CA"/>
        </w:rPr>
        <w:t>Catherine</w:t>
      </w:r>
      <w:r w:rsidR="000A3345" w:rsidRPr="000A3345">
        <w:rPr>
          <w:highlight w:val="green"/>
          <w:lang w:val="en-CA"/>
        </w:rPr>
        <w:t>”</w:t>
      </w:r>
      <w:proofErr w:type="gramStart"/>
      <w:r w:rsidR="000A3345" w:rsidRPr="000A3345">
        <w:rPr>
          <w:highlight w:val="green"/>
          <w:lang w:val="en-CA"/>
        </w:rPr>
        <w:t>]</w:t>
      </w:r>
      <w:r w:rsidR="000A3345">
        <w:rPr>
          <w:lang w:val="en-CA"/>
        </w:rPr>
        <w:t>?</w:t>
      </w:r>
      <w:proofErr w:type="gramEnd"/>
      <w:r w:rsidR="000A3345">
        <w:rPr>
          <w:lang w:val="en-CA"/>
        </w:rPr>
        <w:t xml:space="preserve"> </w:t>
      </w:r>
    </w:p>
    <w:p w14:paraId="3FA3D9BB" w14:textId="01A200DF" w:rsidR="000A3345" w:rsidRPr="00E809A2" w:rsidRDefault="000A3345" w:rsidP="000A3345">
      <w:pPr>
        <w:rPr>
          <w:lang w:val="en-CA"/>
        </w:rPr>
      </w:pPr>
      <w:r w:rsidRPr="00CD21E7">
        <w:rPr>
          <w:lang w:val="en-CA"/>
        </w:rPr>
        <w:t xml:space="preserve">1 </w:t>
      </w:r>
      <w:r w:rsidR="00ED7266" w:rsidRPr="001A421B">
        <w:rPr>
          <w:lang w:val="fr-CA"/>
        </w:rPr>
        <w:t>Certificat de placement garanti</w:t>
      </w:r>
      <w:r w:rsidR="001A421B">
        <w:rPr>
          <w:lang w:val="fr-CA"/>
        </w:rPr>
        <w:t xml:space="preserve"> indicie</w:t>
      </w:r>
      <w:r w:rsidR="00ED7266" w:rsidRPr="001A421B">
        <w:rPr>
          <w:lang w:val="fr-CA"/>
        </w:rPr>
        <w:t xml:space="preserve">l de 3 ans, basé sur un indice </w:t>
      </w:r>
      <w:r w:rsidR="008B5F6C">
        <w:rPr>
          <w:lang w:val="fr-CA"/>
        </w:rPr>
        <w:t>général</w:t>
      </w:r>
      <w:r w:rsidR="00ED7266" w:rsidRPr="001A421B">
        <w:rPr>
          <w:lang w:val="fr-CA"/>
        </w:rPr>
        <w:t xml:space="preserve">, </w:t>
      </w:r>
      <w:r w:rsidR="006B18D5">
        <w:rPr>
          <w:lang w:val="fr-CA"/>
        </w:rPr>
        <w:t>comme</w:t>
      </w:r>
      <w:r w:rsidR="00ED7266" w:rsidRPr="001A421B">
        <w:rPr>
          <w:lang w:val="fr-CA"/>
        </w:rPr>
        <w:t xml:space="preserve"> le TSX (a</w:t>
      </w:r>
      <w:r w:rsidR="00525FB0">
        <w:rPr>
          <w:lang w:val="fr-CA"/>
        </w:rPr>
        <w:t>vec un taux de participation de</w:t>
      </w:r>
      <w:r w:rsidR="00ED7266" w:rsidRPr="001A421B">
        <w:rPr>
          <w:lang w:val="fr-CA"/>
        </w:rPr>
        <w:t>: 45 %)</w:t>
      </w:r>
      <w:r w:rsidR="001A421B">
        <w:rPr>
          <w:lang w:val="en-CA"/>
        </w:rPr>
        <w:t xml:space="preserve"> </w:t>
      </w:r>
      <w:r w:rsidRPr="000A3345">
        <w:rPr>
          <w:lang w:val="en-CA"/>
        </w:rPr>
        <w:t>[PLEASE PLACE A FOOTNOTE HERE THAT REFERS TO THE FOLLOWING TEXT SHOWN AT THE BOTTOM OF THE SAME SCREEN: “</w:t>
      </w:r>
      <w:r w:rsidR="00525FB0" w:rsidRPr="00525FB0">
        <w:rPr>
          <w:lang w:val="fr-CA"/>
        </w:rPr>
        <w:t>Le taux de participation est défini comme le pourcentage auquel le CPG participera au rendement du marché boursier.</w:t>
      </w:r>
      <w:r w:rsidRPr="00525FB0">
        <w:rPr>
          <w:lang w:val="fr-CA"/>
        </w:rPr>
        <w:t>”]</w:t>
      </w:r>
    </w:p>
    <w:p w14:paraId="0BE4A03F" w14:textId="3F0826E1" w:rsidR="000A3345" w:rsidRPr="00E809A2" w:rsidRDefault="000A3345" w:rsidP="000A3345">
      <w:r>
        <w:lastRenderedPageBreak/>
        <w:t xml:space="preserve">2 </w:t>
      </w:r>
      <w:r w:rsidR="00B67236" w:rsidRPr="00B67236">
        <w:rPr>
          <w:lang w:val="fr-CA"/>
        </w:rPr>
        <w:t xml:space="preserve">Fonds communs de placement, basés sur un indice </w:t>
      </w:r>
      <w:r w:rsidR="008B5F6C">
        <w:rPr>
          <w:lang w:val="fr-CA"/>
        </w:rPr>
        <w:t>général</w:t>
      </w:r>
      <w:r w:rsidR="00B67236" w:rsidRPr="00B67236">
        <w:rPr>
          <w:lang w:val="fr-CA"/>
        </w:rPr>
        <w:t>, comme le TSX</w:t>
      </w:r>
      <w:r w:rsidRPr="000A3345">
        <w:rPr>
          <w:lang w:val="en-CA"/>
        </w:rPr>
        <w:t xml:space="preserve"> </w:t>
      </w:r>
      <w:r w:rsidRPr="000A3345">
        <w:t>(</w:t>
      </w:r>
      <w:r w:rsidR="000B3096" w:rsidRPr="000B3096">
        <w:t>RFG</w:t>
      </w:r>
      <w:r w:rsidRPr="000A3345">
        <w:t xml:space="preserve">: </w:t>
      </w:r>
      <w:r w:rsidRPr="000A3345">
        <w:rPr>
          <w:lang w:val="en-CA"/>
        </w:rPr>
        <w:t>[</w:t>
      </w:r>
      <w:r w:rsidRPr="000A3345">
        <w:rPr>
          <w:highlight w:val="green"/>
          <w:lang w:val="en-CA"/>
        </w:rPr>
        <w:t>IF MUTFEES==1, INSERT “1”, IF MUTFEES==2, INSERT “2”, IF MUTFEES ==3, INSERT “3”</w:t>
      </w:r>
      <w:r w:rsidRPr="00E809A2">
        <w:rPr>
          <w:lang w:val="en-CA"/>
        </w:rPr>
        <w:t>]</w:t>
      </w:r>
      <w:r w:rsidR="00B67236">
        <w:rPr>
          <w:lang w:val="en-CA"/>
        </w:rPr>
        <w:t xml:space="preserve"> </w:t>
      </w:r>
      <w:r w:rsidRPr="00E809A2">
        <w:t>%)</w:t>
      </w:r>
    </w:p>
    <w:p w14:paraId="5CE44509" w14:textId="36C86499" w:rsidR="000A3345" w:rsidRPr="00862F8A" w:rsidRDefault="000A3345" w:rsidP="000A3345">
      <w:r w:rsidRPr="00862F8A">
        <w:t xml:space="preserve">3 </w:t>
      </w:r>
      <w:r w:rsidR="001F56D6" w:rsidRPr="00012841">
        <w:rPr>
          <w:lang w:val="fr-CA"/>
        </w:rPr>
        <w:t xml:space="preserve">Fonds distinct, basé sur un indice </w:t>
      </w:r>
      <w:r w:rsidR="008B5F6C">
        <w:rPr>
          <w:lang w:val="fr-CA"/>
        </w:rPr>
        <w:t>général</w:t>
      </w:r>
      <w:r w:rsidR="001F56D6" w:rsidRPr="00012841">
        <w:rPr>
          <w:lang w:val="fr-CA"/>
        </w:rPr>
        <w:t>, comme le TSX</w:t>
      </w:r>
      <w:r w:rsidRPr="00012841">
        <w:rPr>
          <w:lang w:val="fr-CA"/>
        </w:rPr>
        <w:t xml:space="preserve"> </w:t>
      </w:r>
      <w:r w:rsidRPr="000A3345">
        <w:t>(</w:t>
      </w:r>
      <w:r w:rsidR="000B3096" w:rsidRPr="000B3096">
        <w:t>RFG</w:t>
      </w:r>
      <w:r w:rsidRPr="000A3345">
        <w:t>:</w:t>
      </w:r>
      <w:r w:rsidRPr="00862F8A">
        <w:t xml:space="preserve"> </w:t>
      </w:r>
      <w:r w:rsidRPr="00862F8A">
        <w:rPr>
          <w:lang w:val="en-CA"/>
        </w:rPr>
        <w:t>[</w:t>
      </w:r>
      <w:r w:rsidRPr="000A3345">
        <w:rPr>
          <w:highlight w:val="green"/>
          <w:lang w:val="en-CA"/>
        </w:rPr>
        <w:t>IF SEGFEES==1, INSERT “</w:t>
      </w:r>
      <w:r w:rsidRPr="000A3345">
        <w:rPr>
          <w:highlight w:val="green"/>
        </w:rPr>
        <w:t>2</w:t>
      </w:r>
      <w:r w:rsidRPr="000A3345">
        <w:rPr>
          <w:highlight w:val="green"/>
          <w:lang w:val="en-CA"/>
        </w:rPr>
        <w:t>”, IF SEGFEES==2, INSERT “3”, IF SEGFEES ==3, INSERT “4”</w:t>
      </w:r>
      <w:r w:rsidRPr="00862F8A">
        <w:rPr>
          <w:lang w:val="en-CA"/>
        </w:rPr>
        <w:t>]</w:t>
      </w:r>
      <w:r w:rsidR="001F56D6">
        <w:rPr>
          <w:lang w:val="en-CA"/>
        </w:rPr>
        <w:t xml:space="preserve"> </w:t>
      </w:r>
      <w:r w:rsidRPr="00862F8A">
        <w:t>%)</w:t>
      </w:r>
    </w:p>
    <w:p w14:paraId="6BAB93B8" w14:textId="667FC49A" w:rsidR="000A3345" w:rsidRPr="00C13F02" w:rsidRDefault="000A3345" w:rsidP="000A3345">
      <w:r>
        <w:rPr>
          <w:color w:val="000000" w:themeColor="text1"/>
        </w:rPr>
        <w:t>4</w:t>
      </w:r>
      <w:r w:rsidRPr="003D45D7">
        <w:rPr>
          <w:color w:val="000000" w:themeColor="text1"/>
        </w:rPr>
        <w:t xml:space="preserve"> </w:t>
      </w:r>
      <w:r w:rsidR="003B706F" w:rsidRPr="003B706F">
        <w:rPr>
          <w:color w:val="000000" w:themeColor="text1"/>
          <w:lang w:val="fr-CA"/>
        </w:rPr>
        <w:t xml:space="preserve">Un fonds négocié en bourse (FNB), basé sur un indice </w:t>
      </w:r>
      <w:r w:rsidR="008B5F6C">
        <w:rPr>
          <w:color w:val="000000" w:themeColor="text1"/>
          <w:lang w:val="fr-CA"/>
        </w:rPr>
        <w:t>général</w:t>
      </w:r>
      <w:r w:rsidR="003B706F" w:rsidRPr="003B706F">
        <w:rPr>
          <w:color w:val="000000" w:themeColor="text1"/>
          <w:lang w:val="fr-CA"/>
        </w:rPr>
        <w:t>, comme le TSX, et détenu dans</w:t>
      </w:r>
      <w:r w:rsidRPr="000A3345">
        <w:rPr>
          <w:color w:val="000000" w:themeColor="text1"/>
        </w:rPr>
        <w:t xml:space="preserve"> </w:t>
      </w:r>
      <w:r w:rsidR="006C3A2D" w:rsidRPr="00017CF3">
        <w:rPr>
          <w:lang w:val="en-CA"/>
        </w:rPr>
        <w:t>son</w:t>
      </w:r>
      <w:r w:rsidRPr="00D427A3">
        <w:t xml:space="preserve"> </w:t>
      </w:r>
      <w:r w:rsidR="003B706F" w:rsidRPr="003B706F">
        <w:rPr>
          <w:color w:val="000000" w:themeColor="text1"/>
          <w:lang w:val="fr-CA"/>
        </w:rPr>
        <w:t>compte de courtage à escompte autogéré</w:t>
      </w:r>
      <w:r w:rsidR="003B706F">
        <w:rPr>
          <w:color w:val="000000" w:themeColor="text1"/>
        </w:rPr>
        <w:t>.</w:t>
      </w:r>
      <w:r>
        <w:rPr>
          <w:color w:val="000000" w:themeColor="text1"/>
        </w:rPr>
        <w:t xml:space="preserve"> </w:t>
      </w:r>
    </w:p>
    <w:p w14:paraId="3C39544B" w14:textId="22359271" w:rsidR="000A3345" w:rsidRDefault="000A3345" w:rsidP="000A3345"/>
    <w:p w14:paraId="7C3FB9DC" w14:textId="77777777" w:rsidR="000A3345" w:rsidRPr="00C13F02" w:rsidRDefault="000A3345" w:rsidP="000A3345"/>
    <w:p w14:paraId="52D1F8F9" w14:textId="1DF00507" w:rsidR="00EA63FD" w:rsidRPr="00E15894" w:rsidRDefault="00334EC0" w:rsidP="00827BDF">
      <w:r w:rsidRPr="00E15894">
        <w:rPr>
          <w:bCs/>
        </w:rPr>
        <w:t>[NEW SCREEN]</w:t>
      </w:r>
    </w:p>
    <w:p w14:paraId="542555CF" w14:textId="17FCB39A" w:rsidR="00EA63FD" w:rsidRPr="00E15894" w:rsidRDefault="00EA63FD" w:rsidP="00EA63FD">
      <w:r w:rsidRPr="00E15894">
        <w:t>[SECTION 2.8]</w:t>
      </w:r>
    </w:p>
    <w:p w14:paraId="5482E9EB" w14:textId="4723A73F" w:rsidR="00660B3E" w:rsidRPr="00E15894" w:rsidRDefault="00660B3E" w:rsidP="00EA63FD"/>
    <w:p w14:paraId="4EDB2A3D" w14:textId="77777777" w:rsidR="009C162A" w:rsidRPr="00E15894" w:rsidRDefault="009C162A" w:rsidP="009C162A">
      <w:pPr>
        <w:rPr>
          <w:i/>
          <w:iCs/>
          <w:lang w:val="en-CA"/>
        </w:rPr>
      </w:pPr>
      <w:r w:rsidRPr="00E15894">
        <w:rPr>
          <w:bCs/>
          <w:i/>
          <w:iCs/>
          <w:lang w:val="fr-CA"/>
        </w:rPr>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48F0482B" w14:textId="77777777" w:rsidR="009C162A" w:rsidRPr="00E15894" w:rsidRDefault="009C162A" w:rsidP="009C162A">
      <w:pPr>
        <w:rPr>
          <w:lang w:val="en-CA"/>
        </w:rPr>
      </w:pPr>
    </w:p>
    <w:p w14:paraId="1467BDE4" w14:textId="59A33A0E" w:rsidR="000A3345" w:rsidRDefault="00367522" w:rsidP="000A3345">
      <w:pPr>
        <w:rPr>
          <w:highlight w:val="green"/>
        </w:rPr>
      </w:pPr>
      <w:proofErr w:type="spellStart"/>
      <w:r>
        <w:t>Votre</w:t>
      </w:r>
      <w:proofErr w:type="spellEnd"/>
      <w:r w:rsidR="000A3345" w:rsidRPr="00236FA4">
        <w:t xml:space="preserve"> </w:t>
      </w:r>
      <w:r w:rsidR="000A3345">
        <w:t>[</w:t>
      </w:r>
      <w:r>
        <w:rPr>
          <w:highlight w:val="green"/>
          <w:lang w:val="en-CA"/>
        </w:rPr>
        <w:t>IF NAME_I==1, INSERT “</w:t>
      </w:r>
      <w:r w:rsidR="00B0024C">
        <w:rPr>
          <w:highlight w:val="green"/>
          <w:lang w:val="en-CA"/>
        </w:rPr>
        <w:t xml:space="preserve">client, </w:t>
      </w:r>
      <w:r w:rsidR="00E4236F">
        <w:rPr>
          <w:highlight w:val="green"/>
          <w:lang w:val="en-CA"/>
        </w:rPr>
        <w:t>Michel</w:t>
      </w:r>
      <w:r w:rsidR="000A3345" w:rsidRPr="00D00873">
        <w:rPr>
          <w:highlight w:val="green"/>
          <w:lang w:val="en-CA"/>
        </w:rPr>
        <w:t>”, IF NAME_I==2, INSERT “</w:t>
      </w:r>
      <w:r w:rsidR="00B0024C">
        <w:rPr>
          <w:highlight w:val="green"/>
          <w:lang w:val="en-CA"/>
        </w:rPr>
        <w:t xml:space="preserve">client, </w:t>
      </w:r>
      <w:r w:rsidR="00E4236F">
        <w:rPr>
          <w:highlight w:val="green"/>
          <w:lang w:val="en-CA"/>
        </w:rPr>
        <w:t>Gregory</w:t>
      </w:r>
      <w:r w:rsidR="000A3345" w:rsidRPr="00D00873">
        <w:rPr>
          <w:highlight w:val="green"/>
          <w:lang w:val="en-CA"/>
        </w:rPr>
        <w:t>”, IF NAME_I==3, INSERT “</w:t>
      </w:r>
      <w:proofErr w:type="spellStart"/>
      <w:r w:rsidR="00B0024C">
        <w:rPr>
          <w:highlight w:val="green"/>
          <w:lang w:val="en-CA"/>
        </w:rPr>
        <w:t>cliente</w:t>
      </w:r>
      <w:proofErr w:type="spellEnd"/>
      <w:r w:rsidR="00B0024C">
        <w:rPr>
          <w:highlight w:val="green"/>
          <w:lang w:val="en-CA"/>
        </w:rPr>
        <w:t xml:space="preserve">, </w:t>
      </w:r>
      <w:r w:rsidR="000A3345" w:rsidRPr="00D00873">
        <w:rPr>
          <w:highlight w:val="green"/>
          <w:lang w:val="en-CA"/>
        </w:rPr>
        <w:t>Linda”, IF NAME_I==4, INSERT “</w:t>
      </w:r>
      <w:proofErr w:type="spellStart"/>
      <w:r w:rsidR="00B0024C">
        <w:rPr>
          <w:highlight w:val="green"/>
          <w:lang w:val="en-CA"/>
        </w:rPr>
        <w:t>cliente</w:t>
      </w:r>
      <w:proofErr w:type="spellEnd"/>
      <w:r w:rsidR="00B0024C">
        <w:rPr>
          <w:highlight w:val="green"/>
          <w:lang w:val="en-CA"/>
        </w:rPr>
        <w:t xml:space="preserve">, </w:t>
      </w:r>
      <w:r>
        <w:rPr>
          <w:highlight w:val="green"/>
          <w:lang w:val="en-CA"/>
        </w:rPr>
        <w:t>Catherine</w:t>
      </w:r>
      <w:r w:rsidR="000A3345" w:rsidRPr="00D00873">
        <w:rPr>
          <w:highlight w:val="green"/>
          <w:lang w:val="en-CA"/>
        </w:rPr>
        <w:t>”</w:t>
      </w:r>
      <w:r w:rsidR="000A3345" w:rsidRPr="00236FA4">
        <w:rPr>
          <w:lang w:val="en-CA"/>
        </w:rPr>
        <w:t>]</w:t>
      </w:r>
      <w:r w:rsidR="000A3345" w:rsidRPr="00236FA4">
        <w:t xml:space="preserve"> </w:t>
      </w:r>
      <w:proofErr w:type="spellStart"/>
      <w:r>
        <w:t>est</w:t>
      </w:r>
      <w:proofErr w:type="spellEnd"/>
      <w:r w:rsidR="000A3345" w:rsidRPr="00236FA4">
        <w:t xml:space="preserve"> </w:t>
      </w:r>
      <w:r w:rsidR="000A3345">
        <w:t>[</w:t>
      </w:r>
      <w:r w:rsidR="000A3345" w:rsidRPr="00D00873">
        <w:rPr>
          <w:highlight w:val="green"/>
          <w:lang w:val="en-CA"/>
        </w:rPr>
        <w:t>IF NAME_I==1, OR NAME_I==2, INSERT “</w:t>
      </w:r>
      <w:r>
        <w:rPr>
          <w:highlight w:val="green"/>
          <w:lang w:val="en-CA"/>
        </w:rPr>
        <w:t>un homme</w:t>
      </w:r>
      <w:r w:rsidR="000A3345" w:rsidRPr="00D00873">
        <w:rPr>
          <w:highlight w:val="green"/>
          <w:lang w:val="en-CA"/>
        </w:rPr>
        <w:t>”, IF NAME_I==3 OR NAME_I==4, INSERT “</w:t>
      </w:r>
      <w:proofErr w:type="spellStart"/>
      <w:r>
        <w:rPr>
          <w:highlight w:val="green"/>
          <w:lang w:val="en-CA"/>
        </w:rPr>
        <w:t>une</w:t>
      </w:r>
      <w:proofErr w:type="spellEnd"/>
      <w:r>
        <w:rPr>
          <w:highlight w:val="green"/>
          <w:lang w:val="en-CA"/>
        </w:rPr>
        <w:t xml:space="preserve"> femme</w:t>
      </w:r>
      <w:r w:rsidR="000A3345" w:rsidRPr="00D00873">
        <w:rPr>
          <w:highlight w:val="green"/>
          <w:lang w:val="en-CA"/>
        </w:rPr>
        <w:t>”</w:t>
      </w:r>
      <w:r w:rsidR="000A3345" w:rsidRPr="00236FA4">
        <w:rPr>
          <w:lang w:val="en-CA"/>
        </w:rPr>
        <w:t>]</w:t>
      </w:r>
      <w:r w:rsidR="000A3345">
        <w:rPr>
          <w:lang w:val="en-CA"/>
        </w:rPr>
        <w:t xml:space="preserve"> </w:t>
      </w:r>
      <w:r w:rsidRPr="00246907">
        <w:rPr>
          <w:lang w:val="fr-CA"/>
        </w:rPr>
        <w:t xml:space="preserve">de 45 ans qui </w:t>
      </w:r>
      <w:r>
        <w:rPr>
          <w:lang w:val="fr-CA"/>
        </w:rPr>
        <w:t>travaille en enseignement</w:t>
      </w:r>
      <w:r w:rsidRPr="00246907">
        <w:rPr>
          <w:lang w:val="fr-CA"/>
        </w:rPr>
        <w:t xml:space="preserve"> au secondaire </w:t>
      </w:r>
      <w:r>
        <w:rPr>
          <w:lang w:val="fr-CA"/>
        </w:rPr>
        <w:t>et qui gagne</w:t>
      </w:r>
      <w:r w:rsidRPr="00246907">
        <w:rPr>
          <w:lang w:val="fr-CA"/>
        </w:rPr>
        <w:t xml:space="preserve"> un revenu annuel brut de 50 000 $</w:t>
      </w:r>
      <w:r w:rsidR="000A3345" w:rsidRPr="00D427A3">
        <w:t xml:space="preserve">. </w:t>
      </w:r>
      <w:r w:rsidR="000A3345" w:rsidRPr="00D427A3">
        <w:rPr>
          <w:lang w:val="en-CA"/>
        </w:rPr>
        <w:t>[</w:t>
      </w:r>
      <w:r w:rsidR="000A3345" w:rsidRPr="00D00873">
        <w:rPr>
          <w:highlight w:val="green"/>
          <w:lang w:val="en-CA"/>
        </w:rPr>
        <w:t>IF NAME_I==1 OR NAME_I==2, INSERT “</w:t>
      </w:r>
      <w:r w:rsidR="00ED0CC4">
        <w:rPr>
          <w:highlight w:val="green"/>
          <w:lang w:val="en-CA"/>
        </w:rPr>
        <w:t>Il</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w:t>
      </w:r>
      <w:proofErr w:type="spellEnd"/>
      <w:r w:rsidR="000A3345" w:rsidRPr="00D00873">
        <w:rPr>
          <w:highlight w:val="green"/>
          <w:lang w:val="en-CA"/>
        </w:rPr>
        <w:t>”, IF NAME_I==3 OR NAME_I==4, INSERT “</w:t>
      </w:r>
      <w:r w:rsidR="00ED0CC4">
        <w:rPr>
          <w:highlight w:val="green"/>
          <w:lang w:val="en-CA"/>
        </w:rPr>
        <w:t>Elle</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mariée</w:t>
      </w:r>
      <w:proofErr w:type="spellEnd"/>
      <w:r w:rsidR="000A3345" w:rsidRPr="00D00873">
        <w:rPr>
          <w:highlight w:val="green"/>
          <w:lang w:val="en-CA"/>
        </w:rPr>
        <w:t>”</w:t>
      </w:r>
      <w:r w:rsidR="000A3345" w:rsidRPr="00D427A3">
        <w:rPr>
          <w:lang w:val="en-CA"/>
        </w:rPr>
        <w:t>]</w:t>
      </w:r>
      <w:r w:rsidR="000A3345" w:rsidRPr="00D427A3">
        <w:t xml:space="preserve"> </w:t>
      </w:r>
      <w:r w:rsidR="00C312AF" w:rsidRPr="00246907">
        <w:rPr>
          <w:lang w:val="fr-CA"/>
        </w:rPr>
        <w:t>et a deux enfants de moins de 10 ans</w:t>
      </w:r>
      <w:r w:rsidR="000A3345" w:rsidRPr="00D427A3">
        <w:t xml:space="preserve">. </w:t>
      </w:r>
      <w:r w:rsidR="000A3345" w:rsidRPr="00D427A3">
        <w:rPr>
          <w:lang w:val="en-CA"/>
        </w:rPr>
        <w:t>[</w:t>
      </w:r>
      <w:r w:rsidR="000A3345" w:rsidRPr="00D00873">
        <w:rPr>
          <w:highlight w:val="green"/>
          <w:lang w:val="en-CA"/>
        </w:rPr>
        <w:t>IF NAME_I==1 OR NAME_I==2, INSERT “</w:t>
      </w:r>
      <w:r w:rsidR="00C312AF">
        <w:rPr>
          <w:highlight w:val="green"/>
          <w:lang w:val="en-CA"/>
        </w:rPr>
        <w:t>Sa femme</w:t>
      </w:r>
      <w:r w:rsidR="000A3345" w:rsidRPr="00D00873">
        <w:rPr>
          <w:highlight w:val="green"/>
          <w:lang w:val="en-CA"/>
        </w:rPr>
        <w:t>”, IF NAME_I==3 OR NAME_I==4, INSERT “</w:t>
      </w:r>
      <w:r w:rsidR="00C312AF">
        <w:rPr>
          <w:highlight w:val="green"/>
          <w:lang w:val="en-CA"/>
        </w:rPr>
        <w:t xml:space="preserve">Son </w:t>
      </w:r>
      <w:proofErr w:type="spellStart"/>
      <w:r w:rsidR="00C312AF">
        <w:rPr>
          <w:highlight w:val="green"/>
          <w:lang w:val="en-CA"/>
        </w:rPr>
        <w:t>mari</w:t>
      </w:r>
      <w:proofErr w:type="spellEnd"/>
      <w:r w:rsidR="000A3345" w:rsidRPr="00D00873">
        <w:rPr>
          <w:highlight w:val="green"/>
          <w:lang w:val="en-CA"/>
        </w:rPr>
        <w:t>”</w:t>
      </w:r>
      <w:r w:rsidR="000A3345" w:rsidRPr="00D427A3">
        <w:rPr>
          <w:lang w:val="en-CA"/>
        </w:rPr>
        <w:t>]</w:t>
      </w:r>
      <w:r w:rsidR="000A3345" w:rsidRPr="00D427A3">
        <w:t xml:space="preserve"> </w:t>
      </w:r>
      <w:r w:rsidR="00C312AF" w:rsidRPr="00486023">
        <w:rPr>
          <w:lang w:val="fr-CA"/>
        </w:rPr>
        <w:t>est actuellement à la recherche d'un emploi en marketing</w:t>
      </w:r>
      <w:r w:rsidR="000A3345" w:rsidRPr="00D427A3">
        <w:t xml:space="preserve">. </w:t>
      </w:r>
      <w:r w:rsidR="000A3345">
        <w:t>[</w:t>
      </w:r>
      <w:r w:rsidR="00F505EE">
        <w:rPr>
          <w:highlight w:val="green"/>
          <w:lang w:val="en-CA"/>
        </w:rPr>
        <w:t>IF NAME_I==1, INSERT “</w:t>
      </w:r>
      <w:r w:rsidR="00E4236F">
        <w:rPr>
          <w:highlight w:val="green"/>
          <w:lang w:val="en-CA"/>
        </w:rPr>
        <w:t>Michel</w:t>
      </w:r>
      <w:r w:rsidR="000A3345" w:rsidRPr="00D00873">
        <w:rPr>
          <w:highlight w:val="green"/>
          <w:lang w:val="en-CA"/>
        </w:rPr>
        <w:t>”, IF NAME_I==2, INSERT “</w:t>
      </w:r>
      <w:r w:rsidR="00E4236F">
        <w:rPr>
          <w:highlight w:val="green"/>
          <w:lang w:val="en-CA"/>
        </w:rPr>
        <w:t>Gregory</w:t>
      </w:r>
      <w:r w:rsidR="000A3345" w:rsidRPr="00D00873">
        <w:rPr>
          <w:highlight w:val="green"/>
          <w:lang w:val="en-CA"/>
        </w:rPr>
        <w:t>”, IF NAME_I==3, INSERT “Linda”, IF NAME_I==4, INSERT “</w:t>
      </w:r>
      <w:r w:rsidR="00F505EE">
        <w:rPr>
          <w:highlight w:val="green"/>
          <w:lang w:val="en-CA"/>
        </w:rPr>
        <w:t>Catherine</w:t>
      </w:r>
      <w:r w:rsidR="000A3345" w:rsidRPr="00D00873">
        <w:rPr>
          <w:highlight w:val="green"/>
          <w:lang w:val="en-CA"/>
        </w:rPr>
        <w:t>”</w:t>
      </w:r>
      <w:r w:rsidR="000A3345" w:rsidRPr="00236FA4">
        <w:rPr>
          <w:lang w:val="en-CA"/>
        </w:rPr>
        <w:t>]</w:t>
      </w:r>
      <w:r w:rsidR="000A3345">
        <w:rPr>
          <w:lang w:val="en-CA"/>
        </w:rPr>
        <w:t xml:space="preserve"> </w:t>
      </w:r>
      <w:proofErr w:type="spellStart"/>
      <w:r w:rsidR="0030053A" w:rsidRPr="00486023">
        <w:t>détient</w:t>
      </w:r>
      <w:proofErr w:type="spellEnd"/>
      <w:r w:rsidR="0030053A" w:rsidRPr="00486023">
        <w:t xml:space="preserve"> </w:t>
      </w:r>
      <w:proofErr w:type="spellStart"/>
      <w:r w:rsidR="0030053A" w:rsidRPr="00486023">
        <w:t>actuellement</w:t>
      </w:r>
      <w:proofErr w:type="spellEnd"/>
      <w:r w:rsidR="0030053A" w:rsidRPr="00486023">
        <w:t xml:space="preserve"> 75 000 $ </w:t>
      </w:r>
      <w:r w:rsidR="0030053A">
        <w:t>dans</w:t>
      </w:r>
      <w:r w:rsidR="000A3345" w:rsidRPr="00D427A3">
        <w:t xml:space="preserve"> </w:t>
      </w:r>
      <w:r w:rsidR="0030053A" w:rsidRPr="00017CF3">
        <w:rPr>
          <w:lang w:val="en-CA"/>
        </w:rPr>
        <w:t>son</w:t>
      </w:r>
      <w:r w:rsidR="000A3345" w:rsidRPr="00D427A3">
        <w:t xml:space="preserve"> </w:t>
      </w:r>
      <w:r w:rsidR="0030053A" w:rsidRPr="0030053A">
        <w:rPr>
          <w:lang w:val="fr-CA"/>
        </w:rPr>
        <w:t xml:space="preserve">CELI et cette année, il </w:t>
      </w:r>
      <w:r w:rsidR="00B113DD">
        <w:rPr>
          <w:lang w:val="fr-CA"/>
        </w:rPr>
        <w:t>ne lui reste plus de droits de cotisations pour</w:t>
      </w:r>
      <w:r w:rsidR="00B113DD" w:rsidRPr="00486023">
        <w:t xml:space="preserve"> </w:t>
      </w:r>
      <w:r w:rsidR="00B113DD">
        <w:rPr>
          <w:lang w:val="fr-CA"/>
        </w:rPr>
        <w:t>son</w:t>
      </w:r>
      <w:r w:rsidR="000A3345" w:rsidRPr="00D427A3">
        <w:t xml:space="preserve"> </w:t>
      </w:r>
      <w:r w:rsidR="0030053A">
        <w:t xml:space="preserve">REER </w:t>
      </w:r>
      <w:proofErr w:type="spellStart"/>
      <w:r w:rsidR="0030053A">
        <w:t>parce</w:t>
      </w:r>
      <w:proofErr w:type="spellEnd"/>
      <w:r w:rsidR="000A3345">
        <w:t xml:space="preserve"> </w:t>
      </w:r>
      <w:r w:rsidR="000A3345" w:rsidRPr="00C13F02">
        <w:rPr>
          <w:lang w:val="en-CA"/>
        </w:rPr>
        <w:t>[</w:t>
      </w:r>
      <w:r w:rsidR="000A3345" w:rsidRPr="00D00873">
        <w:rPr>
          <w:highlight w:val="green"/>
          <w:lang w:val="en-CA"/>
        </w:rPr>
        <w:t>IF NAME_I==1 OR NAME_I==2, INSERT “</w:t>
      </w:r>
      <w:proofErr w:type="spellStart"/>
      <w:r w:rsidR="0030053A">
        <w:rPr>
          <w:highlight w:val="green"/>
          <w:lang w:val="en-CA"/>
        </w:rPr>
        <w:t>qu’il</w:t>
      </w:r>
      <w:proofErr w:type="spellEnd"/>
      <w:r w:rsidR="000A3345" w:rsidRPr="00D00873">
        <w:rPr>
          <w:highlight w:val="green"/>
          <w:lang w:val="en-CA"/>
        </w:rPr>
        <w:t>”, IF NAME_I==3 OR NAME_I==4, INSERT “</w:t>
      </w:r>
      <w:proofErr w:type="spellStart"/>
      <w:r w:rsidR="0030053A">
        <w:rPr>
          <w:highlight w:val="green"/>
          <w:lang w:val="en-CA"/>
        </w:rPr>
        <w:t>qu’elle</w:t>
      </w:r>
      <w:proofErr w:type="spellEnd"/>
      <w:r w:rsidR="000A3345" w:rsidRPr="00D00873">
        <w:rPr>
          <w:highlight w:val="green"/>
          <w:lang w:val="en-CA"/>
        </w:rPr>
        <w:t>”</w:t>
      </w:r>
      <w:r w:rsidR="000A3345" w:rsidRPr="00C13F02">
        <w:rPr>
          <w:lang w:val="en-CA"/>
        </w:rPr>
        <w:t>]</w:t>
      </w:r>
      <w:r w:rsidR="000A3345">
        <w:rPr>
          <w:lang w:val="en-CA"/>
        </w:rPr>
        <w:t xml:space="preserve"> </w:t>
      </w:r>
      <w:r w:rsidR="0030053A" w:rsidRPr="00486023">
        <w:rPr>
          <w:lang w:val="fr-CA"/>
        </w:rPr>
        <w:t xml:space="preserve">détient une pension à PD). L’hypothèque sur </w:t>
      </w:r>
      <w:proofErr w:type="spellStart"/>
      <w:r w:rsidR="0030053A" w:rsidRPr="00017CF3">
        <w:rPr>
          <w:lang w:val="en-CA"/>
        </w:rPr>
        <w:t>sa</w:t>
      </w:r>
      <w:proofErr w:type="spellEnd"/>
      <w:r w:rsidR="000A3345" w:rsidRPr="00D427A3">
        <w:t xml:space="preserve"> </w:t>
      </w:r>
      <w:r w:rsidR="0030053A" w:rsidRPr="00486023">
        <w:rPr>
          <w:lang w:val="fr-CA"/>
        </w:rPr>
        <w:t>maison est entièrement remboursée et la marge de crédit sur la maison n'est pas utilisée.</w:t>
      </w:r>
      <w:r w:rsidR="0030053A" w:rsidRPr="00486023">
        <w:t xml:space="preserve"> </w:t>
      </w:r>
      <w:r w:rsidR="000A3345" w:rsidRPr="00C13F02">
        <w:t>[</w:t>
      </w:r>
      <w:r w:rsidR="000A3345" w:rsidRPr="003C1076">
        <w:rPr>
          <w:highlight w:val="green"/>
          <w:lang w:val="en-CA"/>
        </w:rPr>
        <w:t>IF NAME_I==1, INSERT “</w:t>
      </w:r>
      <w:r w:rsidR="00E4236F">
        <w:rPr>
          <w:highlight w:val="green"/>
          <w:lang w:val="en-CA"/>
        </w:rPr>
        <w:t>Michel</w:t>
      </w:r>
      <w:r w:rsidR="000A3345" w:rsidRPr="003C1076">
        <w:rPr>
          <w:highlight w:val="green"/>
          <w:lang w:val="en-CA"/>
        </w:rPr>
        <w:t>”, IF N</w:t>
      </w:r>
      <w:r w:rsidR="003D422F">
        <w:rPr>
          <w:highlight w:val="green"/>
          <w:lang w:val="en-CA"/>
        </w:rPr>
        <w:t>AME_I==2, INSERT “</w:t>
      </w:r>
      <w:r w:rsidR="00E4236F">
        <w:rPr>
          <w:highlight w:val="green"/>
          <w:lang w:val="en-CA"/>
        </w:rPr>
        <w:t>Gregory</w:t>
      </w:r>
      <w:r w:rsidR="000A3345" w:rsidRPr="003C1076">
        <w:rPr>
          <w:highlight w:val="green"/>
          <w:lang w:val="en-CA"/>
        </w:rPr>
        <w:t>”, IF NAME_I==3, INSERT “Linda”, IF NAME_I==4, INSERT “</w:t>
      </w:r>
      <w:r w:rsidR="003D422F">
        <w:rPr>
          <w:highlight w:val="green"/>
          <w:lang w:val="en-CA"/>
        </w:rPr>
        <w:t>Catherine</w:t>
      </w:r>
      <w:r w:rsidR="000A3345" w:rsidRPr="003C1076">
        <w:rPr>
          <w:highlight w:val="green"/>
          <w:lang w:val="en-CA"/>
        </w:rPr>
        <w:t>”]</w:t>
      </w:r>
      <w:r w:rsidR="000A3345">
        <w:rPr>
          <w:lang w:val="en-CA"/>
        </w:rPr>
        <w:t xml:space="preserve"> </w:t>
      </w:r>
      <w:proofErr w:type="spellStart"/>
      <w:r w:rsidR="00107839" w:rsidRPr="00107839">
        <w:rPr>
          <w:lang w:val="fr-CA"/>
        </w:rPr>
        <w:t>a</w:t>
      </w:r>
      <w:proofErr w:type="spellEnd"/>
      <w:r w:rsidR="00107839" w:rsidRPr="00107839">
        <w:rPr>
          <w:lang w:val="fr-CA"/>
        </w:rPr>
        <w:t xml:space="preserve"> 40 000 $ dans un compte d'épargne</w:t>
      </w:r>
      <w:r w:rsidR="000A3345" w:rsidRPr="00C13F02">
        <w:t xml:space="preserve"> </w:t>
      </w:r>
      <w:r w:rsidR="000A3345" w:rsidRPr="003C1076">
        <w:rPr>
          <w:highlight w:val="green"/>
          <w:lang w:val="en-CA"/>
        </w:rPr>
        <w:t>[IF NAME_I==1 OR NAME_I==2, INSERT “</w:t>
      </w:r>
      <w:proofErr w:type="spellStart"/>
      <w:r w:rsidR="00C802B1">
        <w:rPr>
          <w:highlight w:val="green"/>
          <w:lang w:val="en-CA"/>
        </w:rPr>
        <w:t>qu’</w:t>
      </w:r>
      <w:r w:rsidR="00107839">
        <w:rPr>
          <w:highlight w:val="green"/>
          <w:lang w:val="en-CA"/>
        </w:rPr>
        <w:t>il</w:t>
      </w:r>
      <w:proofErr w:type="spellEnd"/>
      <w:r w:rsidR="000A3345" w:rsidRPr="003C1076">
        <w:rPr>
          <w:highlight w:val="green"/>
          <w:lang w:val="en-CA"/>
        </w:rPr>
        <w:t>”, IF NAME_I==3 OR NAME_I==4, INSERT “</w:t>
      </w:r>
      <w:proofErr w:type="spellStart"/>
      <w:r w:rsidR="00C802B1">
        <w:rPr>
          <w:highlight w:val="green"/>
          <w:lang w:val="en-CA"/>
        </w:rPr>
        <w:t>qu’</w:t>
      </w:r>
      <w:r w:rsidR="00107839">
        <w:rPr>
          <w:highlight w:val="green"/>
          <w:lang w:val="en-CA"/>
        </w:rPr>
        <w:t>elle</w:t>
      </w:r>
      <w:proofErr w:type="spellEnd"/>
      <w:r w:rsidR="000A3345" w:rsidRPr="003C1076">
        <w:rPr>
          <w:highlight w:val="green"/>
          <w:lang w:val="en-CA"/>
        </w:rPr>
        <w:t>”</w:t>
      </w:r>
      <w:r w:rsidR="000A3345" w:rsidRPr="00C13F02">
        <w:rPr>
          <w:lang w:val="en-CA"/>
        </w:rPr>
        <w:t>]</w:t>
      </w:r>
      <w:r w:rsidR="000A3345">
        <w:rPr>
          <w:lang w:val="en-CA"/>
        </w:rPr>
        <w:t xml:space="preserve"> </w:t>
      </w:r>
      <w:r w:rsidR="00107839" w:rsidRPr="00403FAF">
        <w:rPr>
          <w:lang w:val="fr-CA"/>
        </w:rPr>
        <w:t>cherche à investir (dans</w:t>
      </w:r>
      <w:r w:rsidR="000A3345">
        <w:t xml:space="preserve"> </w:t>
      </w:r>
      <w:r w:rsidR="00107839" w:rsidRPr="00017CF3">
        <w:rPr>
          <w:lang w:val="en-CA"/>
        </w:rPr>
        <w:t>son</w:t>
      </w:r>
      <w:r w:rsidR="000A3345" w:rsidRPr="00D427A3">
        <w:t xml:space="preserve"> </w:t>
      </w:r>
      <w:r w:rsidR="00107839">
        <w:t xml:space="preserve">CELI) </w:t>
      </w:r>
      <w:r w:rsidR="00107839" w:rsidRPr="00403FAF">
        <w:t>pour un horizon de trois ans</w:t>
      </w:r>
      <w:r w:rsidR="000A3345" w:rsidRPr="00137EB8">
        <w:t xml:space="preserve">. </w:t>
      </w:r>
      <w:r w:rsidR="000A3345" w:rsidRPr="00137EB8">
        <w:rPr>
          <w:lang w:val="en-CA"/>
        </w:rPr>
        <w:t>[</w:t>
      </w:r>
      <w:r w:rsidR="000A3345" w:rsidRPr="008A1FB4">
        <w:rPr>
          <w:highlight w:val="green"/>
          <w:lang w:val="en-CA"/>
        </w:rPr>
        <w:t>IF SOLICIT_I==1</w:t>
      </w:r>
      <w:r w:rsidR="000A3345">
        <w:rPr>
          <w:highlight w:val="green"/>
          <w:lang w:val="en-CA"/>
        </w:rPr>
        <w:t xml:space="preserve"> AND (</w:t>
      </w:r>
      <w:r w:rsidR="000A3345" w:rsidRPr="003C1076">
        <w:rPr>
          <w:highlight w:val="green"/>
          <w:lang w:val="en-CA"/>
        </w:rPr>
        <w:t>NAME_I==</w:t>
      </w:r>
      <w:r w:rsidR="000A3345">
        <w:rPr>
          <w:highlight w:val="green"/>
          <w:lang w:val="en-CA"/>
        </w:rPr>
        <w:t>1 OR NAME_I==2)</w:t>
      </w:r>
      <w:r w:rsidR="000A3345" w:rsidRPr="008A1FB4">
        <w:rPr>
          <w:highlight w:val="green"/>
          <w:lang w:val="en-CA"/>
        </w:rPr>
        <w:t>, INSERT “</w:t>
      </w:r>
      <w:r w:rsidR="00DA4B28" w:rsidRPr="00AF768D">
        <w:rPr>
          <w:highlight w:val="green"/>
          <w:lang w:val="fr-CA"/>
        </w:rPr>
        <w:t>Il s'enquiert de la possibilité d'investir dans un fonds négocié en bourse (FNB</w:t>
      </w:r>
      <w:r w:rsidR="00DA4B28">
        <w:rPr>
          <w:highlight w:val="green"/>
          <w:lang w:val="en-CA"/>
        </w:rPr>
        <w:t>)</w:t>
      </w:r>
      <w:r w:rsidR="000A3345" w:rsidRPr="008A1FB4">
        <w:rPr>
          <w:highlight w:val="green"/>
        </w:rPr>
        <w:t>.</w:t>
      </w:r>
      <w:r w:rsidR="000A3345">
        <w:rPr>
          <w:highlight w:val="green"/>
        </w:rPr>
        <w:t xml:space="preserve">”, </w:t>
      </w:r>
      <w:r w:rsidR="000A3345" w:rsidRPr="008A1FB4">
        <w:rPr>
          <w:highlight w:val="green"/>
          <w:lang w:val="en-CA"/>
        </w:rPr>
        <w:t>IF SOLICIT_I==1</w:t>
      </w:r>
      <w:r w:rsidR="000A3345">
        <w:rPr>
          <w:highlight w:val="green"/>
          <w:lang w:val="en-CA"/>
        </w:rPr>
        <w:t xml:space="preserve"> AND (</w:t>
      </w:r>
      <w:r w:rsidR="000A3345" w:rsidRPr="003C1076">
        <w:rPr>
          <w:highlight w:val="green"/>
          <w:lang w:val="en-CA"/>
        </w:rPr>
        <w:t>NAME_I==3 OR NAME_I==4</w:t>
      </w:r>
      <w:r w:rsidR="000A3345">
        <w:rPr>
          <w:highlight w:val="green"/>
          <w:lang w:val="en-CA"/>
        </w:rPr>
        <w:t>)</w:t>
      </w:r>
      <w:r w:rsidR="000A3345" w:rsidRPr="008A1FB4">
        <w:rPr>
          <w:highlight w:val="green"/>
          <w:lang w:val="en-CA"/>
        </w:rPr>
        <w:t>, INSERT “</w:t>
      </w:r>
      <w:r w:rsidR="00DA4B28">
        <w:rPr>
          <w:highlight w:val="green"/>
          <w:lang w:val="fr-CA"/>
        </w:rPr>
        <w:t>Elle</w:t>
      </w:r>
      <w:r w:rsidR="00DA4B28" w:rsidRPr="00AF768D">
        <w:rPr>
          <w:highlight w:val="green"/>
          <w:lang w:val="fr-CA"/>
        </w:rPr>
        <w:t xml:space="preserve"> s'enquiert de la possibilité d'investir dans un fonds négocié en bourse (FNB</w:t>
      </w:r>
      <w:r w:rsidR="00DA4B28" w:rsidRPr="00B4606F">
        <w:rPr>
          <w:highlight w:val="green"/>
          <w:lang w:val="en-CA"/>
        </w:rPr>
        <w:t>).</w:t>
      </w:r>
      <w:r w:rsidR="000A3345" w:rsidRPr="008A1FB4">
        <w:rPr>
          <w:highlight w:val="green"/>
        </w:rPr>
        <w:t>”]</w:t>
      </w:r>
    </w:p>
    <w:p w14:paraId="6AEC855A" w14:textId="77777777" w:rsidR="000A3345" w:rsidRDefault="000A3345" w:rsidP="000A3345">
      <w:pPr>
        <w:rPr>
          <w:highlight w:val="green"/>
        </w:rPr>
      </w:pPr>
    </w:p>
    <w:p w14:paraId="0EC4D060" w14:textId="5347E9F4" w:rsidR="000A3345" w:rsidRPr="00224B10" w:rsidRDefault="00565C58" w:rsidP="000A3345">
      <w:pPr>
        <w:pStyle w:val="Paragraphedeliste"/>
        <w:numPr>
          <w:ilvl w:val="0"/>
          <w:numId w:val="2"/>
        </w:numPr>
        <w:rPr>
          <w:lang w:val="en-CA"/>
        </w:rPr>
      </w:pPr>
      <w:r w:rsidRPr="00323D25">
        <w:rPr>
          <w:lang w:val="fr-FR"/>
        </w:rPr>
        <w:t xml:space="preserve">Parmi les quatre options ci-dessous, laquelle recommanderiez-vous en premier </w:t>
      </w:r>
      <w:r>
        <w:rPr>
          <w:lang w:val="fr-FR"/>
        </w:rPr>
        <w:t>à</w:t>
      </w:r>
      <w:r w:rsidR="000A3345">
        <w:t xml:space="preserve"> </w:t>
      </w:r>
      <w:r w:rsidR="000A3345" w:rsidRPr="00224B10">
        <w:rPr>
          <w:lang w:val="en-CA"/>
        </w:rPr>
        <w:t>[</w:t>
      </w:r>
      <w:r w:rsidR="000A3345" w:rsidRPr="000A3345">
        <w:rPr>
          <w:highlight w:val="green"/>
          <w:lang w:val="en-CA"/>
        </w:rPr>
        <w:t>IF NAME_I==1, INSERT “</w:t>
      </w:r>
      <w:r w:rsidR="00E4236F">
        <w:rPr>
          <w:highlight w:val="green"/>
          <w:lang w:val="en-CA"/>
        </w:rPr>
        <w:t>Michel</w:t>
      </w:r>
      <w:r w:rsidR="000A3345" w:rsidRPr="000A3345">
        <w:rPr>
          <w:highlight w:val="green"/>
          <w:lang w:val="en-CA"/>
        </w:rPr>
        <w:t>”, IF NAME_I==2, INSERT “</w:t>
      </w:r>
      <w:r w:rsidR="00E4236F">
        <w:rPr>
          <w:highlight w:val="green"/>
          <w:lang w:val="en-CA"/>
        </w:rPr>
        <w:t>Gregory</w:t>
      </w:r>
      <w:r w:rsidR="000A3345" w:rsidRPr="000A3345">
        <w:rPr>
          <w:highlight w:val="green"/>
          <w:lang w:val="en-CA"/>
        </w:rPr>
        <w:t>”, IF NAME_I==3, INSERT “Linda”, IF NAME_I==4, INSERT “</w:t>
      </w:r>
      <w:r>
        <w:rPr>
          <w:highlight w:val="green"/>
          <w:lang w:val="en-CA"/>
        </w:rPr>
        <w:t>Catherine</w:t>
      </w:r>
      <w:r w:rsidR="000A3345" w:rsidRPr="000A3345">
        <w:rPr>
          <w:highlight w:val="green"/>
          <w:lang w:val="en-CA"/>
        </w:rPr>
        <w:t>”</w:t>
      </w:r>
      <w:proofErr w:type="gramStart"/>
      <w:r w:rsidR="000A3345" w:rsidRPr="000A3345">
        <w:rPr>
          <w:highlight w:val="green"/>
          <w:lang w:val="en-CA"/>
        </w:rPr>
        <w:t>]</w:t>
      </w:r>
      <w:r w:rsidR="000A3345">
        <w:rPr>
          <w:lang w:val="en-CA"/>
        </w:rPr>
        <w:t>?</w:t>
      </w:r>
      <w:proofErr w:type="gramEnd"/>
      <w:r w:rsidR="000A3345">
        <w:rPr>
          <w:lang w:val="en-CA"/>
        </w:rPr>
        <w:t xml:space="preserve"> </w:t>
      </w:r>
    </w:p>
    <w:p w14:paraId="2F7A9DF6" w14:textId="26858E1D" w:rsidR="000A3345" w:rsidRPr="00E809A2" w:rsidRDefault="000A3345" w:rsidP="000A3345">
      <w:pPr>
        <w:rPr>
          <w:lang w:val="en-CA"/>
        </w:rPr>
      </w:pPr>
      <w:r w:rsidRPr="00CD21E7">
        <w:rPr>
          <w:lang w:val="en-CA"/>
        </w:rPr>
        <w:t xml:space="preserve">1 </w:t>
      </w:r>
      <w:r w:rsidR="0071368E" w:rsidRPr="001A421B">
        <w:rPr>
          <w:lang w:val="fr-CA"/>
        </w:rPr>
        <w:t>Certificat de placement garanti</w:t>
      </w:r>
      <w:r w:rsidR="0071368E">
        <w:rPr>
          <w:lang w:val="fr-CA"/>
        </w:rPr>
        <w:t xml:space="preserve"> indicie</w:t>
      </w:r>
      <w:r w:rsidR="0071368E" w:rsidRPr="001A421B">
        <w:rPr>
          <w:lang w:val="fr-CA"/>
        </w:rPr>
        <w:t xml:space="preserve">l de 3 ans, basé sur un indice </w:t>
      </w:r>
      <w:r w:rsidR="008B5F6C">
        <w:rPr>
          <w:lang w:val="fr-CA"/>
        </w:rPr>
        <w:t>général</w:t>
      </w:r>
      <w:r w:rsidR="0071368E" w:rsidRPr="001A421B">
        <w:rPr>
          <w:lang w:val="fr-CA"/>
        </w:rPr>
        <w:t xml:space="preserve">, </w:t>
      </w:r>
      <w:r w:rsidR="006B18D5">
        <w:rPr>
          <w:lang w:val="fr-CA"/>
        </w:rPr>
        <w:t>comme</w:t>
      </w:r>
      <w:r w:rsidR="0071368E" w:rsidRPr="001A421B">
        <w:rPr>
          <w:lang w:val="fr-CA"/>
        </w:rPr>
        <w:t xml:space="preserve"> le TSX (a</w:t>
      </w:r>
      <w:r w:rsidR="0071368E">
        <w:rPr>
          <w:lang w:val="fr-CA"/>
        </w:rPr>
        <w:t>vec un taux de participation de</w:t>
      </w:r>
      <w:r w:rsidR="0071368E" w:rsidRPr="001A421B">
        <w:rPr>
          <w:lang w:val="fr-CA"/>
        </w:rPr>
        <w:t>: 45 %)</w:t>
      </w:r>
      <w:r w:rsidR="0071368E">
        <w:rPr>
          <w:lang w:val="en-CA"/>
        </w:rPr>
        <w:t xml:space="preserve"> </w:t>
      </w:r>
      <w:r w:rsidRPr="000A3345">
        <w:rPr>
          <w:lang w:val="en-CA"/>
        </w:rPr>
        <w:t xml:space="preserve">[PLEASE PLACE A FOOTNOTE HERE THAT REFERS TO THE FOLLOWING TEXT SHOWN AT THE BOTTOM OF THE SAME </w:t>
      </w:r>
      <w:r w:rsidRPr="000A3345">
        <w:rPr>
          <w:lang w:val="en-CA"/>
        </w:rPr>
        <w:lastRenderedPageBreak/>
        <w:t>SCREEN: “</w:t>
      </w:r>
      <w:r w:rsidR="0071368E" w:rsidRPr="00525FB0">
        <w:rPr>
          <w:lang w:val="fr-CA"/>
        </w:rPr>
        <w:t xml:space="preserve">Le taux de participation est défini comme le pourcentage auquel le CPG participera </w:t>
      </w:r>
      <w:r w:rsidR="0071368E">
        <w:rPr>
          <w:lang w:val="fr-CA"/>
        </w:rPr>
        <w:t>au rendement du marché boursier</w:t>
      </w:r>
      <w:r w:rsidRPr="000A3345">
        <w:rPr>
          <w:lang w:val="en-CA"/>
        </w:rPr>
        <w:t>.”]</w:t>
      </w:r>
    </w:p>
    <w:p w14:paraId="0E0AAADB" w14:textId="6CA9A3F5" w:rsidR="000A3345" w:rsidRPr="00E809A2" w:rsidRDefault="000A3345" w:rsidP="000A3345">
      <w:r>
        <w:t xml:space="preserve">2 </w:t>
      </w:r>
      <w:r w:rsidR="003C61CC" w:rsidRPr="00B67236">
        <w:rPr>
          <w:lang w:val="fr-CA"/>
        </w:rPr>
        <w:t xml:space="preserve">Fonds communs de placement, basés sur un indice </w:t>
      </w:r>
      <w:r w:rsidR="008B5F6C">
        <w:rPr>
          <w:lang w:val="fr-CA"/>
        </w:rPr>
        <w:t>général</w:t>
      </w:r>
      <w:r w:rsidR="003C61CC" w:rsidRPr="00B67236">
        <w:rPr>
          <w:lang w:val="fr-CA"/>
        </w:rPr>
        <w:t>, comme le TSX</w:t>
      </w:r>
      <w:r w:rsidRPr="000A3345">
        <w:rPr>
          <w:lang w:val="en-CA"/>
        </w:rPr>
        <w:t xml:space="preserve"> </w:t>
      </w:r>
      <w:r w:rsidRPr="000A3345">
        <w:t>(</w:t>
      </w:r>
      <w:r w:rsidR="000B3096" w:rsidRPr="000B3096">
        <w:t>RFG</w:t>
      </w:r>
      <w:r w:rsidRPr="000A3345">
        <w:t xml:space="preserve">: </w:t>
      </w:r>
      <w:r w:rsidRPr="000A3345">
        <w:rPr>
          <w:lang w:val="en-CA"/>
        </w:rPr>
        <w:t>[</w:t>
      </w:r>
      <w:r w:rsidRPr="000A3345">
        <w:rPr>
          <w:highlight w:val="green"/>
          <w:lang w:val="en-CA"/>
        </w:rPr>
        <w:t>IF MUTFEES==1, INSERT “1”, IF MUTFEES==2, INSERT “2”, IF MUTFEES ==3, INSERT “3”</w:t>
      </w:r>
      <w:r w:rsidRPr="00E809A2">
        <w:rPr>
          <w:lang w:val="en-CA"/>
        </w:rPr>
        <w:t>]</w:t>
      </w:r>
      <w:r w:rsidR="00DC213F">
        <w:rPr>
          <w:lang w:val="en-CA"/>
        </w:rPr>
        <w:t xml:space="preserve"> </w:t>
      </w:r>
      <w:r w:rsidRPr="00E809A2">
        <w:t>%)</w:t>
      </w:r>
    </w:p>
    <w:p w14:paraId="4A4947C9" w14:textId="4303DB66" w:rsidR="000A3345" w:rsidRPr="00862F8A" w:rsidRDefault="000A3345" w:rsidP="000A3345">
      <w:r w:rsidRPr="00862F8A">
        <w:t xml:space="preserve">3 </w:t>
      </w:r>
      <w:r w:rsidR="003C61CC" w:rsidRPr="00012841">
        <w:rPr>
          <w:lang w:val="fr-CA"/>
        </w:rPr>
        <w:t xml:space="preserve">Fonds distinct, basé sur un indice </w:t>
      </w:r>
      <w:r w:rsidR="008B5F6C">
        <w:rPr>
          <w:lang w:val="fr-CA"/>
        </w:rPr>
        <w:t>général</w:t>
      </w:r>
      <w:r w:rsidR="003C61CC" w:rsidRPr="00012841">
        <w:rPr>
          <w:lang w:val="fr-CA"/>
        </w:rPr>
        <w:t>, comme le TSX</w:t>
      </w:r>
      <w:r w:rsidRPr="000A3345">
        <w:rPr>
          <w:lang w:val="en-CA"/>
        </w:rPr>
        <w:t xml:space="preserve"> </w:t>
      </w:r>
      <w:r w:rsidRPr="000A3345">
        <w:t>(</w:t>
      </w:r>
      <w:r w:rsidR="000B3096" w:rsidRPr="000B3096">
        <w:t>RFG</w:t>
      </w:r>
      <w:r w:rsidRPr="000A3345">
        <w:t>:</w:t>
      </w:r>
      <w:r w:rsidRPr="00862F8A">
        <w:t xml:space="preserve"> </w:t>
      </w:r>
      <w:r w:rsidRPr="00862F8A">
        <w:rPr>
          <w:lang w:val="en-CA"/>
        </w:rPr>
        <w:t>[</w:t>
      </w:r>
      <w:r w:rsidRPr="000A3345">
        <w:rPr>
          <w:highlight w:val="green"/>
          <w:lang w:val="en-CA"/>
        </w:rPr>
        <w:t>IF SEGFEES==1, INSERT “</w:t>
      </w:r>
      <w:r w:rsidRPr="000A3345">
        <w:rPr>
          <w:highlight w:val="green"/>
        </w:rPr>
        <w:t>2</w:t>
      </w:r>
      <w:r w:rsidRPr="000A3345">
        <w:rPr>
          <w:highlight w:val="green"/>
          <w:lang w:val="en-CA"/>
        </w:rPr>
        <w:t>”, IF SEGFEES==2, INSERT “3”, IF SEGFEES ==3, INSERT “4”</w:t>
      </w:r>
      <w:r w:rsidRPr="00862F8A">
        <w:rPr>
          <w:lang w:val="en-CA"/>
        </w:rPr>
        <w:t>]</w:t>
      </w:r>
      <w:r w:rsidR="00DC213F">
        <w:rPr>
          <w:lang w:val="en-CA"/>
        </w:rPr>
        <w:t xml:space="preserve"> </w:t>
      </w:r>
      <w:r w:rsidRPr="00862F8A">
        <w:t>%)</w:t>
      </w:r>
    </w:p>
    <w:p w14:paraId="7853B4A5" w14:textId="1232D743" w:rsidR="000A3345" w:rsidRPr="00E15894" w:rsidRDefault="000A3345" w:rsidP="000A3345">
      <w:r w:rsidRPr="00E15894">
        <w:rPr>
          <w:color w:val="000000" w:themeColor="text1"/>
        </w:rPr>
        <w:t xml:space="preserve">4 </w:t>
      </w:r>
      <w:r w:rsidR="003C61CC" w:rsidRPr="00E15894">
        <w:rPr>
          <w:color w:val="000000" w:themeColor="text1"/>
          <w:lang w:val="fr-CA"/>
        </w:rPr>
        <w:t xml:space="preserve">Un fonds négocié en bourse (FNB), basé sur un indice </w:t>
      </w:r>
      <w:r w:rsidR="008B5F6C" w:rsidRPr="00E15894">
        <w:rPr>
          <w:color w:val="000000" w:themeColor="text1"/>
          <w:lang w:val="fr-CA"/>
        </w:rPr>
        <w:t>général</w:t>
      </w:r>
      <w:r w:rsidR="003C61CC" w:rsidRPr="00E15894">
        <w:rPr>
          <w:color w:val="000000" w:themeColor="text1"/>
          <w:lang w:val="fr-CA"/>
        </w:rPr>
        <w:t>, comme le TSX, et détenu dans</w:t>
      </w:r>
      <w:r w:rsidR="003C61CC" w:rsidRPr="00E15894">
        <w:rPr>
          <w:color w:val="000000" w:themeColor="text1"/>
        </w:rPr>
        <w:t xml:space="preserve"> </w:t>
      </w:r>
      <w:r w:rsidR="001165C3" w:rsidRPr="00E15894">
        <w:rPr>
          <w:lang w:val="en-CA"/>
        </w:rPr>
        <w:t>son</w:t>
      </w:r>
      <w:r w:rsidRPr="00E15894">
        <w:t xml:space="preserve"> </w:t>
      </w:r>
      <w:r w:rsidR="003C61CC" w:rsidRPr="00E15894">
        <w:rPr>
          <w:color w:val="000000" w:themeColor="text1"/>
          <w:lang w:val="fr-CA"/>
        </w:rPr>
        <w:t>compte de courtage à escompte autogéré.</w:t>
      </w:r>
    </w:p>
    <w:p w14:paraId="6580A026" w14:textId="77777777" w:rsidR="00EA63FD" w:rsidRPr="00E15894" w:rsidRDefault="00EA63FD" w:rsidP="00827BDF"/>
    <w:p w14:paraId="74F48D3C" w14:textId="31B57456" w:rsidR="00827BDF" w:rsidRPr="00E15894" w:rsidRDefault="00827BDF" w:rsidP="00827BDF">
      <w:r w:rsidRPr="00E15894">
        <w:br w:type="page"/>
      </w:r>
    </w:p>
    <w:p w14:paraId="28DF0086" w14:textId="1FA10EED" w:rsidR="00CA0EB7" w:rsidRPr="00E15894" w:rsidRDefault="00CA0EB7" w:rsidP="00827BDF">
      <w:pPr>
        <w:rPr>
          <w:b/>
          <w:lang w:val="en-CA"/>
        </w:rPr>
      </w:pPr>
      <w:r w:rsidRPr="00E15894">
        <w:lastRenderedPageBreak/>
        <w:t>[SECTION 3. SHOW THE FOLLOWING TITLE TO RESPONDENTS:]</w:t>
      </w:r>
      <w:r w:rsidRPr="00E15894" w:rsidDel="00AF4450">
        <w:rPr>
          <w:rStyle w:val="Marquedecommentaire"/>
        </w:rPr>
        <w:t xml:space="preserve"> </w:t>
      </w:r>
      <w:proofErr w:type="spellStart"/>
      <w:r w:rsidR="00FE7C34" w:rsidRPr="00E15894">
        <w:rPr>
          <w:b/>
          <w:lang w:val="en-CA"/>
        </w:rPr>
        <w:t>Emploi</w:t>
      </w:r>
      <w:proofErr w:type="spellEnd"/>
    </w:p>
    <w:p w14:paraId="0E23CE74" w14:textId="77777777" w:rsidR="00CA0EB7" w:rsidRPr="00E15894" w:rsidRDefault="00CA0EB7" w:rsidP="00CA0EB7">
      <w:pPr>
        <w:rPr>
          <w:rFonts w:eastAsia="Times New Roman"/>
          <w:color w:val="FF0000"/>
        </w:rPr>
      </w:pPr>
    </w:p>
    <w:p w14:paraId="213176D1" w14:textId="77777777" w:rsidR="0031168D" w:rsidRPr="00E15894" w:rsidRDefault="0031168D" w:rsidP="0031168D">
      <w:pPr>
        <w:pStyle w:val="Paragraphedeliste"/>
        <w:numPr>
          <w:ilvl w:val="0"/>
          <w:numId w:val="2"/>
        </w:numPr>
        <w:rPr>
          <w:lang w:val="fr-CA"/>
        </w:rPr>
      </w:pPr>
      <w:r w:rsidRPr="00E15894">
        <w:rPr>
          <w:lang w:val="fr-CA"/>
        </w:rPr>
        <w:t>Veuillez indiquer lequel des énoncés suivants décrit le mieux votre lieu de travail.</w:t>
      </w:r>
    </w:p>
    <w:p w14:paraId="01A7F10B" w14:textId="6FC8389E" w:rsidR="0031168D" w:rsidRPr="00E15894" w:rsidRDefault="0031168D" w:rsidP="0031168D">
      <w:pPr>
        <w:rPr>
          <w:lang w:val="fr-CA"/>
        </w:rPr>
      </w:pPr>
      <w:r w:rsidRPr="00E15894">
        <w:rPr>
          <w:lang w:val="fr-CA"/>
        </w:rPr>
        <w:t>1 Cabinet comptable</w:t>
      </w:r>
    </w:p>
    <w:p w14:paraId="22D6E08E" w14:textId="3E466442" w:rsidR="0031168D" w:rsidRPr="00E15894" w:rsidRDefault="0031168D" w:rsidP="0031168D">
      <w:pPr>
        <w:rPr>
          <w:lang w:val="fr-CA"/>
        </w:rPr>
      </w:pPr>
      <w:r w:rsidRPr="00E15894">
        <w:rPr>
          <w:lang w:val="fr-CA"/>
        </w:rPr>
        <w:t xml:space="preserve">2 </w:t>
      </w:r>
      <w:r w:rsidR="00EC048B" w:rsidRPr="00E15894">
        <w:rPr>
          <w:lang w:val="fr-CA"/>
        </w:rPr>
        <w:t>Coopérative d'épargne et de crédit</w:t>
      </w:r>
    </w:p>
    <w:p w14:paraId="28716BD9" w14:textId="77777777" w:rsidR="0031168D" w:rsidRPr="00E15894" w:rsidRDefault="0031168D" w:rsidP="0031168D">
      <w:pPr>
        <w:rPr>
          <w:lang w:val="fr-CA"/>
        </w:rPr>
      </w:pPr>
      <w:r w:rsidRPr="00E15894">
        <w:rPr>
          <w:lang w:val="fr-CA"/>
        </w:rPr>
        <w:t>3 Cabinet de planification financière</w:t>
      </w:r>
    </w:p>
    <w:p w14:paraId="22433505" w14:textId="77777777" w:rsidR="0031168D" w:rsidRPr="00E15894" w:rsidRDefault="0031168D" w:rsidP="0031168D">
      <w:pPr>
        <w:rPr>
          <w:lang w:val="fr-CA"/>
        </w:rPr>
      </w:pPr>
      <w:r w:rsidRPr="00E15894">
        <w:rPr>
          <w:lang w:val="fr-CA"/>
        </w:rPr>
        <w:t>4 Compagnie d'assurance</w:t>
      </w:r>
    </w:p>
    <w:p w14:paraId="0755C019" w14:textId="77777777" w:rsidR="0031168D" w:rsidRPr="00E15894" w:rsidRDefault="0031168D" w:rsidP="0031168D">
      <w:pPr>
        <w:rPr>
          <w:lang w:val="fr-CA"/>
        </w:rPr>
      </w:pPr>
      <w:r w:rsidRPr="00E15894">
        <w:rPr>
          <w:lang w:val="fr-CA"/>
        </w:rPr>
        <w:t>5 Banque</w:t>
      </w:r>
    </w:p>
    <w:p w14:paraId="7FB72E8C" w14:textId="77777777" w:rsidR="0031168D" w:rsidRPr="00E15894" w:rsidRDefault="0031168D" w:rsidP="0031168D">
      <w:pPr>
        <w:rPr>
          <w:lang w:val="fr-CA"/>
        </w:rPr>
      </w:pPr>
      <w:r w:rsidRPr="00E15894">
        <w:rPr>
          <w:lang w:val="fr-CA"/>
        </w:rPr>
        <w:t>6 Établissement d'enseignement</w:t>
      </w:r>
    </w:p>
    <w:p w14:paraId="3181A08B" w14:textId="5735FBBE" w:rsidR="0031168D" w:rsidRPr="00E15894" w:rsidRDefault="0031168D" w:rsidP="0031168D">
      <w:pPr>
        <w:rPr>
          <w:lang w:val="fr-CA"/>
        </w:rPr>
      </w:pPr>
      <w:r w:rsidRPr="00E15894">
        <w:rPr>
          <w:lang w:val="fr-CA"/>
        </w:rPr>
        <w:t>7 Société de fonds communs de placement</w:t>
      </w:r>
      <w:r w:rsidR="008F2D1C" w:rsidRPr="00E15894">
        <w:rPr>
          <w:lang w:val="fr-CA"/>
        </w:rPr>
        <w:t xml:space="preserve"> ou d’investissement</w:t>
      </w:r>
    </w:p>
    <w:p w14:paraId="54F8B11D" w14:textId="77777777" w:rsidR="0031168D" w:rsidRPr="00E15894" w:rsidRDefault="0031168D" w:rsidP="0031168D">
      <w:pPr>
        <w:rPr>
          <w:lang w:val="fr-CA"/>
        </w:rPr>
      </w:pPr>
      <w:r w:rsidRPr="00E15894">
        <w:rPr>
          <w:lang w:val="fr-CA"/>
        </w:rPr>
        <w:t>8 Agence générale de gestion (AMG)</w:t>
      </w:r>
    </w:p>
    <w:p w14:paraId="63AF7D59" w14:textId="0D64E423" w:rsidR="0031168D" w:rsidRPr="00E15894" w:rsidRDefault="0031168D" w:rsidP="0031168D">
      <w:pPr>
        <w:rPr>
          <w:lang w:val="fr-CA"/>
        </w:rPr>
      </w:pPr>
      <w:r w:rsidRPr="00E15894">
        <w:rPr>
          <w:lang w:val="fr-CA"/>
        </w:rPr>
        <w:t>9 Travailleur indépendant</w:t>
      </w:r>
    </w:p>
    <w:p w14:paraId="5E68BB09" w14:textId="16A385FF" w:rsidR="0031168D" w:rsidRPr="00E15894" w:rsidRDefault="0031168D" w:rsidP="0031168D">
      <w:pPr>
        <w:rPr>
          <w:lang w:val="fr-CA"/>
        </w:rPr>
      </w:pPr>
      <w:r w:rsidRPr="00E15894">
        <w:rPr>
          <w:lang w:val="fr-CA"/>
        </w:rPr>
        <w:t xml:space="preserve">10 Ne </w:t>
      </w:r>
      <w:r w:rsidR="00CA495A" w:rsidRPr="00E15894">
        <w:rPr>
          <w:lang w:val="fr-CA"/>
        </w:rPr>
        <w:t>travaille</w:t>
      </w:r>
      <w:r w:rsidRPr="00E15894">
        <w:rPr>
          <w:lang w:val="fr-CA"/>
        </w:rPr>
        <w:t xml:space="preserve"> pas actuellement</w:t>
      </w:r>
    </w:p>
    <w:p w14:paraId="6B6600FB" w14:textId="0E838186" w:rsidR="0031168D" w:rsidRPr="00E15894" w:rsidRDefault="0031168D" w:rsidP="0031168D">
      <w:pPr>
        <w:rPr>
          <w:lang w:val="fr-CA"/>
        </w:rPr>
      </w:pPr>
      <w:r w:rsidRPr="00E15894">
        <w:rPr>
          <w:lang w:val="fr-CA"/>
        </w:rPr>
        <w:t>11 Autre</w:t>
      </w:r>
    </w:p>
    <w:p w14:paraId="0797558C" w14:textId="77777777" w:rsidR="00CA495A" w:rsidRPr="00E15894" w:rsidRDefault="00CA495A" w:rsidP="00CA495A">
      <w:pPr>
        <w:rPr>
          <w:lang w:val="fr-CA"/>
        </w:rPr>
      </w:pPr>
      <w:r w:rsidRPr="00E15894">
        <w:rPr>
          <w:lang w:val="fr-CA"/>
        </w:rPr>
        <w:t>7777777 Je ne sais pas</w:t>
      </w:r>
    </w:p>
    <w:p w14:paraId="53B98080" w14:textId="77777777" w:rsidR="00CA495A" w:rsidRPr="00E15894" w:rsidRDefault="00CA495A" w:rsidP="00CA495A">
      <w:pPr>
        <w:rPr>
          <w:lang w:val="fr-CA"/>
        </w:rPr>
      </w:pPr>
      <w:r w:rsidRPr="00E15894">
        <w:rPr>
          <w:lang w:val="fr-CA"/>
        </w:rPr>
        <w:t>8888888 Je préfère ne pas répondre</w:t>
      </w:r>
    </w:p>
    <w:p w14:paraId="2526C784" w14:textId="4227C80E" w:rsidR="00404C97" w:rsidRPr="00E15894" w:rsidRDefault="00404C97" w:rsidP="00CA0EB7"/>
    <w:p w14:paraId="241393CB" w14:textId="3F028B69" w:rsidR="00085E43" w:rsidRPr="00E15894" w:rsidRDefault="00085E43" w:rsidP="001B43BF">
      <w:pPr>
        <w:pStyle w:val="Paragraphedeliste"/>
        <w:numPr>
          <w:ilvl w:val="0"/>
          <w:numId w:val="2"/>
        </w:numPr>
        <w:rPr>
          <w:lang w:val="fr-CA"/>
        </w:rPr>
      </w:pPr>
      <w:r w:rsidRPr="00E15894">
        <w:rPr>
          <w:lang w:val="fr-CA"/>
        </w:rPr>
        <w:t xml:space="preserve">Quelle(s) accréditation(s) détenez-vous ? </w:t>
      </w:r>
    </w:p>
    <w:p w14:paraId="6B7F827D" w14:textId="1E199DD4" w:rsidR="001B43BF" w:rsidRPr="00E15894" w:rsidRDefault="001B43BF" w:rsidP="001B43BF">
      <w:pPr>
        <w:rPr>
          <w:lang w:val="fr-CH"/>
        </w:rPr>
      </w:pPr>
      <w:r w:rsidRPr="00E15894">
        <w:rPr>
          <w:lang w:val="fr-CH"/>
        </w:rPr>
        <w:t>[MULTI-SELECT FOR RESPONSES 1, 2, 3]</w:t>
      </w:r>
    </w:p>
    <w:p w14:paraId="6A4A3CBE" w14:textId="4C3D8DDC" w:rsidR="005C412E" w:rsidRPr="00E15894" w:rsidRDefault="005C412E" w:rsidP="005C412E">
      <w:pPr>
        <w:rPr>
          <w:lang w:val="fr-CH"/>
        </w:rPr>
      </w:pPr>
      <w:r w:rsidRPr="00E15894">
        <w:rPr>
          <w:lang w:val="fr-CH"/>
        </w:rPr>
        <w:t>1 QAFP</w:t>
      </w:r>
      <w:r w:rsidR="00C35CD9" w:rsidRPr="00E15894">
        <w:rPr>
          <w:lang w:val="fr-CH"/>
        </w:rPr>
        <w:t xml:space="preserve"> </w:t>
      </w:r>
    </w:p>
    <w:p w14:paraId="3D094527" w14:textId="707808A9" w:rsidR="005C412E" w:rsidRPr="00E15894" w:rsidRDefault="005C412E" w:rsidP="005C412E">
      <w:pPr>
        <w:rPr>
          <w:lang w:val="fr-CH"/>
        </w:rPr>
      </w:pPr>
      <w:r w:rsidRPr="00E15894">
        <w:rPr>
          <w:lang w:val="fr-CH"/>
        </w:rPr>
        <w:t>2 CFP</w:t>
      </w:r>
      <w:r w:rsidR="00C35CD9" w:rsidRPr="00E15894">
        <w:rPr>
          <w:lang w:val="fr-CH"/>
        </w:rPr>
        <w:t xml:space="preserve"> </w:t>
      </w:r>
    </w:p>
    <w:p w14:paraId="27AEB3E0" w14:textId="77777777" w:rsidR="005C412E" w:rsidRPr="00E15894" w:rsidRDefault="005C412E" w:rsidP="005C412E">
      <w:pPr>
        <w:rPr>
          <w:lang w:val="fr-CH"/>
        </w:rPr>
      </w:pPr>
      <w:r w:rsidRPr="00E15894">
        <w:rPr>
          <w:lang w:val="fr-CH"/>
        </w:rPr>
        <w:t>3 Pl. Fin.</w:t>
      </w:r>
    </w:p>
    <w:p w14:paraId="13586EA3" w14:textId="77777777" w:rsidR="00085E43" w:rsidRPr="00E15894" w:rsidRDefault="00085E43" w:rsidP="00085E43">
      <w:pPr>
        <w:rPr>
          <w:lang w:val="fr-CA"/>
        </w:rPr>
      </w:pPr>
      <w:r w:rsidRPr="00E15894">
        <w:rPr>
          <w:lang w:val="fr-CA"/>
        </w:rPr>
        <w:t>7777777 Je ne sais pas</w:t>
      </w:r>
    </w:p>
    <w:p w14:paraId="42990F93" w14:textId="77777777" w:rsidR="00085E43" w:rsidRPr="00E15894" w:rsidRDefault="00085E43" w:rsidP="00085E43">
      <w:pPr>
        <w:rPr>
          <w:lang w:val="fr-CA"/>
        </w:rPr>
      </w:pPr>
      <w:r w:rsidRPr="00E15894">
        <w:rPr>
          <w:lang w:val="fr-CA"/>
        </w:rPr>
        <w:t>8888888 Je préfère ne pas répondre</w:t>
      </w:r>
    </w:p>
    <w:p w14:paraId="7595AF80" w14:textId="77777777" w:rsidR="005C412E" w:rsidRPr="00E15894" w:rsidRDefault="005C412E" w:rsidP="00CA0EB7"/>
    <w:p w14:paraId="675B9C7B" w14:textId="76F1ED57" w:rsidR="00404C97" w:rsidRPr="00E15894" w:rsidRDefault="001A3877" w:rsidP="00404C97">
      <w:pPr>
        <w:pStyle w:val="Paragraphedeliste"/>
        <w:numPr>
          <w:ilvl w:val="0"/>
          <w:numId w:val="2"/>
        </w:numPr>
      </w:pPr>
      <w:r w:rsidRPr="00E15894">
        <w:rPr>
          <w:lang w:val="fr-CA"/>
        </w:rPr>
        <w:t>En plus des titres de Q</w:t>
      </w:r>
      <w:r w:rsidR="008B5F6C" w:rsidRPr="00E15894">
        <w:rPr>
          <w:lang w:val="fr-CA"/>
        </w:rPr>
        <w:t>A</w:t>
      </w:r>
      <w:r w:rsidRPr="00E15894">
        <w:rPr>
          <w:lang w:val="fr-CA"/>
        </w:rPr>
        <w:t>FP, de CFP ou de Pl. Fin., veuillez sélectionner toutes les désignations que vous détenez</w:t>
      </w:r>
      <w:r w:rsidR="008B5F6C" w:rsidRPr="00E15894">
        <w:rPr>
          <w:lang w:val="fr-CA"/>
        </w:rPr>
        <w:t xml:space="preserve"> parmi les suivantes</w:t>
      </w:r>
      <w:r w:rsidR="00842390" w:rsidRPr="00E15894">
        <w:rPr>
          <w:bCs/>
          <w:lang w:val="fr-CA"/>
        </w:rPr>
        <w:t>, s’il y a lieu</w:t>
      </w:r>
      <w:r w:rsidRPr="00E15894">
        <w:rPr>
          <w:lang w:val="fr-CA"/>
        </w:rPr>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404C97" w:rsidRPr="00E15894" w14:paraId="430F0FAE" w14:textId="77777777" w:rsidTr="00F826E7">
        <w:tc>
          <w:tcPr>
            <w:tcW w:w="777" w:type="dxa"/>
          </w:tcPr>
          <w:p w14:paraId="49753143" w14:textId="6297B654" w:rsidR="00404C97" w:rsidRPr="00E15894" w:rsidRDefault="00404C97" w:rsidP="00273B0F">
            <w:pPr>
              <w:rPr>
                <w:lang w:val="fr-CA"/>
              </w:rPr>
            </w:pPr>
            <w:r w:rsidRPr="00E15894">
              <w:rPr>
                <w:lang w:val="fr-CA"/>
              </w:rPr>
              <w:t>Q1</w:t>
            </w:r>
            <w:r w:rsidR="00FB6ACB" w:rsidRPr="00E15894">
              <w:rPr>
                <w:lang w:val="fr-CA"/>
              </w:rPr>
              <w:t>4</w:t>
            </w:r>
            <w:r w:rsidRPr="00E15894">
              <w:rPr>
                <w:lang w:val="fr-CA"/>
              </w:rPr>
              <w:t>a</w:t>
            </w:r>
          </w:p>
        </w:tc>
        <w:tc>
          <w:tcPr>
            <w:tcW w:w="5319" w:type="dxa"/>
          </w:tcPr>
          <w:p w14:paraId="2FEFB6E0" w14:textId="296B2F93" w:rsidR="00404C97" w:rsidRPr="00E15894" w:rsidRDefault="000D5050" w:rsidP="00F826E7">
            <w:pPr>
              <w:rPr>
                <w:lang w:val="fr-CA"/>
              </w:rPr>
            </w:pPr>
            <w:r w:rsidRPr="00E15894">
              <w:rPr>
                <w:lang w:val="fr-CA"/>
              </w:rPr>
              <w:t xml:space="preserve">Gestionnaire de placements agréé </w:t>
            </w:r>
            <w:r w:rsidR="00404C97" w:rsidRPr="00E15894">
              <w:rPr>
                <w:lang w:val="fr-CA"/>
              </w:rPr>
              <w:t>(CIM)</w:t>
            </w:r>
          </w:p>
        </w:tc>
        <w:sdt>
          <w:sdtPr>
            <w:rPr>
              <w:lang w:val="fr-CA"/>
            </w:rPr>
            <w:id w:val="-1859959030"/>
            <w14:checkbox>
              <w14:checked w14:val="0"/>
              <w14:checkedState w14:val="2612" w14:font="MS Gothic"/>
              <w14:uncheckedState w14:val="2610" w14:font="MS Gothic"/>
            </w14:checkbox>
          </w:sdtPr>
          <w:sdtEndPr/>
          <w:sdtContent>
            <w:tc>
              <w:tcPr>
                <w:tcW w:w="1559" w:type="dxa"/>
                <w:shd w:val="clear" w:color="auto" w:fill="auto"/>
                <w:vAlign w:val="center"/>
              </w:tcPr>
              <w:p w14:paraId="1A47798E" w14:textId="77777777" w:rsidR="00404C97" w:rsidRPr="00E15894" w:rsidRDefault="00404C97" w:rsidP="00F826E7">
                <w:pPr>
                  <w:jc w:val="center"/>
                  <w:rPr>
                    <w:lang w:val="fr-CA"/>
                  </w:rPr>
                </w:pPr>
                <w:r w:rsidRPr="00E15894">
                  <w:rPr>
                    <w:rFonts w:ascii="MS Gothic" w:eastAsia="MS Gothic" w:hAnsi="MS Gothic" w:hint="eastAsia"/>
                    <w:lang w:val="fr-CA"/>
                  </w:rPr>
                  <w:t>☐</w:t>
                </w:r>
              </w:p>
            </w:tc>
          </w:sdtContent>
        </w:sdt>
      </w:tr>
      <w:tr w:rsidR="00404C97" w:rsidRPr="00E15894" w14:paraId="593FC17A" w14:textId="77777777" w:rsidTr="00F826E7">
        <w:tc>
          <w:tcPr>
            <w:tcW w:w="777" w:type="dxa"/>
          </w:tcPr>
          <w:p w14:paraId="33D970E9" w14:textId="09DDCA4F" w:rsidR="00404C97" w:rsidRPr="00E15894" w:rsidRDefault="00404C97" w:rsidP="00F826E7">
            <w:pPr>
              <w:rPr>
                <w:lang w:val="fr-CA"/>
              </w:rPr>
            </w:pPr>
            <w:r w:rsidRPr="00E15894">
              <w:rPr>
                <w:lang w:val="fr-CA"/>
              </w:rPr>
              <w:t>Q1</w:t>
            </w:r>
            <w:r w:rsidR="00FB6ACB" w:rsidRPr="00E15894">
              <w:rPr>
                <w:lang w:val="fr-CA"/>
              </w:rPr>
              <w:t>4</w:t>
            </w:r>
            <w:r w:rsidRPr="00E15894">
              <w:rPr>
                <w:lang w:val="fr-CA"/>
              </w:rPr>
              <w:t>b</w:t>
            </w:r>
          </w:p>
        </w:tc>
        <w:tc>
          <w:tcPr>
            <w:tcW w:w="5319" w:type="dxa"/>
          </w:tcPr>
          <w:p w14:paraId="37CD674C" w14:textId="191B5EC6" w:rsidR="00404C97" w:rsidRPr="00E15894" w:rsidRDefault="000D5050" w:rsidP="00F826E7">
            <w:pPr>
              <w:rPr>
                <w:lang w:val="fr-CA"/>
              </w:rPr>
            </w:pPr>
            <w:r w:rsidRPr="00E15894">
              <w:rPr>
                <w:lang w:val="fr-CA"/>
              </w:rPr>
              <w:t xml:space="preserve">Analyste financier agréé </w:t>
            </w:r>
            <w:r w:rsidR="00404C97" w:rsidRPr="00E15894">
              <w:rPr>
                <w:lang w:val="fr-CA"/>
              </w:rPr>
              <w:t>(CFA)</w:t>
            </w:r>
          </w:p>
        </w:tc>
        <w:sdt>
          <w:sdtPr>
            <w:rPr>
              <w:lang w:val="fr-CA"/>
            </w:rPr>
            <w:id w:val="-1554080641"/>
            <w14:checkbox>
              <w14:checked w14:val="0"/>
              <w14:checkedState w14:val="2612" w14:font="MS Gothic"/>
              <w14:uncheckedState w14:val="2610" w14:font="MS Gothic"/>
            </w14:checkbox>
          </w:sdtPr>
          <w:sdtEndPr/>
          <w:sdtContent>
            <w:tc>
              <w:tcPr>
                <w:tcW w:w="1559" w:type="dxa"/>
                <w:shd w:val="clear" w:color="auto" w:fill="auto"/>
                <w:vAlign w:val="center"/>
              </w:tcPr>
              <w:p w14:paraId="5E00A17B" w14:textId="77777777" w:rsidR="00404C97" w:rsidRPr="00E15894" w:rsidRDefault="00404C97" w:rsidP="00F826E7">
                <w:pPr>
                  <w:jc w:val="center"/>
                  <w:rPr>
                    <w:lang w:val="fr-CA"/>
                  </w:rPr>
                </w:pPr>
                <w:r w:rsidRPr="00E15894">
                  <w:rPr>
                    <w:rFonts w:ascii="MS Gothic" w:eastAsia="MS Gothic" w:hAnsi="MS Gothic" w:hint="eastAsia"/>
                    <w:lang w:val="fr-CA"/>
                  </w:rPr>
                  <w:t>☐</w:t>
                </w:r>
              </w:p>
            </w:tc>
          </w:sdtContent>
        </w:sdt>
      </w:tr>
      <w:tr w:rsidR="00404C97" w:rsidRPr="00E15894" w14:paraId="43B2ED0B" w14:textId="77777777" w:rsidTr="00F826E7">
        <w:tc>
          <w:tcPr>
            <w:tcW w:w="777" w:type="dxa"/>
            <w:shd w:val="clear" w:color="auto" w:fill="auto"/>
          </w:tcPr>
          <w:p w14:paraId="7DEE3E55" w14:textId="71874733" w:rsidR="00404C97" w:rsidRPr="00E15894" w:rsidRDefault="00404C97" w:rsidP="00F826E7">
            <w:pPr>
              <w:rPr>
                <w:lang w:val="fr-CA"/>
              </w:rPr>
            </w:pPr>
            <w:r w:rsidRPr="00E15894">
              <w:rPr>
                <w:lang w:val="fr-CA"/>
              </w:rPr>
              <w:t>Q1</w:t>
            </w:r>
            <w:r w:rsidR="00FB6ACB" w:rsidRPr="00E15894">
              <w:rPr>
                <w:lang w:val="fr-CA"/>
              </w:rPr>
              <w:t>4</w:t>
            </w:r>
            <w:r w:rsidRPr="00E15894">
              <w:rPr>
                <w:lang w:val="fr-CA"/>
              </w:rPr>
              <w:t>c</w:t>
            </w:r>
          </w:p>
        </w:tc>
        <w:tc>
          <w:tcPr>
            <w:tcW w:w="5319" w:type="dxa"/>
          </w:tcPr>
          <w:p w14:paraId="37DA3AFD" w14:textId="580E5147" w:rsidR="00404C97" w:rsidRPr="00E15894" w:rsidRDefault="000D5050" w:rsidP="00F826E7">
            <w:pPr>
              <w:rPr>
                <w:lang w:val="fr-CA"/>
              </w:rPr>
            </w:pPr>
            <w:r w:rsidRPr="00E15894">
              <w:rPr>
                <w:lang w:val="fr-CA"/>
              </w:rPr>
              <w:t xml:space="preserve">Assureur-vie agréé </w:t>
            </w:r>
            <w:r w:rsidR="00404C97" w:rsidRPr="00E15894">
              <w:rPr>
                <w:lang w:val="fr-CA"/>
              </w:rPr>
              <w:t>(CLU)</w:t>
            </w:r>
          </w:p>
        </w:tc>
        <w:sdt>
          <w:sdtPr>
            <w:rPr>
              <w:lang w:val="fr-CA"/>
            </w:rPr>
            <w:id w:val="63150068"/>
            <w14:checkbox>
              <w14:checked w14:val="0"/>
              <w14:checkedState w14:val="2612" w14:font="MS Gothic"/>
              <w14:uncheckedState w14:val="2610" w14:font="MS Gothic"/>
            </w14:checkbox>
          </w:sdtPr>
          <w:sdtEndPr/>
          <w:sdtContent>
            <w:tc>
              <w:tcPr>
                <w:tcW w:w="1559" w:type="dxa"/>
                <w:shd w:val="clear" w:color="auto" w:fill="auto"/>
                <w:vAlign w:val="center"/>
              </w:tcPr>
              <w:p w14:paraId="4A15DC58" w14:textId="77777777" w:rsidR="00404C97" w:rsidRPr="00E15894" w:rsidRDefault="00404C97" w:rsidP="00F826E7">
                <w:pPr>
                  <w:jc w:val="center"/>
                  <w:rPr>
                    <w:lang w:val="fr-CA"/>
                  </w:rPr>
                </w:pPr>
                <w:r w:rsidRPr="00E15894">
                  <w:rPr>
                    <w:rFonts w:ascii="MS Gothic" w:eastAsia="MS Gothic" w:hAnsi="MS Gothic" w:hint="eastAsia"/>
                    <w:lang w:val="fr-CA"/>
                  </w:rPr>
                  <w:t>☐</w:t>
                </w:r>
              </w:p>
            </w:tc>
          </w:sdtContent>
        </w:sdt>
      </w:tr>
      <w:tr w:rsidR="00404C97" w:rsidRPr="00E15894" w14:paraId="6832D785" w14:textId="77777777" w:rsidTr="00F826E7">
        <w:tc>
          <w:tcPr>
            <w:tcW w:w="777" w:type="dxa"/>
            <w:shd w:val="clear" w:color="auto" w:fill="auto"/>
          </w:tcPr>
          <w:p w14:paraId="423C8701" w14:textId="6145407A" w:rsidR="00404C97" w:rsidRPr="00E15894" w:rsidRDefault="00404C97" w:rsidP="00F826E7">
            <w:pPr>
              <w:rPr>
                <w:lang w:val="fr-CA"/>
              </w:rPr>
            </w:pPr>
            <w:r w:rsidRPr="00E15894">
              <w:rPr>
                <w:lang w:val="fr-CA"/>
              </w:rPr>
              <w:t>Q1</w:t>
            </w:r>
            <w:r w:rsidR="00FB6ACB" w:rsidRPr="00E15894">
              <w:rPr>
                <w:lang w:val="fr-CA"/>
              </w:rPr>
              <w:t>4</w:t>
            </w:r>
            <w:r w:rsidRPr="00E15894">
              <w:rPr>
                <w:lang w:val="fr-CA"/>
              </w:rPr>
              <w:t>d</w:t>
            </w:r>
          </w:p>
        </w:tc>
        <w:tc>
          <w:tcPr>
            <w:tcW w:w="5319" w:type="dxa"/>
          </w:tcPr>
          <w:p w14:paraId="2713FA32" w14:textId="3A5ECC17" w:rsidR="00404C97" w:rsidRPr="00E15894" w:rsidRDefault="000D5050" w:rsidP="00F826E7">
            <w:pPr>
              <w:rPr>
                <w:lang w:val="fr-CA"/>
              </w:rPr>
            </w:pPr>
            <w:r w:rsidRPr="00E15894">
              <w:rPr>
                <w:lang w:val="fr-CA"/>
              </w:rPr>
              <w:t xml:space="preserve">Comptable professionnel agréé </w:t>
            </w:r>
            <w:r w:rsidR="00404C97" w:rsidRPr="00E15894">
              <w:rPr>
                <w:lang w:val="fr-CA"/>
              </w:rPr>
              <w:t>(CPA)</w:t>
            </w:r>
          </w:p>
        </w:tc>
        <w:sdt>
          <w:sdtPr>
            <w:rPr>
              <w:lang w:val="fr-CA"/>
            </w:rPr>
            <w:id w:val="-608429630"/>
            <w14:checkbox>
              <w14:checked w14:val="0"/>
              <w14:checkedState w14:val="2612" w14:font="MS Gothic"/>
              <w14:uncheckedState w14:val="2610" w14:font="MS Gothic"/>
            </w14:checkbox>
          </w:sdtPr>
          <w:sdtEndPr/>
          <w:sdtContent>
            <w:tc>
              <w:tcPr>
                <w:tcW w:w="1559" w:type="dxa"/>
                <w:shd w:val="clear" w:color="auto" w:fill="auto"/>
                <w:vAlign w:val="center"/>
              </w:tcPr>
              <w:p w14:paraId="447218EB" w14:textId="77777777" w:rsidR="00404C97" w:rsidRPr="00E15894" w:rsidRDefault="00404C97" w:rsidP="00F826E7">
                <w:pPr>
                  <w:jc w:val="center"/>
                  <w:rPr>
                    <w:lang w:val="fr-CA"/>
                  </w:rPr>
                </w:pPr>
                <w:r w:rsidRPr="00E15894">
                  <w:rPr>
                    <w:rFonts w:ascii="MS Gothic" w:eastAsia="MS Gothic" w:hAnsi="MS Gothic" w:hint="eastAsia"/>
                    <w:lang w:val="fr-CA"/>
                  </w:rPr>
                  <w:t>☐</w:t>
                </w:r>
              </w:p>
            </w:tc>
          </w:sdtContent>
        </w:sdt>
      </w:tr>
      <w:tr w:rsidR="00FB6ACB" w:rsidRPr="00E15894" w14:paraId="62FF27CF" w14:textId="77777777" w:rsidTr="00F826E7">
        <w:tc>
          <w:tcPr>
            <w:tcW w:w="777" w:type="dxa"/>
            <w:shd w:val="clear" w:color="auto" w:fill="auto"/>
          </w:tcPr>
          <w:p w14:paraId="6648E95D" w14:textId="474374D7" w:rsidR="00FB6ACB" w:rsidRPr="00E15894" w:rsidRDefault="00FB6ACB" w:rsidP="00FB6ACB">
            <w:pPr>
              <w:rPr>
                <w:lang w:val="fr-CA"/>
              </w:rPr>
            </w:pPr>
            <w:r w:rsidRPr="00E15894">
              <w:rPr>
                <w:lang w:val="fr-CA"/>
              </w:rPr>
              <w:t>Q14e</w:t>
            </w:r>
          </w:p>
        </w:tc>
        <w:tc>
          <w:tcPr>
            <w:tcW w:w="5319" w:type="dxa"/>
          </w:tcPr>
          <w:p w14:paraId="162D8E9F" w14:textId="1EC70AA4" w:rsidR="00FB6ACB" w:rsidRPr="00E15894" w:rsidRDefault="000D5050" w:rsidP="00FB6ACB">
            <w:pPr>
              <w:rPr>
                <w:lang w:val="fr-CA"/>
              </w:rPr>
            </w:pPr>
            <w:r w:rsidRPr="00E15894">
              <w:rPr>
                <w:lang w:val="fr-CA"/>
              </w:rPr>
              <w:t xml:space="preserve">Spécialiste en fiducie et en succession </w:t>
            </w:r>
            <w:r w:rsidR="00FB6ACB" w:rsidRPr="00E15894">
              <w:rPr>
                <w:lang w:val="fr-CA"/>
              </w:rPr>
              <w:t>(TEP)</w:t>
            </w:r>
          </w:p>
        </w:tc>
        <w:sdt>
          <w:sdtPr>
            <w:rPr>
              <w:lang w:val="fr-CA"/>
            </w:rPr>
            <w:id w:val="-905529578"/>
            <w14:checkbox>
              <w14:checked w14:val="0"/>
              <w14:checkedState w14:val="2612" w14:font="MS Gothic"/>
              <w14:uncheckedState w14:val="2610" w14:font="MS Gothic"/>
            </w14:checkbox>
          </w:sdtPr>
          <w:sdtEndPr/>
          <w:sdtContent>
            <w:tc>
              <w:tcPr>
                <w:tcW w:w="1559" w:type="dxa"/>
                <w:shd w:val="clear" w:color="auto" w:fill="auto"/>
                <w:vAlign w:val="center"/>
              </w:tcPr>
              <w:p w14:paraId="6CC52A93" w14:textId="2AD903DE"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52901D94" w14:textId="77777777" w:rsidTr="00F826E7">
        <w:tc>
          <w:tcPr>
            <w:tcW w:w="777" w:type="dxa"/>
            <w:shd w:val="clear" w:color="auto" w:fill="auto"/>
          </w:tcPr>
          <w:p w14:paraId="38B51A20" w14:textId="606CB181" w:rsidR="00FB6ACB" w:rsidRPr="00E15894" w:rsidRDefault="00FB6ACB" w:rsidP="00FB6ACB">
            <w:pPr>
              <w:rPr>
                <w:lang w:val="fr-CA"/>
              </w:rPr>
            </w:pPr>
            <w:r w:rsidRPr="00E15894">
              <w:rPr>
                <w:lang w:val="fr-CA"/>
              </w:rPr>
              <w:t>Q14f</w:t>
            </w:r>
          </w:p>
        </w:tc>
        <w:tc>
          <w:tcPr>
            <w:tcW w:w="5319" w:type="dxa"/>
          </w:tcPr>
          <w:p w14:paraId="16B822EE" w14:textId="7895EBED" w:rsidR="00FB6ACB" w:rsidRPr="00E15894" w:rsidRDefault="000D5050" w:rsidP="00FB6ACB">
            <w:pPr>
              <w:rPr>
                <w:lang w:val="fr-CA"/>
              </w:rPr>
            </w:pPr>
            <w:r w:rsidRPr="00E15894">
              <w:rPr>
                <w:lang w:val="fr-CA"/>
              </w:rPr>
              <w:t>Planificateur financier personnel</w:t>
            </w:r>
            <w:r w:rsidR="00FB6ACB" w:rsidRPr="00E15894">
              <w:rPr>
                <w:lang w:val="fr-CA"/>
              </w:rPr>
              <w:t xml:space="preserve"> (PFP®)</w:t>
            </w:r>
          </w:p>
        </w:tc>
        <w:sdt>
          <w:sdtPr>
            <w:rPr>
              <w:lang w:val="fr-CA"/>
            </w:rPr>
            <w:id w:val="637919019"/>
            <w14:checkbox>
              <w14:checked w14:val="0"/>
              <w14:checkedState w14:val="2612" w14:font="MS Gothic"/>
              <w14:uncheckedState w14:val="2610" w14:font="MS Gothic"/>
            </w14:checkbox>
          </w:sdtPr>
          <w:sdtEndPr/>
          <w:sdtContent>
            <w:tc>
              <w:tcPr>
                <w:tcW w:w="1559" w:type="dxa"/>
                <w:shd w:val="clear" w:color="auto" w:fill="auto"/>
                <w:vAlign w:val="center"/>
              </w:tcPr>
              <w:p w14:paraId="3120CE1E" w14:textId="62761D49"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0ED444AA" w14:textId="77777777" w:rsidTr="00F826E7">
        <w:tc>
          <w:tcPr>
            <w:tcW w:w="777" w:type="dxa"/>
            <w:shd w:val="clear" w:color="auto" w:fill="auto"/>
          </w:tcPr>
          <w:p w14:paraId="4191A82F" w14:textId="3C5277DF" w:rsidR="00FB6ACB" w:rsidRPr="00E15894" w:rsidRDefault="00FB6ACB" w:rsidP="00FB6ACB">
            <w:pPr>
              <w:rPr>
                <w:lang w:val="fr-CA"/>
              </w:rPr>
            </w:pPr>
            <w:r w:rsidRPr="00E15894">
              <w:rPr>
                <w:lang w:val="fr-CA"/>
              </w:rPr>
              <w:t>Q14g</w:t>
            </w:r>
          </w:p>
        </w:tc>
        <w:tc>
          <w:tcPr>
            <w:tcW w:w="5319" w:type="dxa"/>
          </w:tcPr>
          <w:p w14:paraId="0BEDE606" w14:textId="270FCF16" w:rsidR="00FB6ACB" w:rsidRPr="00E15894" w:rsidRDefault="000D5050" w:rsidP="00FB6ACB">
            <w:pPr>
              <w:rPr>
                <w:lang w:val="fr-CA"/>
              </w:rPr>
            </w:pPr>
            <w:r w:rsidRPr="00E15894">
              <w:rPr>
                <w:lang w:val="fr-CA"/>
              </w:rPr>
              <w:t xml:space="preserve">Planificateur financier certifié </w:t>
            </w:r>
            <w:r w:rsidR="00FB6ACB" w:rsidRPr="00E15894">
              <w:rPr>
                <w:lang w:val="fr-CA"/>
              </w:rPr>
              <w:t>(R.F.P.)</w:t>
            </w:r>
          </w:p>
        </w:tc>
        <w:sdt>
          <w:sdtPr>
            <w:rPr>
              <w:lang w:val="fr-CA"/>
            </w:rPr>
            <w:id w:val="-306697339"/>
            <w14:checkbox>
              <w14:checked w14:val="0"/>
              <w14:checkedState w14:val="2612" w14:font="MS Gothic"/>
              <w14:uncheckedState w14:val="2610" w14:font="MS Gothic"/>
            </w14:checkbox>
          </w:sdtPr>
          <w:sdtEndPr/>
          <w:sdtContent>
            <w:tc>
              <w:tcPr>
                <w:tcW w:w="1559" w:type="dxa"/>
                <w:shd w:val="clear" w:color="auto" w:fill="auto"/>
                <w:vAlign w:val="center"/>
              </w:tcPr>
              <w:p w14:paraId="409E2A94" w14:textId="684E57DA"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6775A338" w14:textId="77777777" w:rsidTr="00F826E7">
        <w:tc>
          <w:tcPr>
            <w:tcW w:w="777" w:type="dxa"/>
            <w:shd w:val="clear" w:color="auto" w:fill="auto"/>
          </w:tcPr>
          <w:p w14:paraId="1E05A762" w14:textId="4510C4B9" w:rsidR="00FB6ACB" w:rsidRPr="00E15894" w:rsidRDefault="00FB6ACB" w:rsidP="00FB6ACB">
            <w:pPr>
              <w:rPr>
                <w:lang w:val="fr-CA"/>
              </w:rPr>
            </w:pPr>
            <w:r w:rsidRPr="00E15894">
              <w:rPr>
                <w:lang w:val="fr-CA"/>
              </w:rPr>
              <w:t>Q14h</w:t>
            </w:r>
          </w:p>
        </w:tc>
        <w:tc>
          <w:tcPr>
            <w:tcW w:w="5319" w:type="dxa"/>
          </w:tcPr>
          <w:p w14:paraId="59F311BF" w14:textId="48CB7CBF" w:rsidR="00FB6ACB" w:rsidRPr="00E15894" w:rsidRDefault="000D5050" w:rsidP="00FB6ACB">
            <w:pPr>
              <w:rPr>
                <w:lang w:val="fr-CA"/>
              </w:rPr>
            </w:pPr>
            <w:r w:rsidRPr="00E15894">
              <w:rPr>
                <w:lang w:val="fr-CA"/>
              </w:rPr>
              <w:t xml:space="preserve">Conseiller en Retraite </w:t>
            </w:r>
            <w:r w:rsidR="00FB6ACB" w:rsidRPr="00E15894">
              <w:rPr>
                <w:lang w:val="fr-CA"/>
              </w:rPr>
              <w:t>(RRC)</w:t>
            </w:r>
          </w:p>
        </w:tc>
        <w:sdt>
          <w:sdtPr>
            <w:rPr>
              <w:lang w:val="fr-CA"/>
            </w:rPr>
            <w:id w:val="-456256711"/>
            <w14:checkbox>
              <w14:checked w14:val="0"/>
              <w14:checkedState w14:val="2612" w14:font="MS Gothic"/>
              <w14:uncheckedState w14:val="2610" w14:font="MS Gothic"/>
            </w14:checkbox>
          </w:sdtPr>
          <w:sdtEndPr/>
          <w:sdtContent>
            <w:tc>
              <w:tcPr>
                <w:tcW w:w="1559" w:type="dxa"/>
                <w:shd w:val="clear" w:color="auto" w:fill="auto"/>
                <w:vAlign w:val="center"/>
              </w:tcPr>
              <w:p w14:paraId="5CFCC099" w14:textId="208D3A56"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03A5165E" w14:textId="77777777" w:rsidTr="00F826E7">
        <w:tc>
          <w:tcPr>
            <w:tcW w:w="777" w:type="dxa"/>
            <w:shd w:val="clear" w:color="auto" w:fill="auto"/>
          </w:tcPr>
          <w:p w14:paraId="5495FFC8" w14:textId="5F355635" w:rsidR="00FB6ACB" w:rsidRPr="00E15894" w:rsidRDefault="00FB6ACB" w:rsidP="00FB6ACB">
            <w:pPr>
              <w:rPr>
                <w:lang w:val="fr-CA"/>
              </w:rPr>
            </w:pPr>
            <w:r w:rsidRPr="00E15894">
              <w:rPr>
                <w:lang w:val="fr-CA"/>
              </w:rPr>
              <w:t>Q14i</w:t>
            </w:r>
          </w:p>
        </w:tc>
        <w:tc>
          <w:tcPr>
            <w:tcW w:w="5319" w:type="dxa"/>
          </w:tcPr>
          <w:p w14:paraId="1982835C" w14:textId="5CF6BD11" w:rsidR="00FB6ACB" w:rsidRPr="00E15894" w:rsidRDefault="00FB6ACB" w:rsidP="00FB6ACB">
            <w:pPr>
              <w:rPr>
                <w:lang w:val="fr-CA"/>
              </w:rPr>
            </w:pPr>
            <w:proofErr w:type="spellStart"/>
            <w:r w:rsidRPr="00E15894">
              <w:rPr>
                <w:lang w:val="fr-CA"/>
              </w:rPr>
              <w:t>Certified</w:t>
            </w:r>
            <w:proofErr w:type="spellEnd"/>
            <w:r w:rsidRPr="00E15894">
              <w:rPr>
                <w:lang w:val="fr-CA"/>
              </w:rPr>
              <w:t xml:space="preserve"> </w:t>
            </w:r>
            <w:proofErr w:type="spellStart"/>
            <w:r w:rsidRPr="00E15894">
              <w:rPr>
                <w:lang w:val="fr-CA"/>
              </w:rPr>
              <w:t>Health</w:t>
            </w:r>
            <w:proofErr w:type="spellEnd"/>
            <w:r w:rsidRPr="00E15894">
              <w:rPr>
                <w:lang w:val="fr-CA"/>
              </w:rPr>
              <w:t xml:space="preserve"> </w:t>
            </w:r>
            <w:proofErr w:type="spellStart"/>
            <w:r w:rsidRPr="00E15894">
              <w:rPr>
                <w:lang w:val="fr-CA"/>
              </w:rPr>
              <w:t>Insurance</w:t>
            </w:r>
            <w:proofErr w:type="spellEnd"/>
            <w:r w:rsidRPr="00E15894">
              <w:rPr>
                <w:lang w:val="fr-CA"/>
              </w:rPr>
              <w:t xml:space="preserve"> </w:t>
            </w:r>
            <w:proofErr w:type="spellStart"/>
            <w:r w:rsidRPr="00E15894">
              <w:rPr>
                <w:lang w:val="fr-CA"/>
              </w:rPr>
              <w:t>Specialist</w:t>
            </w:r>
            <w:proofErr w:type="spellEnd"/>
            <w:r w:rsidRPr="00E15894">
              <w:rPr>
                <w:lang w:val="fr-CA"/>
              </w:rPr>
              <w:t xml:space="preserve"> (CHS)</w:t>
            </w:r>
          </w:p>
        </w:tc>
        <w:sdt>
          <w:sdtPr>
            <w:rPr>
              <w:lang w:val="fr-CA"/>
            </w:rPr>
            <w:id w:val="-1408294485"/>
            <w14:checkbox>
              <w14:checked w14:val="0"/>
              <w14:checkedState w14:val="2612" w14:font="MS Gothic"/>
              <w14:uncheckedState w14:val="2610" w14:font="MS Gothic"/>
            </w14:checkbox>
          </w:sdtPr>
          <w:sdtEndPr/>
          <w:sdtContent>
            <w:tc>
              <w:tcPr>
                <w:tcW w:w="1559" w:type="dxa"/>
                <w:shd w:val="clear" w:color="auto" w:fill="auto"/>
                <w:vAlign w:val="center"/>
              </w:tcPr>
              <w:p w14:paraId="3EF622E2" w14:textId="2D0B4137"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1F224F8E" w14:textId="77777777" w:rsidTr="00F826E7">
        <w:tc>
          <w:tcPr>
            <w:tcW w:w="777" w:type="dxa"/>
            <w:shd w:val="clear" w:color="auto" w:fill="auto"/>
          </w:tcPr>
          <w:p w14:paraId="6182E1E4" w14:textId="68E1FBA5" w:rsidR="00FB6ACB" w:rsidRPr="00E15894" w:rsidRDefault="00FB6ACB" w:rsidP="00FB6ACB">
            <w:pPr>
              <w:rPr>
                <w:lang w:val="fr-CA"/>
              </w:rPr>
            </w:pPr>
            <w:r w:rsidRPr="00E15894">
              <w:rPr>
                <w:lang w:val="fr-CA"/>
              </w:rPr>
              <w:t>Q14j</w:t>
            </w:r>
          </w:p>
        </w:tc>
        <w:tc>
          <w:tcPr>
            <w:tcW w:w="5319" w:type="dxa"/>
          </w:tcPr>
          <w:p w14:paraId="7520DFA3" w14:textId="1590ADB4" w:rsidR="00FB6ACB" w:rsidRPr="00E15894" w:rsidRDefault="00314160" w:rsidP="00314160">
            <w:pPr>
              <w:rPr>
                <w:lang w:val="fr-CA"/>
              </w:rPr>
            </w:pPr>
            <w:r w:rsidRPr="00E15894">
              <w:rPr>
                <w:lang w:val="fr-CA"/>
              </w:rPr>
              <w:t xml:space="preserve">Planificateur financier agréé </w:t>
            </w:r>
            <w:r w:rsidR="00FB6ACB" w:rsidRPr="00E15894">
              <w:rPr>
                <w:lang w:val="fr-CA"/>
              </w:rPr>
              <w:t>® (</w:t>
            </w:r>
            <w:r w:rsidRPr="00E15894">
              <w:rPr>
                <w:lang w:val="fr-CA"/>
              </w:rPr>
              <w:t>Autre pays</w:t>
            </w:r>
            <w:r w:rsidR="00FB6ACB" w:rsidRPr="00E15894">
              <w:rPr>
                <w:lang w:val="fr-CA"/>
              </w:rPr>
              <w:t>)</w:t>
            </w:r>
          </w:p>
        </w:tc>
        <w:sdt>
          <w:sdtPr>
            <w:rPr>
              <w:lang w:val="fr-CA"/>
            </w:rPr>
            <w:id w:val="-24101111"/>
            <w14:checkbox>
              <w14:checked w14:val="0"/>
              <w14:checkedState w14:val="2612" w14:font="MS Gothic"/>
              <w14:uncheckedState w14:val="2610" w14:font="MS Gothic"/>
            </w14:checkbox>
          </w:sdtPr>
          <w:sdtEndPr/>
          <w:sdtContent>
            <w:tc>
              <w:tcPr>
                <w:tcW w:w="1559" w:type="dxa"/>
                <w:shd w:val="clear" w:color="auto" w:fill="auto"/>
                <w:vAlign w:val="center"/>
              </w:tcPr>
              <w:p w14:paraId="09305B11" w14:textId="23D19D72"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348253C3" w14:textId="77777777" w:rsidTr="00F826E7">
        <w:tc>
          <w:tcPr>
            <w:tcW w:w="777" w:type="dxa"/>
            <w:shd w:val="clear" w:color="auto" w:fill="auto"/>
          </w:tcPr>
          <w:p w14:paraId="36CDFD4D" w14:textId="45505220" w:rsidR="00FB6ACB" w:rsidRPr="00E15894" w:rsidRDefault="00FB6ACB" w:rsidP="00FB6ACB">
            <w:pPr>
              <w:rPr>
                <w:lang w:val="fr-CA"/>
              </w:rPr>
            </w:pPr>
            <w:r w:rsidRPr="00E15894">
              <w:rPr>
                <w:lang w:val="fr-CA"/>
              </w:rPr>
              <w:t>Q14k</w:t>
            </w:r>
          </w:p>
        </w:tc>
        <w:tc>
          <w:tcPr>
            <w:tcW w:w="5319" w:type="dxa"/>
          </w:tcPr>
          <w:p w14:paraId="177B48FE" w14:textId="0218C0E3" w:rsidR="00FB6ACB" w:rsidRPr="00E15894" w:rsidRDefault="001A64C8" w:rsidP="00FB6ACB">
            <w:pPr>
              <w:rPr>
                <w:lang w:val="fr-CA"/>
              </w:rPr>
            </w:pPr>
            <w:r w:rsidRPr="00E15894">
              <w:rPr>
                <w:lang w:val="fr-CA"/>
              </w:rPr>
              <w:t>Conseiller en planification pour les aînés</w:t>
            </w:r>
            <w:r w:rsidR="00FB6ACB" w:rsidRPr="00E15894">
              <w:rPr>
                <w:lang w:val="fr-CA"/>
              </w:rPr>
              <w:t xml:space="preserve"> (EPC)</w:t>
            </w:r>
          </w:p>
        </w:tc>
        <w:sdt>
          <w:sdtPr>
            <w:rPr>
              <w:lang w:val="fr-CA"/>
            </w:rPr>
            <w:id w:val="-1597328431"/>
            <w14:checkbox>
              <w14:checked w14:val="0"/>
              <w14:checkedState w14:val="2612" w14:font="MS Gothic"/>
              <w14:uncheckedState w14:val="2610" w14:font="MS Gothic"/>
            </w14:checkbox>
          </w:sdtPr>
          <w:sdtEndPr/>
          <w:sdtContent>
            <w:tc>
              <w:tcPr>
                <w:tcW w:w="1559" w:type="dxa"/>
                <w:shd w:val="clear" w:color="auto" w:fill="auto"/>
                <w:vAlign w:val="center"/>
              </w:tcPr>
              <w:p w14:paraId="6FABFFD4" w14:textId="3B91D650"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48A3B67E" w14:textId="77777777" w:rsidTr="00F826E7">
        <w:tc>
          <w:tcPr>
            <w:tcW w:w="777" w:type="dxa"/>
            <w:shd w:val="clear" w:color="auto" w:fill="auto"/>
          </w:tcPr>
          <w:p w14:paraId="556B7423" w14:textId="29A314F3" w:rsidR="00FB6ACB" w:rsidRPr="00E15894" w:rsidRDefault="00FB6ACB" w:rsidP="00FB6ACB">
            <w:pPr>
              <w:rPr>
                <w:lang w:val="fr-CA"/>
              </w:rPr>
            </w:pPr>
            <w:r w:rsidRPr="00E15894">
              <w:rPr>
                <w:lang w:val="fr-CA"/>
              </w:rPr>
              <w:t>Q14l</w:t>
            </w:r>
          </w:p>
        </w:tc>
        <w:tc>
          <w:tcPr>
            <w:tcW w:w="5319" w:type="dxa"/>
          </w:tcPr>
          <w:p w14:paraId="165341F4" w14:textId="6180E951" w:rsidR="00FB6ACB" w:rsidRPr="00E15894" w:rsidRDefault="00DD38B7" w:rsidP="00FB6ACB">
            <w:pPr>
              <w:rPr>
                <w:lang w:val="fr-CA"/>
              </w:rPr>
            </w:pPr>
            <w:r w:rsidRPr="00E15894">
              <w:rPr>
                <w:lang w:val="fr-CA"/>
              </w:rPr>
              <w:t>Autre</w:t>
            </w:r>
          </w:p>
        </w:tc>
        <w:sdt>
          <w:sdtPr>
            <w:rPr>
              <w:lang w:val="fr-CA"/>
            </w:rPr>
            <w:id w:val="-1169089148"/>
            <w14:checkbox>
              <w14:checked w14:val="0"/>
              <w14:checkedState w14:val="2612" w14:font="MS Gothic"/>
              <w14:uncheckedState w14:val="2610" w14:font="MS Gothic"/>
            </w14:checkbox>
          </w:sdtPr>
          <w:sdtEndPr/>
          <w:sdtContent>
            <w:tc>
              <w:tcPr>
                <w:tcW w:w="1559" w:type="dxa"/>
                <w:shd w:val="clear" w:color="auto" w:fill="auto"/>
                <w:vAlign w:val="center"/>
              </w:tcPr>
              <w:p w14:paraId="1315DBF3" w14:textId="0365089D" w:rsidR="00FB6ACB" w:rsidRPr="00E15894" w:rsidRDefault="00FB6ACB" w:rsidP="00FB6ACB">
                <w:pPr>
                  <w:jc w:val="center"/>
                  <w:rPr>
                    <w:lang w:val="fr-CA"/>
                  </w:rPr>
                </w:pPr>
                <w:r w:rsidRPr="00E15894">
                  <w:rPr>
                    <w:rFonts w:ascii="MS Gothic" w:eastAsia="MS Gothic" w:hAnsi="MS Gothic" w:hint="eastAsia"/>
                    <w:lang w:val="fr-CA"/>
                  </w:rPr>
                  <w:t>☐</w:t>
                </w:r>
              </w:p>
            </w:tc>
          </w:sdtContent>
        </w:sdt>
      </w:tr>
    </w:tbl>
    <w:p w14:paraId="32743885" w14:textId="77777777" w:rsidR="00404C97" w:rsidRPr="00E15894" w:rsidRDefault="00404C97" w:rsidP="00404C97">
      <w:pPr>
        <w:rPr>
          <w:lang w:val="fr-CA"/>
        </w:rPr>
      </w:pPr>
      <w:r w:rsidRPr="00E15894">
        <w:rPr>
          <w:lang w:val="fr-CA"/>
        </w:rPr>
        <w:t>[WE NEED A CHECKBOX OF SOME SORT IN THE THIRD COLUMN AND SAVE RESPONSES AS ONE BINARY VARIABLES PER SUB-QUESTION THAT TAKE THE VALUE 1 WHEN CHECKED AND ZERO WHEN UNCHECKED.]</w:t>
      </w:r>
    </w:p>
    <w:p w14:paraId="7660E1EB" w14:textId="18942FC4" w:rsidR="009D3E04" w:rsidRPr="00E15894" w:rsidRDefault="009D3E04" w:rsidP="00CA0EB7">
      <w:pPr>
        <w:rPr>
          <w:color w:val="FF0000"/>
          <w:lang w:val="fr-CA"/>
        </w:rPr>
      </w:pPr>
    </w:p>
    <w:p w14:paraId="2C608BF0" w14:textId="6B2D76E3" w:rsidR="009D3E04" w:rsidRPr="00E15894" w:rsidRDefault="00D723E2" w:rsidP="009D3E04">
      <w:pPr>
        <w:pStyle w:val="Paragraphedeliste"/>
        <w:numPr>
          <w:ilvl w:val="0"/>
          <w:numId w:val="2"/>
        </w:numPr>
        <w:rPr>
          <w:lang w:val="fr-CA"/>
        </w:rPr>
      </w:pPr>
      <w:r w:rsidRPr="00E15894">
        <w:rPr>
          <w:lang w:val="fr-CA"/>
        </w:rPr>
        <w:lastRenderedPageBreak/>
        <w:t xml:space="preserve">Veuillez sélectionner tous les produits </w:t>
      </w:r>
      <w:r w:rsidR="008B5F6C" w:rsidRPr="00E15894">
        <w:rPr>
          <w:lang w:val="fr-CA"/>
        </w:rPr>
        <w:t xml:space="preserve">parmi les </w:t>
      </w:r>
      <w:r w:rsidRPr="00E15894">
        <w:rPr>
          <w:lang w:val="fr-CA"/>
        </w:rPr>
        <w:t xml:space="preserve">suivants que </w:t>
      </w:r>
      <w:r w:rsidRPr="00E15894">
        <w:rPr>
          <w:b/>
          <w:lang w:val="fr-CA"/>
        </w:rPr>
        <w:t>vous êtes autorisé</w:t>
      </w:r>
      <w:r w:rsidR="008B5F6C" w:rsidRPr="00E15894">
        <w:rPr>
          <w:b/>
          <w:lang w:val="fr-CA"/>
        </w:rPr>
        <w:t>(e)</w:t>
      </w:r>
      <w:r w:rsidRPr="00E15894">
        <w:rPr>
          <w:b/>
          <w:lang w:val="fr-CA"/>
        </w:rPr>
        <w:t xml:space="preserve"> à vendre</w:t>
      </w:r>
      <w:r w:rsidR="00842390" w:rsidRPr="00E15894">
        <w:rPr>
          <w:bCs/>
          <w:lang w:val="fr-CA"/>
        </w:rPr>
        <w:t>, s’il y a lieu</w:t>
      </w:r>
      <w:r w:rsidR="009D3E04" w:rsidRPr="00E15894">
        <w:rPr>
          <w:lang w:val="fr-CA"/>
        </w:rPr>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9D3E04" w:rsidRPr="00E15894" w14:paraId="61B3A457" w14:textId="77777777" w:rsidTr="009D3E04">
        <w:tc>
          <w:tcPr>
            <w:tcW w:w="777" w:type="dxa"/>
          </w:tcPr>
          <w:p w14:paraId="62A9469C" w14:textId="382A9AF7" w:rsidR="009D3E04" w:rsidRPr="00E15894" w:rsidRDefault="009D3E04" w:rsidP="00273B0F">
            <w:r w:rsidRPr="00E15894">
              <w:t>Q1</w:t>
            </w:r>
            <w:r w:rsidR="00FB6ACB" w:rsidRPr="00E15894">
              <w:t>5</w:t>
            </w:r>
            <w:r w:rsidRPr="00E15894">
              <w:t>a</w:t>
            </w:r>
          </w:p>
        </w:tc>
        <w:tc>
          <w:tcPr>
            <w:tcW w:w="5319" w:type="dxa"/>
          </w:tcPr>
          <w:p w14:paraId="1306C549" w14:textId="52547B84" w:rsidR="009D3E04" w:rsidRPr="00E15894" w:rsidRDefault="00D723E2" w:rsidP="006E6DD9">
            <w:pPr>
              <w:rPr>
                <w:lang w:val="fr-CA"/>
              </w:rPr>
            </w:pPr>
            <w:r w:rsidRPr="00E15894">
              <w:rPr>
                <w:lang w:val="fr-CA"/>
              </w:rPr>
              <w:t>Assurance-vie universelle</w:t>
            </w:r>
          </w:p>
        </w:tc>
        <w:sdt>
          <w:sdtPr>
            <w:id w:val="-809864986"/>
            <w14:checkbox>
              <w14:checked w14:val="0"/>
              <w14:checkedState w14:val="2612" w14:font="MS Gothic"/>
              <w14:uncheckedState w14:val="2610" w14:font="MS Gothic"/>
            </w14:checkbox>
          </w:sdtPr>
          <w:sdtEndPr/>
          <w:sdtContent>
            <w:tc>
              <w:tcPr>
                <w:tcW w:w="1559" w:type="dxa"/>
                <w:shd w:val="clear" w:color="auto" w:fill="auto"/>
                <w:vAlign w:val="center"/>
              </w:tcPr>
              <w:p w14:paraId="05CB499B" w14:textId="4A50F22B" w:rsidR="009D3E04" w:rsidRPr="00E15894" w:rsidRDefault="00E7496D" w:rsidP="00E7496D">
                <w:pPr>
                  <w:jc w:val="center"/>
                </w:pPr>
                <w:r w:rsidRPr="00E15894">
                  <w:rPr>
                    <w:rFonts w:ascii="MS Gothic" w:eastAsia="MS Gothic" w:hAnsi="MS Gothic" w:hint="eastAsia"/>
                  </w:rPr>
                  <w:t>☐</w:t>
                </w:r>
              </w:p>
            </w:tc>
          </w:sdtContent>
        </w:sdt>
      </w:tr>
      <w:tr w:rsidR="00FB6ACB" w:rsidRPr="00E15894" w14:paraId="7CF8183D" w14:textId="77777777" w:rsidTr="009D3E04">
        <w:tc>
          <w:tcPr>
            <w:tcW w:w="777" w:type="dxa"/>
          </w:tcPr>
          <w:p w14:paraId="3A77BCFB" w14:textId="3ED32E38" w:rsidR="00FB6ACB" w:rsidRPr="00E15894" w:rsidRDefault="00FB6ACB" w:rsidP="00FB6ACB">
            <w:r w:rsidRPr="00E15894">
              <w:t>Q15b</w:t>
            </w:r>
          </w:p>
        </w:tc>
        <w:tc>
          <w:tcPr>
            <w:tcW w:w="5319" w:type="dxa"/>
          </w:tcPr>
          <w:p w14:paraId="1E99C75F" w14:textId="42690EE8" w:rsidR="00FB6ACB" w:rsidRPr="00E15894" w:rsidRDefault="00D723E2" w:rsidP="00FB6ACB">
            <w:pPr>
              <w:rPr>
                <w:lang w:val="fr-CA"/>
              </w:rPr>
            </w:pPr>
            <w:r w:rsidRPr="00E15894">
              <w:rPr>
                <w:lang w:val="fr-CA"/>
              </w:rPr>
              <w:t>Fonds communs de placement</w:t>
            </w:r>
          </w:p>
        </w:tc>
        <w:tc>
          <w:tcPr>
            <w:tcW w:w="1559" w:type="dxa"/>
            <w:shd w:val="clear" w:color="auto" w:fill="auto"/>
            <w:vAlign w:val="center"/>
          </w:tcPr>
          <w:p w14:paraId="0C82475B" w14:textId="3A55DD7B" w:rsidR="00FB6ACB" w:rsidRPr="00E15894" w:rsidRDefault="00F03ACA" w:rsidP="00FB6ACB">
            <w:pPr>
              <w:jc w:val="center"/>
            </w:pPr>
            <w:sdt>
              <w:sdtPr>
                <w:id w:val="1827095344"/>
                <w14:checkbox>
                  <w14:checked w14:val="0"/>
                  <w14:checkedState w14:val="2612" w14:font="MS Gothic"/>
                  <w14:uncheckedState w14:val="2610" w14:font="MS Gothic"/>
                </w14:checkbox>
              </w:sdtPr>
              <w:sdtEndPr/>
              <w:sdtContent>
                <w:r w:rsidR="00FB6ACB" w:rsidRPr="00E15894">
                  <w:rPr>
                    <w:rFonts w:ascii="MS Gothic" w:eastAsia="MS Gothic" w:hAnsi="MS Gothic" w:hint="eastAsia"/>
                  </w:rPr>
                  <w:t>☐</w:t>
                </w:r>
              </w:sdtContent>
            </w:sdt>
          </w:p>
        </w:tc>
      </w:tr>
      <w:tr w:rsidR="00FB6ACB" w:rsidRPr="00E15894" w14:paraId="7C2043EC" w14:textId="77777777" w:rsidTr="009D3E04">
        <w:tc>
          <w:tcPr>
            <w:tcW w:w="777" w:type="dxa"/>
            <w:shd w:val="clear" w:color="auto" w:fill="auto"/>
          </w:tcPr>
          <w:p w14:paraId="43B4865B" w14:textId="777DCBAE" w:rsidR="00FB6ACB" w:rsidRPr="00E15894" w:rsidRDefault="00FB6ACB" w:rsidP="00273B0F">
            <w:r w:rsidRPr="00E15894">
              <w:t>Q15c</w:t>
            </w:r>
          </w:p>
        </w:tc>
        <w:tc>
          <w:tcPr>
            <w:tcW w:w="5319" w:type="dxa"/>
          </w:tcPr>
          <w:p w14:paraId="7F932859" w14:textId="33F70BAD" w:rsidR="00FB6ACB" w:rsidRPr="00E15894" w:rsidRDefault="00D723E2" w:rsidP="00FB6ACB">
            <w:pPr>
              <w:rPr>
                <w:lang w:val="fr-CA"/>
              </w:rPr>
            </w:pPr>
            <w:r w:rsidRPr="00E15894">
              <w:rPr>
                <w:lang w:val="fr-CA"/>
              </w:rPr>
              <w:t>Fonds distincts</w:t>
            </w:r>
          </w:p>
        </w:tc>
        <w:tc>
          <w:tcPr>
            <w:tcW w:w="1559" w:type="dxa"/>
            <w:shd w:val="clear" w:color="auto" w:fill="auto"/>
            <w:vAlign w:val="center"/>
          </w:tcPr>
          <w:p w14:paraId="4B7FCFA0" w14:textId="588C6E77" w:rsidR="00FB6ACB" w:rsidRPr="00E15894" w:rsidRDefault="00F03ACA" w:rsidP="00FB6ACB">
            <w:pPr>
              <w:jc w:val="center"/>
            </w:pPr>
            <w:sdt>
              <w:sdtPr>
                <w:id w:val="-735238636"/>
                <w14:checkbox>
                  <w14:checked w14:val="0"/>
                  <w14:checkedState w14:val="2612" w14:font="MS Gothic"/>
                  <w14:uncheckedState w14:val="2610" w14:font="MS Gothic"/>
                </w14:checkbox>
              </w:sdtPr>
              <w:sdtEndPr/>
              <w:sdtContent>
                <w:r w:rsidR="00FB6ACB" w:rsidRPr="00E15894">
                  <w:rPr>
                    <w:rFonts w:ascii="MS Gothic" w:eastAsia="MS Gothic" w:hAnsi="MS Gothic" w:hint="eastAsia"/>
                  </w:rPr>
                  <w:t>☐</w:t>
                </w:r>
              </w:sdtContent>
            </w:sdt>
          </w:p>
        </w:tc>
      </w:tr>
      <w:tr w:rsidR="00FB6ACB" w:rsidRPr="00E15894" w14:paraId="0597E63F" w14:textId="77777777" w:rsidTr="009D3E04">
        <w:tc>
          <w:tcPr>
            <w:tcW w:w="777" w:type="dxa"/>
            <w:shd w:val="clear" w:color="auto" w:fill="auto"/>
          </w:tcPr>
          <w:p w14:paraId="20E1236D" w14:textId="65D0E4BE" w:rsidR="00FB6ACB" w:rsidRPr="00E15894" w:rsidRDefault="00FB6ACB" w:rsidP="00FB6ACB">
            <w:r w:rsidRPr="00E15894">
              <w:t>Q15d</w:t>
            </w:r>
          </w:p>
        </w:tc>
        <w:tc>
          <w:tcPr>
            <w:tcW w:w="5319" w:type="dxa"/>
          </w:tcPr>
          <w:p w14:paraId="7818E2C3" w14:textId="2C3F39E0" w:rsidR="00FB6ACB" w:rsidRPr="00E15894" w:rsidRDefault="00D723E2" w:rsidP="00FB6ACB">
            <w:pPr>
              <w:rPr>
                <w:lang w:val="fr-CA"/>
              </w:rPr>
            </w:pPr>
            <w:r w:rsidRPr="00E15894">
              <w:rPr>
                <w:lang w:val="fr-CA"/>
              </w:rPr>
              <w:t>Rentes</w:t>
            </w:r>
          </w:p>
        </w:tc>
        <w:tc>
          <w:tcPr>
            <w:tcW w:w="1559" w:type="dxa"/>
            <w:shd w:val="clear" w:color="auto" w:fill="auto"/>
            <w:vAlign w:val="center"/>
          </w:tcPr>
          <w:p w14:paraId="6DC04EB2" w14:textId="6FAEC53B" w:rsidR="00FB6ACB" w:rsidRPr="00E15894" w:rsidRDefault="00F03ACA" w:rsidP="00FB6ACB">
            <w:pPr>
              <w:jc w:val="center"/>
            </w:pPr>
            <w:sdt>
              <w:sdtPr>
                <w:id w:val="625897051"/>
                <w14:checkbox>
                  <w14:checked w14:val="0"/>
                  <w14:checkedState w14:val="2612" w14:font="MS Gothic"/>
                  <w14:uncheckedState w14:val="2610" w14:font="MS Gothic"/>
                </w14:checkbox>
              </w:sdtPr>
              <w:sdtEndPr/>
              <w:sdtContent>
                <w:r w:rsidR="00FB6ACB" w:rsidRPr="00E15894">
                  <w:rPr>
                    <w:rFonts w:ascii="MS Gothic" w:eastAsia="MS Gothic" w:hAnsi="MS Gothic" w:hint="eastAsia"/>
                  </w:rPr>
                  <w:t>☐</w:t>
                </w:r>
              </w:sdtContent>
            </w:sdt>
          </w:p>
        </w:tc>
      </w:tr>
      <w:tr w:rsidR="00FB6ACB" w:rsidRPr="00E15894" w14:paraId="016937F9" w14:textId="77777777" w:rsidTr="009D3E04">
        <w:tc>
          <w:tcPr>
            <w:tcW w:w="777" w:type="dxa"/>
          </w:tcPr>
          <w:p w14:paraId="7CDABC9C" w14:textId="25B52524" w:rsidR="00FB6ACB" w:rsidRPr="00E15894" w:rsidRDefault="00FB6ACB" w:rsidP="00FB6ACB">
            <w:pPr>
              <w:rPr>
                <w:lang w:val="de-CH"/>
              </w:rPr>
            </w:pPr>
            <w:r w:rsidRPr="00E15894">
              <w:t>Q15e</w:t>
            </w:r>
          </w:p>
        </w:tc>
        <w:tc>
          <w:tcPr>
            <w:tcW w:w="5319" w:type="dxa"/>
          </w:tcPr>
          <w:p w14:paraId="6E82B8B6" w14:textId="4F2FCAEB" w:rsidR="00FB6ACB" w:rsidRPr="00E15894" w:rsidRDefault="00D723E2" w:rsidP="00FB6ACB">
            <w:pPr>
              <w:rPr>
                <w:lang w:val="fr-CA"/>
              </w:rPr>
            </w:pPr>
            <w:r w:rsidRPr="00E15894">
              <w:rPr>
                <w:lang w:val="fr-CA"/>
              </w:rPr>
              <w:t>Assurance soins de longue durée</w:t>
            </w:r>
          </w:p>
        </w:tc>
        <w:tc>
          <w:tcPr>
            <w:tcW w:w="1559" w:type="dxa"/>
            <w:shd w:val="clear" w:color="auto" w:fill="auto"/>
            <w:vAlign w:val="center"/>
          </w:tcPr>
          <w:p w14:paraId="27F50AB1" w14:textId="05B65831" w:rsidR="00FB6ACB" w:rsidRPr="00E15894" w:rsidRDefault="00F03ACA" w:rsidP="00FB6ACB">
            <w:pPr>
              <w:jc w:val="center"/>
            </w:pPr>
            <w:sdt>
              <w:sdtPr>
                <w:id w:val="-16773340"/>
                <w14:checkbox>
                  <w14:checked w14:val="0"/>
                  <w14:checkedState w14:val="2612" w14:font="MS Gothic"/>
                  <w14:uncheckedState w14:val="2610" w14:font="MS Gothic"/>
                </w14:checkbox>
              </w:sdtPr>
              <w:sdtEndPr/>
              <w:sdtContent>
                <w:r w:rsidR="00FB6ACB" w:rsidRPr="00E15894">
                  <w:rPr>
                    <w:rFonts w:ascii="MS Gothic" w:eastAsia="MS Gothic" w:hAnsi="MS Gothic" w:hint="eastAsia"/>
                  </w:rPr>
                  <w:t>☐</w:t>
                </w:r>
              </w:sdtContent>
            </w:sdt>
          </w:p>
        </w:tc>
      </w:tr>
      <w:tr w:rsidR="00E7496D" w:rsidRPr="00E15894" w14:paraId="0613FCCC" w14:textId="77777777" w:rsidTr="009D3E04">
        <w:tc>
          <w:tcPr>
            <w:tcW w:w="777" w:type="dxa"/>
          </w:tcPr>
          <w:p w14:paraId="3C94F32B" w14:textId="3B1DDAD4" w:rsidR="00E7496D" w:rsidRPr="00E15894" w:rsidRDefault="00404C97" w:rsidP="00E7496D">
            <w:pPr>
              <w:rPr>
                <w:lang w:val="de-CH"/>
              </w:rPr>
            </w:pPr>
            <w:r w:rsidRPr="00E15894">
              <w:t>Q1</w:t>
            </w:r>
            <w:r w:rsidR="00FB6ACB" w:rsidRPr="00E15894">
              <w:t>5</w:t>
            </w:r>
            <w:r w:rsidR="008436D3" w:rsidRPr="00E15894">
              <w:t>f</w:t>
            </w:r>
          </w:p>
        </w:tc>
        <w:tc>
          <w:tcPr>
            <w:tcW w:w="5319" w:type="dxa"/>
          </w:tcPr>
          <w:p w14:paraId="25294428" w14:textId="51B00F2D" w:rsidR="00E7496D" w:rsidRPr="00E15894" w:rsidRDefault="00E80AAF" w:rsidP="00E80AAF">
            <w:pPr>
              <w:rPr>
                <w:lang w:val="fr-CA"/>
              </w:rPr>
            </w:pPr>
            <w:r w:rsidRPr="00E15894">
              <w:rPr>
                <w:lang w:val="fr-CA"/>
              </w:rPr>
              <w:t>Certificats de placement garanti indiciels</w:t>
            </w:r>
          </w:p>
        </w:tc>
        <w:sdt>
          <w:sdtPr>
            <w:id w:val="1602842806"/>
            <w14:checkbox>
              <w14:checked w14:val="0"/>
              <w14:checkedState w14:val="2612" w14:font="MS Gothic"/>
              <w14:uncheckedState w14:val="2610" w14:font="MS Gothic"/>
            </w14:checkbox>
          </w:sdtPr>
          <w:sdtEndPr/>
          <w:sdtContent>
            <w:tc>
              <w:tcPr>
                <w:tcW w:w="1559" w:type="dxa"/>
                <w:shd w:val="clear" w:color="auto" w:fill="auto"/>
                <w:vAlign w:val="center"/>
              </w:tcPr>
              <w:p w14:paraId="3B288AA6" w14:textId="77777777" w:rsidR="00E7496D" w:rsidRPr="00E15894" w:rsidRDefault="00E7496D" w:rsidP="00E7496D">
                <w:pPr>
                  <w:jc w:val="center"/>
                </w:pPr>
                <w:r w:rsidRPr="00E15894">
                  <w:rPr>
                    <w:rFonts w:ascii="MS Gothic" w:eastAsia="MS Gothic" w:hAnsi="MS Gothic" w:hint="eastAsia"/>
                  </w:rPr>
                  <w:t>☐</w:t>
                </w:r>
              </w:p>
            </w:tc>
          </w:sdtContent>
        </w:sdt>
      </w:tr>
      <w:tr w:rsidR="008436D3" w:rsidRPr="00E15894" w14:paraId="6DB93D98" w14:textId="77777777" w:rsidTr="009D3E04">
        <w:tc>
          <w:tcPr>
            <w:tcW w:w="777" w:type="dxa"/>
          </w:tcPr>
          <w:p w14:paraId="50061B27" w14:textId="695B02A9" w:rsidR="008436D3" w:rsidRPr="00E15894" w:rsidRDefault="00404C97" w:rsidP="005D3F35">
            <w:r w:rsidRPr="00E15894">
              <w:t>Q1</w:t>
            </w:r>
            <w:r w:rsidR="00FB6ACB" w:rsidRPr="00E15894">
              <w:t>5</w:t>
            </w:r>
            <w:r w:rsidR="00CC37FC" w:rsidRPr="00E15894">
              <w:t>g</w:t>
            </w:r>
          </w:p>
        </w:tc>
        <w:tc>
          <w:tcPr>
            <w:tcW w:w="5319" w:type="dxa"/>
          </w:tcPr>
          <w:p w14:paraId="154C9577" w14:textId="1C475651" w:rsidR="008436D3" w:rsidRPr="00E15894" w:rsidRDefault="00E80AAF" w:rsidP="008436D3">
            <w:pPr>
              <w:rPr>
                <w:lang w:val="fr-CA"/>
              </w:rPr>
            </w:pPr>
            <w:r w:rsidRPr="00E15894">
              <w:rPr>
                <w:color w:val="000000" w:themeColor="text1"/>
                <w:lang w:val="fr-CA"/>
              </w:rPr>
              <w:t>Fonds négociés en bourse (FNB)</w:t>
            </w:r>
          </w:p>
        </w:tc>
        <w:tc>
          <w:tcPr>
            <w:tcW w:w="1559" w:type="dxa"/>
            <w:shd w:val="clear" w:color="auto" w:fill="auto"/>
            <w:vAlign w:val="center"/>
          </w:tcPr>
          <w:p w14:paraId="360EB818" w14:textId="3ACAB8AC" w:rsidR="008436D3" w:rsidRPr="00E15894" w:rsidRDefault="00F03ACA" w:rsidP="008436D3">
            <w:pPr>
              <w:jc w:val="center"/>
            </w:pPr>
            <w:sdt>
              <w:sdtPr>
                <w:id w:val="473342268"/>
                <w14:checkbox>
                  <w14:checked w14:val="0"/>
                  <w14:checkedState w14:val="2612" w14:font="MS Gothic"/>
                  <w14:uncheckedState w14:val="2610" w14:font="MS Gothic"/>
                </w14:checkbox>
              </w:sdtPr>
              <w:sdtEndPr/>
              <w:sdtContent>
                <w:r w:rsidR="008436D3" w:rsidRPr="00E15894">
                  <w:rPr>
                    <w:rFonts w:ascii="MS Gothic" w:eastAsia="MS Gothic" w:hAnsi="MS Gothic" w:hint="eastAsia"/>
                  </w:rPr>
                  <w:t>☐</w:t>
                </w:r>
              </w:sdtContent>
            </w:sdt>
          </w:p>
        </w:tc>
      </w:tr>
    </w:tbl>
    <w:p w14:paraId="4EE34C7A" w14:textId="2DD3E86B" w:rsidR="00650411" w:rsidRPr="00E15894" w:rsidRDefault="00650411" w:rsidP="00650411">
      <w:r w:rsidRPr="00E15894">
        <w:t>[WE NEED A CHECKBOX OF SOME SORT IN THE THIRD COLUMN AND SAVE RESPONSES AS ONE BINARY VARIABLES PER SUB-QUESTION THAT TAKE THE VALUE 1 WHEN CHECKED AND ZERO WHEN UNCHECKED.]</w:t>
      </w:r>
    </w:p>
    <w:p w14:paraId="35D8B670" w14:textId="460F5918" w:rsidR="00650411" w:rsidRPr="00E15894" w:rsidRDefault="00650411" w:rsidP="00650411"/>
    <w:p w14:paraId="5F8C00FF" w14:textId="4DDFFA98" w:rsidR="00CA0EB7" w:rsidRPr="00E15894" w:rsidRDefault="000A3E87" w:rsidP="00CA0EB7">
      <w:pPr>
        <w:pStyle w:val="Paragraphedeliste"/>
        <w:numPr>
          <w:ilvl w:val="0"/>
          <w:numId w:val="2"/>
        </w:numPr>
        <w:rPr>
          <w:lang w:val="fr-CA"/>
        </w:rPr>
      </w:pPr>
      <w:r w:rsidRPr="00E15894">
        <w:rPr>
          <w:lang w:val="fr-CA"/>
        </w:rPr>
        <w:t>Depuis combien de temps travaillez-vous comme planificateur financier? Veuillez indiquer votre expérience de travail en nombre d'années.</w:t>
      </w:r>
    </w:p>
    <w:p w14:paraId="190F181F" w14:textId="52AEA139" w:rsidR="00CA0EB7" w:rsidRPr="00E15894" w:rsidRDefault="00CA0EB7" w:rsidP="00CA0EB7">
      <w:pPr>
        <w:rPr>
          <w:lang w:val="fr-CA" w:bidi="fr-CA"/>
        </w:rPr>
      </w:pPr>
      <w:proofErr w:type="spellStart"/>
      <w:r w:rsidRPr="00E15894">
        <w:rPr>
          <w:lang w:val="fr-CA"/>
        </w:rPr>
        <w:t>Numeric</w:t>
      </w:r>
      <w:proofErr w:type="spellEnd"/>
      <w:r w:rsidRPr="00E15894">
        <w:rPr>
          <w:lang w:val="fr-CA"/>
        </w:rPr>
        <w:t xml:space="preserve"> </w:t>
      </w:r>
      <w:r w:rsidRPr="00E15894">
        <w:rPr>
          <w:lang w:val="fr-CA" w:bidi="fr-CA"/>
        </w:rPr>
        <w:t>(0</w:t>
      </w:r>
      <w:r w:rsidR="00842390" w:rsidRPr="00E15894">
        <w:rPr>
          <w:lang w:val="fr-CA" w:bidi="fr-CA"/>
        </w:rPr>
        <w:t>-80</w:t>
      </w:r>
      <w:r w:rsidRPr="00E15894">
        <w:rPr>
          <w:lang w:val="fr-CA" w:bidi="fr-CA"/>
        </w:rPr>
        <w:t>)  </w:t>
      </w:r>
    </w:p>
    <w:p w14:paraId="1E799B65" w14:textId="77777777" w:rsidR="000A3E87" w:rsidRPr="00E15894" w:rsidRDefault="000A3E87" w:rsidP="000A3E87">
      <w:pPr>
        <w:rPr>
          <w:lang w:val="fr-CA"/>
        </w:rPr>
      </w:pPr>
      <w:r w:rsidRPr="00E15894">
        <w:rPr>
          <w:lang w:val="fr-CA"/>
        </w:rPr>
        <w:t>7777777 Je ne sais pas</w:t>
      </w:r>
    </w:p>
    <w:p w14:paraId="3A4B264B" w14:textId="77777777" w:rsidR="000A3E87" w:rsidRPr="00E15894" w:rsidRDefault="000A3E87" w:rsidP="000A3E87">
      <w:pPr>
        <w:rPr>
          <w:lang w:val="fr-CA"/>
        </w:rPr>
      </w:pPr>
      <w:r w:rsidRPr="00E15894">
        <w:rPr>
          <w:lang w:val="fr-CA"/>
        </w:rPr>
        <w:t>8888888 Je préfère ne pas répondre</w:t>
      </w:r>
    </w:p>
    <w:p w14:paraId="1196E568" w14:textId="47A39AD7" w:rsidR="005C412E" w:rsidRPr="00E15894" w:rsidRDefault="005C412E" w:rsidP="00CA0EB7"/>
    <w:p w14:paraId="234528DB" w14:textId="0D0DE370" w:rsidR="005C412E" w:rsidRPr="00E15894" w:rsidRDefault="009819EE" w:rsidP="005C412E">
      <w:pPr>
        <w:pStyle w:val="Paragraphedeliste"/>
        <w:numPr>
          <w:ilvl w:val="0"/>
          <w:numId w:val="2"/>
        </w:numPr>
        <w:rPr>
          <w:lang w:val="fr-CA"/>
        </w:rPr>
      </w:pPr>
      <w:r w:rsidRPr="00E15894">
        <w:rPr>
          <w:lang w:val="fr-CA"/>
        </w:rPr>
        <w:t>Quels services fournissez-vous principalement en tant que planificateur financier ?</w:t>
      </w:r>
    </w:p>
    <w:p w14:paraId="785A7B5C" w14:textId="77777777" w:rsidR="00E6611A" w:rsidRPr="00E15894" w:rsidRDefault="00E6611A" w:rsidP="00E6611A">
      <w:pPr>
        <w:rPr>
          <w:lang w:val="fr-CA"/>
        </w:rPr>
      </w:pPr>
      <w:r w:rsidRPr="00E15894">
        <w:rPr>
          <w:lang w:val="fr-CA"/>
        </w:rPr>
        <w:t>1 Conseils en assurance</w:t>
      </w:r>
    </w:p>
    <w:p w14:paraId="423B7D58" w14:textId="77777777" w:rsidR="00E6611A" w:rsidRPr="00E15894" w:rsidRDefault="00E6611A" w:rsidP="00E6611A">
      <w:pPr>
        <w:rPr>
          <w:lang w:val="fr-CA"/>
        </w:rPr>
      </w:pPr>
      <w:r w:rsidRPr="00E15894">
        <w:rPr>
          <w:lang w:val="fr-CA"/>
        </w:rPr>
        <w:t>2 Conseils en investissements</w:t>
      </w:r>
    </w:p>
    <w:p w14:paraId="7F447BCC" w14:textId="0F1CC8E4" w:rsidR="00E6611A" w:rsidRPr="00E15894" w:rsidRDefault="00E6611A" w:rsidP="00E6611A">
      <w:pPr>
        <w:rPr>
          <w:lang w:val="fr-CA"/>
        </w:rPr>
      </w:pPr>
      <w:r w:rsidRPr="00E15894">
        <w:rPr>
          <w:lang w:val="fr-CA"/>
        </w:rPr>
        <w:t>3 Planification financière holistique (sans mise en œuvre de</w:t>
      </w:r>
      <w:r w:rsidR="00EF239A" w:rsidRPr="00E15894">
        <w:rPr>
          <w:lang w:val="fr-CA"/>
        </w:rPr>
        <w:t>s</w:t>
      </w:r>
      <w:r w:rsidRPr="00E15894">
        <w:rPr>
          <w:lang w:val="fr-CA"/>
        </w:rPr>
        <w:t xml:space="preserve"> conseils)</w:t>
      </w:r>
    </w:p>
    <w:p w14:paraId="2FC8276F" w14:textId="5E538866" w:rsidR="00E6611A" w:rsidRPr="00E15894" w:rsidRDefault="00E6611A" w:rsidP="00E6611A">
      <w:pPr>
        <w:rPr>
          <w:lang w:val="fr-CA"/>
        </w:rPr>
      </w:pPr>
      <w:r w:rsidRPr="00E15894">
        <w:rPr>
          <w:lang w:val="fr-CA"/>
        </w:rPr>
        <w:t>4 Planification financière holistique, y compris la mise en œuvre de</w:t>
      </w:r>
      <w:r w:rsidR="00EF239A" w:rsidRPr="00E15894">
        <w:rPr>
          <w:lang w:val="fr-CA"/>
        </w:rPr>
        <w:t>s</w:t>
      </w:r>
      <w:r w:rsidRPr="00E15894">
        <w:rPr>
          <w:lang w:val="fr-CA"/>
        </w:rPr>
        <w:t xml:space="preserve"> conseils (con</w:t>
      </w:r>
      <w:r w:rsidR="006107DC" w:rsidRPr="00E15894">
        <w:rPr>
          <w:lang w:val="fr-CA"/>
        </w:rPr>
        <w:t>seils sur les produits et vente</w:t>
      </w:r>
      <w:r w:rsidRPr="00E15894">
        <w:rPr>
          <w:lang w:val="fr-CA"/>
        </w:rPr>
        <w:t>)</w:t>
      </w:r>
    </w:p>
    <w:p w14:paraId="72E32518" w14:textId="77777777" w:rsidR="00E6611A" w:rsidRPr="00E15894" w:rsidRDefault="00E6611A" w:rsidP="00E6611A">
      <w:pPr>
        <w:rPr>
          <w:lang w:val="fr-CA"/>
        </w:rPr>
      </w:pPr>
      <w:r w:rsidRPr="00E15894">
        <w:rPr>
          <w:lang w:val="fr-CA"/>
        </w:rPr>
        <w:t>7777777 Je ne sais pas</w:t>
      </w:r>
    </w:p>
    <w:p w14:paraId="0F12FBCD" w14:textId="77777777" w:rsidR="00E6611A" w:rsidRPr="00E15894" w:rsidRDefault="00E6611A" w:rsidP="00E6611A">
      <w:pPr>
        <w:rPr>
          <w:lang w:val="fr-CA"/>
        </w:rPr>
      </w:pPr>
      <w:r w:rsidRPr="00E15894">
        <w:rPr>
          <w:lang w:val="fr-CA"/>
        </w:rPr>
        <w:t>8888888 Je préfère ne pas répondre</w:t>
      </w:r>
    </w:p>
    <w:p w14:paraId="75526F24" w14:textId="77777777" w:rsidR="00CA0EB7" w:rsidRPr="00E15894" w:rsidRDefault="00CA0EB7" w:rsidP="00CA0EB7">
      <w:pPr>
        <w:rPr>
          <w:lang w:val="fr-CA"/>
        </w:rPr>
      </w:pPr>
    </w:p>
    <w:p w14:paraId="5A7D5890" w14:textId="695B7730" w:rsidR="00370CB7" w:rsidRPr="00E15894" w:rsidRDefault="00884EE0" w:rsidP="00F826E7">
      <w:pPr>
        <w:pStyle w:val="Paragraphedeliste"/>
        <w:numPr>
          <w:ilvl w:val="0"/>
          <w:numId w:val="2"/>
        </w:numPr>
        <w:rPr>
          <w:lang w:val="fr-CA"/>
        </w:rPr>
      </w:pPr>
      <w:r w:rsidRPr="00E15894">
        <w:rPr>
          <w:lang w:val="fr-CA"/>
        </w:rPr>
        <w:t xml:space="preserve">Comment êtes-vous </w:t>
      </w:r>
      <w:ins w:id="7" w:author="David Boisclair" w:date="2021-10-14T13:37:00Z">
        <w:r w:rsidR="00456ABD" w:rsidRPr="00456ABD">
          <w:rPr>
            <w:highlight w:val="cyan"/>
            <w:lang w:val="fr-CA"/>
          </w:rPr>
          <w:t xml:space="preserve">principalement </w:t>
        </w:r>
      </w:ins>
      <w:r w:rsidRPr="00456ABD">
        <w:rPr>
          <w:highlight w:val="cyan"/>
          <w:lang w:val="fr-CA"/>
        </w:rPr>
        <w:t>rémunéré</w:t>
      </w:r>
      <w:r w:rsidR="00563DC5" w:rsidRPr="00456ABD">
        <w:rPr>
          <w:highlight w:val="cyan"/>
          <w:lang w:val="fr-CA"/>
        </w:rPr>
        <w:t>(e)</w:t>
      </w:r>
      <w:r w:rsidRPr="00456ABD">
        <w:rPr>
          <w:highlight w:val="cyan"/>
          <w:lang w:val="fr-CA"/>
        </w:rPr>
        <w:t xml:space="preserve"> pour vos services en tant que planificateur financier? </w:t>
      </w:r>
      <w:del w:id="8" w:author="David Boisclair" w:date="2021-10-14T13:37:00Z">
        <w:r w:rsidRPr="00456ABD" w:rsidDel="00456ABD">
          <w:rPr>
            <w:highlight w:val="cyan"/>
            <w:lang w:val="fr-CA"/>
          </w:rPr>
          <w:delText xml:space="preserve">Veuillez sélectionner chaque mode de </w:delText>
        </w:r>
        <w:r w:rsidR="00EF239A" w:rsidRPr="00456ABD" w:rsidDel="00456ABD">
          <w:rPr>
            <w:highlight w:val="cyan"/>
            <w:lang w:val="fr-CA"/>
          </w:rPr>
          <w:delText xml:space="preserve">rémunération </w:delText>
        </w:r>
        <w:r w:rsidRPr="00456ABD" w:rsidDel="00456ABD">
          <w:rPr>
            <w:highlight w:val="cyan"/>
            <w:lang w:val="fr-CA"/>
          </w:rPr>
          <w:delText>qui s'applique.</w:delText>
        </w:r>
        <w:r w:rsidRPr="00E15894" w:rsidDel="00456ABD">
          <w:rPr>
            <w:lang w:val="fr-CA"/>
          </w:rPr>
          <w:delText xml:space="preserve"> </w:delText>
        </w:r>
      </w:del>
      <w:r w:rsidRPr="00E15894">
        <w:rPr>
          <w:lang w:val="fr-CA"/>
        </w:rPr>
        <w:t>Si aucune des options disponibles ne s'applique, choisissez « autre ».</w:t>
      </w:r>
      <w:r w:rsidR="00370CB7" w:rsidRPr="00E15894">
        <w:rPr>
          <w:lang w:val="fr-CA"/>
        </w:rPr>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370CB7" w:rsidRPr="00E15894" w14:paraId="7400663B" w14:textId="77777777" w:rsidTr="00F826E7">
        <w:tc>
          <w:tcPr>
            <w:tcW w:w="777" w:type="dxa"/>
          </w:tcPr>
          <w:p w14:paraId="15BB6D7F" w14:textId="73E535AF" w:rsidR="00370CB7" w:rsidRPr="00E15894" w:rsidRDefault="00404C97" w:rsidP="00273B0F">
            <w:r w:rsidRPr="00E15894">
              <w:t>Q1</w:t>
            </w:r>
            <w:r w:rsidR="00FB6ACB" w:rsidRPr="00E15894">
              <w:t>8</w:t>
            </w:r>
            <w:r w:rsidR="00370CB7" w:rsidRPr="00E15894">
              <w:t>a</w:t>
            </w:r>
          </w:p>
        </w:tc>
        <w:tc>
          <w:tcPr>
            <w:tcW w:w="5319" w:type="dxa"/>
          </w:tcPr>
          <w:p w14:paraId="52646B2A" w14:textId="343F84BB" w:rsidR="00370CB7" w:rsidRPr="00E15894" w:rsidRDefault="00B139CA" w:rsidP="00F826E7">
            <w:pPr>
              <w:rPr>
                <w:lang w:val="fr-CA"/>
              </w:rPr>
            </w:pPr>
            <w:r w:rsidRPr="00E15894">
              <w:rPr>
                <w:lang w:val="fr-CA"/>
              </w:rPr>
              <w:t>Salaire seulement</w:t>
            </w:r>
          </w:p>
        </w:tc>
        <w:sdt>
          <w:sdtPr>
            <w:id w:val="1859322093"/>
            <w14:checkbox>
              <w14:checked w14:val="0"/>
              <w14:checkedState w14:val="2612" w14:font="MS Gothic"/>
              <w14:uncheckedState w14:val="2610" w14:font="MS Gothic"/>
            </w14:checkbox>
          </w:sdtPr>
          <w:sdtEndPr/>
          <w:sdtContent>
            <w:tc>
              <w:tcPr>
                <w:tcW w:w="1559" w:type="dxa"/>
                <w:shd w:val="clear" w:color="auto" w:fill="auto"/>
                <w:vAlign w:val="center"/>
              </w:tcPr>
              <w:p w14:paraId="717015C7" w14:textId="77777777" w:rsidR="00370CB7" w:rsidRPr="00E15894" w:rsidRDefault="00370CB7" w:rsidP="00F826E7">
                <w:pPr>
                  <w:jc w:val="center"/>
                </w:pPr>
                <w:r w:rsidRPr="00E15894">
                  <w:rPr>
                    <w:rFonts w:ascii="MS Gothic" w:eastAsia="MS Gothic" w:hAnsi="MS Gothic" w:hint="eastAsia"/>
                  </w:rPr>
                  <w:t>☐</w:t>
                </w:r>
              </w:p>
            </w:tc>
          </w:sdtContent>
        </w:sdt>
      </w:tr>
      <w:tr w:rsidR="00370CB7" w:rsidRPr="00E15894" w14:paraId="7A34D45D" w14:textId="77777777" w:rsidTr="00F826E7">
        <w:tc>
          <w:tcPr>
            <w:tcW w:w="777" w:type="dxa"/>
          </w:tcPr>
          <w:p w14:paraId="4E5ED7D9" w14:textId="20642730" w:rsidR="00370CB7" w:rsidRPr="00E15894" w:rsidRDefault="00404C97" w:rsidP="00F826E7">
            <w:r w:rsidRPr="00E15894">
              <w:t>Q1</w:t>
            </w:r>
            <w:r w:rsidR="00FB6ACB" w:rsidRPr="00E15894">
              <w:t>8</w:t>
            </w:r>
            <w:r w:rsidR="00370CB7" w:rsidRPr="00E15894">
              <w:t>b</w:t>
            </w:r>
          </w:p>
        </w:tc>
        <w:tc>
          <w:tcPr>
            <w:tcW w:w="5319" w:type="dxa"/>
          </w:tcPr>
          <w:p w14:paraId="278B87C2" w14:textId="12E11CCA" w:rsidR="00370CB7" w:rsidRPr="00E15894" w:rsidRDefault="00D367EE" w:rsidP="00B139CA">
            <w:pPr>
              <w:pStyle w:val="Commentaire"/>
              <w:rPr>
                <w:lang w:val="fr-CA"/>
              </w:rPr>
            </w:pPr>
            <w:r w:rsidRPr="00E15894">
              <w:rPr>
                <w:lang w:val="fr-CA"/>
              </w:rPr>
              <w:t>Salaire plus bonus basé</w:t>
            </w:r>
            <w:r w:rsidR="00B139CA" w:rsidRPr="00E15894">
              <w:rPr>
                <w:lang w:val="fr-CA"/>
              </w:rPr>
              <w:t xml:space="preserve"> sur l'atteinte d</w:t>
            </w:r>
            <w:r w:rsidR="00EF239A" w:rsidRPr="00E15894">
              <w:rPr>
                <w:lang w:val="fr-CA"/>
              </w:rPr>
              <w:t>’</w:t>
            </w:r>
            <w:r w:rsidR="00B139CA" w:rsidRPr="00E15894">
              <w:rPr>
                <w:lang w:val="fr-CA"/>
              </w:rPr>
              <w:t>objectifs de vente</w:t>
            </w:r>
          </w:p>
        </w:tc>
        <w:sdt>
          <w:sdtPr>
            <w:id w:val="-662161876"/>
            <w14:checkbox>
              <w14:checked w14:val="0"/>
              <w14:checkedState w14:val="2612" w14:font="MS Gothic"/>
              <w14:uncheckedState w14:val="2610" w14:font="MS Gothic"/>
            </w14:checkbox>
          </w:sdtPr>
          <w:sdtEndPr/>
          <w:sdtContent>
            <w:tc>
              <w:tcPr>
                <w:tcW w:w="1559" w:type="dxa"/>
                <w:shd w:val="clear" w:color="auto" w:fill="auto"/>
                <w:vAlign w:val="center"/>
              </w:tcPr>
              <w:p w14:paraId="2EE3F4D8" w14:textId="77777777" w:rsidR="00370CB7" w:rsidRPr="00E15894" w:rsidRDefault="00370CB7" w:rsidP="00F826E7">
                <w:pPr>
                  <w:jc w:val="center"/>
                </w:pPr>
                <w:r w:rsidRPr="00E15894">
                  <w:rPr>
                    <w:rFonts w:ascii="MS Gothic" w:eastAsia="MS Gothic" w:hAnsi="MS Gothic" w:hint="eastAsia"/>
                  </w:rPr>
                  <w:t>☐</w:t>
                </w:r>
              </w:p>
            </w:tc>
          </w:sdtContent>
        </w:sdt>
      </w:tr>
      <w:tr w:rsidR="00370CB7" w:rsidRPr="00E15894" w14:paraId="787823BD" w14:textId="77777777" w:rsidTr="00F826E7">
        <w:tc>
          <w:tcPr>
            <w:tcW w:w="777" w:type="dxa"/>
            <w:shd w:val="clear" w:color="auto" w:fill="auto"/>
          </w:tcPr>
          <w:p w14:paraId="24703A23" w14:textId="306F6D0E" w:rsidR="00370CB7" w:rsidRPr="00E15894" w:rsidRDefault="00404C97" w:rsidP="00F826E7">
            <w:r w:rsidRPr="00E15894">
              <w:t>Q1</w:t>
            </w:r>
            <w:r w:rsidR="00FB6ACB" w:rsidRPr="00E15894">
              <w:t>8</w:t>
            </w:r>
            <w:r w:rsidR="005D3F35" w:rsidRPr="00E15894">
              <w:t>c</w:t>
            </w:r>
          </w:p>
        </w:tc>
        <w:tc>
          <w:tcPr>
            <w:tcW w:w="5319" w:type="dxa"/>
          </w:tcPr>
          <w:p w14:paraId="00730B76" w14:textId="268504F7" w:rsidR="00370CB7" w:rsidRPr="00E15894" w:rsidRDefault="00B139CA" w:rsidP="00F826E7">
            <w:pPr>
              <w:rPr>
                <w:lang w:val="fr-CA"/>
              </w:rPr>
            </w:pPr>
            <w:r w:rsidRPr="00E15894">
              <w:rPr>
                <w:lang w:val="fr-CA"/>
              </w:rPr>
              <w:t xml:space="preserve">Principalement </w:t>
            </w:r>
            <w:r w:rsidR="00EF239A" w:rsidRPr="00E15894">
              <w:rPr>
                <w:lang w:val="fr-CA"/>
              </w:rPr>
              <w:t xml:space="preserve">par </w:t>
            </w:r>
            <w:r w:rsidRPr="00E15894">
              <w:rPr>
                <w:lang w:val="fr-CA"/>
              </w:rPr>
              <w:t>commissions</w:t>
            </w:r>
          </w:p>
        </w:tc>
        <w:sdt>
          <w:sdtPr>
            <w:id w:val="-463188845"/>
            <w14:checkbox>
              <w14:checked w14:val="0"/>
              <w14:checkedState w14:val="2612" w14:font="MS Gothic"/>
              <w14:uncheckedState w14:val="2610" w14:font="MS Gothic"/>
            </w14:checkbox>
          </w:sdtPr>
          <w:sdtEndPr/>
          <w:sdtContent>
            <w:tc>
              <w:tcPr>
                <w:tcW w:w="1559" w:type="dxa"/>
                <w:shd w:val="clear" w:color="auto" w:fill="auto"/>
                <w:vAlign w:val="center"/>
              </w:tcPr>
              <w:p w14:paraId="588B70ED" w14:textId="77777777" w:rsidR="00370CB7" w:rsidRPr="00E15894" w:rsidRDefault="00370CB7" w:rsidP="00F826E7">
                <w:pPr>
                  <w:jc w:val="center"/>
                </w:pPr>
                <w:r w:rsidRPr="00E15894">
                  <w:rPr>
                    <w:rFonts w:ascii="MS Gothic" w:eastAsia="MS Gothic" w:hAnsi="MS Gothic" w:hint="eastAsia"/>
                  </w:rPr>
                  <w:t>☐</w:t>
                </w:r>
              </w:p>
            </w:tc>
          </w:sdtContent>
        </w:sdt>
      </w:tr>
      <w:tr w:rsidR="00650411" w:rsidRPr="00E15894" w14:paraId="11FA69E0" w14:textId="77777777" w:rsidTr="00F826E7">
        <w:tc>
          <w:tcPr>
            <w:tcW w:w="777" w:type="dxa"/>
          </w:tcPr>
          <w:p w14:paraId="74B4CCD2" w14:textId="4A1FE2CB" w:rsidR="00650411" w:rsidRPr="00E15894" w:rsidRDefault="00404C97" w:rsidP="00650411">
            <w:r w:rsidRPr="00E15894">
              <w:t>Q1</w:t>
            </w:r>
            <w:r w:rsidR="00FB6ACB" w:rsidRPr="00E15894">
              <w:t>8</w:t>
            </w:r>
            <w:r w:rsidR="005D3F35" w:rsidRPr="00E15894">
              <w:t>d</w:t>
            </w:r>
          </w:p>
        </w:tc>
        <w:tc>
          <w:tcPr>
            <w:tcW w:w="5319" w:type="dxa"/>
          </w:tcPr>
          <w:p w14:paraId="57227FE3" w14:textId="47EB063B" w:rsidR="00650411" w:rsidRPr="00E15894" w:rsidRDefault="00B139CA" w:rsidP="00B139CA">
            <w:pPr>
              <w:rPr>
                <w:lang w:val="fr-CA"/>
              </w:rPr>
            </w:pPr>
            <w:r w:rsidRPr="00E15894">
              <w:rPr>
                <w:lang w:val="fr-CA"/>
              </w:rPr>
              <w:t xml:space="preserve">Principalement </w:t>
            </w:r>
            <w:r w:rsidR="00EF239A" w:rsidRPr="00E15894">
              <w:rPr>
                <w:lang w:val="fr-CA"/>
              </w:rPr>
              <w:t xml:space="preserve">selon les </w:t>
            </w:r>
            <w:r w:rsidRPr="00E15894">
              <w:rPr>
                <w:lang w:val="fr-CA"/>
              </w:rPr>
              <w:t xml:space="preserve">actifs sous gestion </w:t>
            </w:r>
          </w:p>
        </w:tc>
        <w:tc>
          <w:tcPr>
            <w:tcW w:w="1559" w:type="dxa"/>
            <w:shd w:val="clear" w:color="auto" w:fill="auto"/>
            <w:vAlign w:val="center"/>
          </w:tcPr>
          <w:p w14:paraId="6190FB02" w14:textId="5078DF66" w:rsidR="00650411" w:rsidRPr="00E15894" w:rsidRDefault="00F03ACA" w:rsidP="00650411">
            <w:pPr>
              <w:jc w:val="center"/>
            </w:pPr>
            <w:sdt>
              <w:sdtPr>
                <w:id w:val="-701786677"/>
                <w14:checkbox>
                  <w14:checked w14:val="0"/>
                  <w14:checkedState w14:val="2612" w14:font="MS Gothic"/>
                  <w14:uncheckedState w14:val="2610" w14:font="MS Gothic"/>
                </w14:checkbox>
              </w:sdtPr>
              <w:sdtEndPr/>
              <w:sdtContent>
                <w:r w:rsidR="00650411" w:rsidRPr="00E15894">
                  <w:rPr>
                    <w:rFonts w:ascii="MS Gothic" w:eastAsia="MS Gothic" w:hAnsi="MS Gothic" w:hint="eastAsia"/>
                  </w:rPr>
                  <w:t>☐</w:t>
                </w:r>
              </w:sdtContent>
            </w:sdt>
          </w:p>
        </w:tc>
      </w:tr>
      <w:tr w:rsidR="00650411" w:rsidRPr="00E15894" w14:paraId="5BF0D2D1" w14:textId="77777777" w:rsidTr="00F826E7">
        <w:tc>
          <w:tcPr>
            <w:tcW w:w="777" w:type="dxa"/>
          </w:tcPr>
          <w:p w14:paraId="340007B1" w14:textId="6E293900" w:rsidR="00650411" w:rsidRPr="00E15894" w:rsidRDefault="00404C97" w:rsidP="00650411">
            <w:pPr>
              <w:rPr>
                <w:lang w:val="de-CH"/>
              </w:rPr>
            </w:pPr>
            <w:r w:rsidRPr="00E15894">
              <w:t>Q1</w:t>
            </w:r>
            <w:r w:rsidR="00FB6ACB" w:rsidRPr="00E15894">
              <w:t>8</w:t>
            </w:r>
            <w:r w:rsidR="005D3F35" w:rsidRPr="00E15894">
              <w:t>e</w:t>
            </w:r>
          </w:p>
        </w:tc>
        <w:tc>
          <w:tcPr>
            <w:tcW w:w="5319" w:type="dxa"/>
          </w:tcPr>
          <w:p w14:paraId="0033D8DD" w14:textId="27AA85C8" w:rsidR="00650411" w:rsidRPr="00E15894" w:rsidRDefault="00B139CA" w:rsidP="00880018">
            <w:pPr>
              <w:pStyle w:val="Commentaire"/>
              <w:rPr>
                <w:lang w:val="fr-CA"/>
              </w:rPr>
            </w:pPr>
            <w:r w:rsidRPr="00E15894">
              <w:rPr>
                <w:lang w:val="fr-CA"/>
              </w:rPr>
              <w:t xml:space="preserve">Principalement </w:t>
            </w:r>
            <w:r w:rsidR="00EF239A" w:rsidRPr="00E15894">
              <w:rPr>
                <w:lang w:val="fr-CA"/>
              </w:rPr>
              <w:t xml:space="preserve">par </w:t>
            </w:r>
            <w:r w:rsidRPr="00E15894">
              <w:rPr>
                <w:lang w:val="fr-CA"/>
              </w:rPr>
              <w:t xml:space="preserve">des honoraires </w:t>
            </w:r>
            <w:r w:rsidR="00BF72C1" w:rsidRPr="00E15894">
              <w:rPr>
                <w:lang w:val="fr-CA"/>
              </w:rPr>
              <w:t>fixes</w:t>
            </w:r>
          </w:p>
        </w:tc>
        <w:sdt>
          <w:sdtPr>
            <w:id w:val="-190997262"/>
            <w14:checkbox>
              <w14:checked w14:val="0"/>
              <w14:checkedState w14:val="2612" w14:font="MS Gothic"/>
              <w14:uncheckedState w14:val="2610" w14:font="MS Gothic"/>
            </w14:checkbox>
          </w:sdtPr>
          <w:sdtEndPr/>
          <w:sdtContent>
            <w:tc>
              <w:tcPr>
                <w:tcW w:w="1559" w:type="dxa"/>
                <w:shd w:val="clear" w:color="auto" w:fill="auto"/>
                <w:vAlign w:val="center"/>
              </w:tcPr>
              <w:p w14:paraId="6013354E" w14:textId="77777777" w:rsidR="00650411" w:rsidRPr="00E15894" w:rsidRDefault="00650411" w:rsidP="00650411">
                <w:pPr>
                  <w:jc w:val="center"/>
                </w:pPr>
                <w:r w:rsidRPr="00E15894">
                  <w:rPr>
                    <w:rFonts w:ascii="MS Gothic" w:eastAsia="MS Gothic" w:hAnsi="MS Gothic" w:hint="eastAsia"/>
                  </w:rPr>
                  <w:t>☐</w:t>
                </w:r>
              </w:p>
            </w:tc>
          </w:sdtContent>
        </w:sdt>
      </w:tr>
      <w:tr w:rsidR="006C2C3F" w:rsidRPr="00E15894" w14:paraId="09A9AF2D" w14:textId="77777777" w:rsidTr="00F826E7">
        <w:tc>
          <w:tcPr>
            <w:tcW w:w="777" w:type="dxa"/>
          </w:tcPr>
          <w:p w14:paraId="6740F8BB" w14:textId="284B6D55" w:rsidR="006C2C3F" w:rsidRPr="00E15894" w:rsidRDefault="00FB6ACB" w:rsidP="006C2C3F">
            <w:r w:rsidRPr="00E15894">
              <w:t>Q18</w:t>
            </w:r>
            <w:r w:rsidR="006C2C3F" w:rsidRPr="00E15894">
              <w:t>f</w:t>
            </w:r>
          </w:p>
        </w:tc>
        <w:tc>
          <w:tcPr>
            <w:tcW w:w="5319" w:type="dxa"/>
          </w:tcPr>
          <w:p w14:paraId="42930855" w14:textId="49EC170C" w:rsidR="006C2C3F" w:rsidRPr="00E15894" w:rsidRDefault="00B139CA" w:rsidP="006C2C3F">
            <w:pPr>
              <w:pStyle w:val="Commentaire"/>
              <w:rPr>
                <w:lang w:val="fr-CA"/>
              </w:rPr>
            </w:pPr>
            <w:r w:rsidRPr="00E15894">
              <w:rPr>
                <w:lang w:val="fr-CA"/>
              </w:rPr>
              <w:t>Autre</w:t>
            </w:r>
          </w:p>
        </w:tc>
        <w:sdt>
          <w:sdtPr>
            <w:id w:val="258259072"/>
            <w14:checkbox>
              <w14:checked w14:val="0"/>
              <w14:checkedState w14:val="2612" w14:font="MS Gothic"/>
              <w14:uncheckedState w14:val="2610" w14:font="MS Gothic"/>
            </w14:checkbox>
          </w:sdtPr>
          <w:sdtEndPr/>
          <w:sdtContent>
            <w:tc>
              <w:tcPr>
                <w:tcW w:w="1559" w:type="dxa"/>
                <w:shd w:val="clear" w:color="auto" w:fill="auto"/>
                <w:vAlign w:val="center"/>
              </w:tcPr>
              <w:p w14:paraId="1DB37C06" w14:textId="34AB93B2" w:rsidR="006C2C3F" w:rsidRPr="00E15894" w:rsidRDefault="006C2C3F" w:rsidP="006C2C3F">
                <w:pPr>
                  <w:jc w:val="center"/>
                </w:pPr>
                <w:r w:rsidRPr="00E15894">
                  <w:rPr>
                    <w:rFonts w:ascii="MS Gothic" w:eastAsia="MS Gothic" w:hAnsi="MS Gothic" w:hint="eastAsia"/>
                  </w:rPr>
                  <w:t>☐</w:t>
                </w:r>
              </w:p>
            </w:tc>
          </w:sdtContent>
        </w:sdt>
      </w:tr>
    </w:tbl>
    <w:p w14:paraId="1CEB7CD1" w14:textId="72FE797E" w:rsidR="0072768E" w:rsidRPr="00E15894" w:rsidRDefault="0072768E" w:rsidP="00650411">
      <w:r w:rsidRPr="00E15894">
        <w:t>[</w:t>
      </w:r>
      <w:r w:rsidR="00650411" w:rsidRPr="00E15894">
        <w:t xml:space="preserve">WE </w:t>
      </w:r>
      <w:r w:rsidRPr="00E15894">
        <w:t xml:space="preserve">NEED </w:t>
      </w:r>
      <w:r w:rsidR="00650411" w:rsidRPr="00E15894">
        <w:t>A CHECKBOX OF SOME SORT IN THE THIRD</w:t>
      </w:r>
      <w:r w:rsidRPr="00E15894">
        <w:t xml:space="preserve"> COLUMN</w:t>
      </w:r>
      <w:r w:rsidR="00650411" w:rsidRPr="00E15894">
        <w:t xml:space="preserve"> AND </w:t>
      </w:r>
      <w:r w:rsidRPr="00E15894">
        <w:t>SAVE RESPONSE</w:t>
      </w:r>
      <w:r w:rsidR="00650411" w:rsidRPr="00E15894">
        <w:t>S AS ONE BINARY VARIABLES PER SUB-QUESTION THAT TAKE THE VALUE 1 WHEN CHECKED AND ZERO WHEN UNCHECKED.]</w:t>
      </w:r>
    </w:p>
    <w:p w14:paraId="2787BF4D" w14:textId="76EE1018" w:rsidR="006C2C3F" w:rsidRPr="00E15894" w:rsidRDefault="006C2C3F" w:rsidP="00650411"/>
    <w:p w14:paraId="3A79F374" w14:textId="4341288F" w:rsidR="00A56A19" w:rsidRPr="00E15894" w:rsidRDefault="00B139CA" w:rsidP="00A56A19">
      <w:pPr>
        <w:pStyle w:val="Paragraphedeliste"/>
        <w:numPr>
          <w:ilvl w:val="0"/>
          <w:numId w:val="2"/>
        </w:numPr>
        <w:rPr>
          <w:lang w:val="fr-CA"/>
        </w:rPr>
      </w:pPr>
      <w:r w:rsidRPr="00E15894">
        <w:rPr>
          <w:lang w:val="fr-CA"/>
        </w:rPr>
        <w:t>À quelle fréquence consultez-vous ou orientez-vous les clients vers d'autres experts, comme un avocat ou un comptable ?</w:t>
      </w:r>
      <w:r w:rsidR="00A56A19" w:rsidRPr="00E15894">
        <w:rPr>
          <w:lang w:val="fr-CA"/>
        </w:rPr>
        <w:t xml:space="preserve"> </w:t>
      </w:r>
    </w:p>
    <w:p w14:paraId="44B3BCBA" w14:textId="77777777" w:rsidR="00B139CA" w:rsidRPr="00E15894" w:rsidRDefault="00B139CA" w:rsidP="00B139CA">
      <w:pPr>
        <w:rPr>
          <w:lang w:val="fr-CA"/>
        </w:rPr>
      </w:pPr>
      <w:r w:rsidRPr="00E15894">
        <w:rPr>
          <w:lang w:val="fr-CA"/>
        </w:rPr>
        <w:lastRenderedPageBreak/>
        <w:t>1 Fréquemment</w:t>
      </w:r>
    </w:p>
    <w:p w14:paraId="3E5BFD78" w14:textId="77777777" w:rsidR="00B139CA" w:rsidRPr="00E15894" w:rsidRDefault="00B139CA" w:rsidP="00B139CA">
      <w:pPr>
        <w:rPr>
          <w:lang w:val="fr-CA"/>
        </w:rPr>
      </w:pPr>
      <w:r w:rsidRPr="00E15894">
        <w:rPr>
          <w:lang w:val="fr-CA"/>
        </w:rPr>
        <w:t>2 Occasionnellement</w:t>
      </w:r>
    </w:p>
    <w:p w14:paraId="6A17AC86" w14:textId="77777777" w:rsidR="00B139CA" w:rsidRPr="00E15894" w:rsidRDefault="00B139CA" w:rsidP="00B139CA">
      <w:pPr>
        <w:rPr>
          <w:lang w:val="fr-CA"/>
        </w:rPr>
      </w:pPr>
      <w:r w:rsidRPr="00E15894">
        <w:rPr>
          <w:lang w:val="fr-CA"/>
        </w:rPr>
        <w:t>3 Rarement</w:t>
      </w:r>
    </w:p>
    <w:p w14:paraId="294278E8" w14:textId="77777777" w:rsidR="00B139CA" w:rsidRPr="00E15894" w:rsidRDefault="00B139CA" w:rsidP="00B139CA">
      <w:pPr>
        <w:rPr>
          <w:lang w:val="fr-CA"/>
        </w:rPr>
      </w:pPr>
      <w:r w:rsidRPr="00E15894">
        <w:rPr>
          <w:lang w:val="fr-CA"/>
        </w:rPr>
        <w:t>4 Très rarement</w:t>
      </w:r>
    </w:p>
    <w:p w14:paraId="0AA8CB4F" w14:textId="77777777" w:rsidR="00B139CA" w:rsidRPr="00E15894" w:rsidRDefault="00B139CA" w:rsidP="00B139CA">
      <w:pPr>
        <w:rPr>
          <w:lang w:val="fr-CA"/>
        </w:rPr>
      </w:pPr>
      <w:r w:rsidRPr="00E15894">
        <w:rPr>
          <w:lang w:val="fr-CA"/>
        </w:rPr>
        <w:t>5 Jamais</w:t>
      </w:r>
    </w:p>
    <w:p w14:paraId="1D247DEC" w14:textId="77777777" w:rsidR="00B139CA" w:rsidRPr="00E15894" w:rsidRDefault="00B139CA" w:rsidP="00B139CA">
      <w:pPr>
        <w:rPr>
          <w:lang w:val="fr-CA"/>
        </w:rPr>
      </w:pPr>
      <w:r w:rsidRPr="00E15894">
        <w:rPr>
          <w:lang w:val="fr-CA"/>
        </w:rPr>
        <w:t>7777777 Je ne sais pas</w:t>
      </w:r>
    </w:p>
    <w:p w14:paraId="1BFF9629" w14:textId="77777777" w:rsidR="00B139CA" w:rsidRPr="00E15894" w:rsidRDefault="00B139CA" w:rsidP="00B139CA">
      <w:pPr>
        <w:rPr>
          <w:lang w:val="fr-CA"/>
        </w:rPr>
      </w:pPr>
      <w:r w:rsidRPr="00E15894">
        <w:rPr>
          <w:lang w:val="fr-CA"/>
        </w:rPr>
        <w:t>8888888 Je préfère ne pas répondre</w:t>
      </w:r>
    </w:p>
    <w:p w14:paraId="3332C672" w14:textId="77777777" w:rsidR="00CA0EB7" w:rsidRPr="00E15894" w:rsidRDefault="00CA0EB7">
      <w:r w:rsidRPr="00E15894">
        <w:br w:type="page"/>
      </w:r>
    </w:p>
    <w:p w14:paraId="624C639D" w14:textId="737E5E20" w:rsidR="00617491" w:rsidRPr="00E15894" w:rsidRDefault="00617491" w:rsidP="00617491">
      <w:pPr>
        <w:rPr>
          <w:b/>
          <w:lang w:val="fr-CA"/>
        </w:rPr>
      </w:pPr>
      <w:r w:rsidRPr="00E15894">
        <w:lastRenderedPageBreak/>
        <w:t xml:space="preserve">[SECTION </w:t>
      </w:r>
      <w:r w:rsidR="00C821FD" w:rsidRPr="00E15894">
        <w:t>4</w:t>
      </w:r>
      <w:r w:rsidRPr="00E15894">
        <w:t>. SHOW THE FOLLOWING TITLE TO RESPONDENTS:]</w:t>
      </w:r>
      <w:r w:rsidRPr="00E15894" w:rsidDel="00AF4450">
        <w:rPr>
          <w:rStyle w:val="Marquedecommentaire"/>
        </w:rPr>
        <w:t xml:space="preserve"> </w:t>
      </w:r>
      <w:r w:rsidR="002C624D" w:rsidRPr="00E15894">
        <w:rPr>
          <w:b/>
          <w:lang w:val="fr-CA"/>
        </w:rPr>
        <w:t>Préférences et caractéristiques</w:t>
      </w:r>
    </w:p>
    <w:p w14:paraId="51EDEE01" w14:textId="77777777" w:rsidR="002C624D" w:rsidRPr="00E15894" w:rsidRDefault="002C624D" w:rsidP="00617491">
      <w:pPr>
        <w:rPr>
          <w:b/>
          <w:lang w:val="fr-CA"/>
        </w:rPr>
      </w:pPr>
    </w:p>
    <w:p w14:paraId="2796753F" w14:textId="5B8B96AE" w:rsidR="00617491" w:rsidRPr="00E15894" w:rsidRDefault="002C624D" w:rsidP="00617491">
      <w:pPr>
        <w:pStyle w:val="Paragraphedeliste"/>
        <w:numPr>
          <w:ilvl w:val="0"/>
          <w:numId w:val="2"/>
        </w:numPr>
        <w:rPr>
          <w:lang w:val="fr-CA"/>
        </w:rPr>
      </w:pPr>
      <w:r w:rsidRPr="00E15894">
        <w:rPr>
          <w:lang w:val="fr-CA"/>
        </w:rPr>
        <w:t>Veuillez évaluer votre patience lorsqu'il s'agit de prendre des décisions financières pour vous-même ou votre ménage.</w:t>
      </w:r>
    </w:p>
    <w:p w14:paraId="15034D8E" w14:textId="63CED89C" w:rsidR="002C624D" w:rsidRPr="00E15894" w:rsidRDefault="002C624D" w:rsidP="002C624D">
      <w:pPr>
        <w:rPr>
          <w:lang w:val="fr-CA"/>
        </w:rPr>
      </w:pPr>
      <w:r w:rsidRPr="00E15894">
        <w:rPr>
          <w:lang w:val="fr-CA"/>
        </w:rPr>
        <w:t>1 Très patient(e)</w:t>
      </w:r>
    </w:p>
    <w:p w14:paraId="3AC31076" w14:textId="4F50B8AB" w:rsidR="002C624D" w:rsidRPr="00E15894" w:rsidRDefault="002C624D" w:rsidP="002C624D">
      <w:pPr>
        <w:rPr>
          <w:lang w:val="fr-CA"/>
        </w:rPr>
      </w:pPr>
      <w:r w:rsidRPr="00E15894">
        <w:rPr>
          <w:lang w:val="fr-CA"/>
        </w:rPr>
        <w:t>2 Patient(e)</w:t>
      </w:r>
    </w:p>
    <w:p w14:paraId="685B4A78" w14:textId="66C95ABA" w:rsidR="002C624D" w:rsidRPr="00E15894" w:rsidRDefault="002C624D" w:rsidP="002C624D">
      <w:pPr>
        <w:rPr>
          <w:lang w:val="fr-CA"/>
        </w:rPr>
      </w:pPr>
      <w:r w:rsidRPr="00E15894">
        <w:rPr>
          <w:lang w:val="fr-CA"/>
        </w:rPr>
        <w:t>3 Impatient(e)</w:t>
      </w:r>
    </w:p>
    <w:p w14:paraId="0620EA3C" w14:textId="77777777" w:rsidR="002C624D" w:rsidRPr="00E15894" w:rsidRDefault="002C624D" w:rsidP="002C624D">
      <w:pPr>
        <w:rPr>
          <w:lang w:val="fr-CA"/>
        </w:rPr>
      </w:pPr>
      <w:r w:rsidRPr="00E15894">
        <w:rPr>
          <w:lang w:val="fr-CA"/>
        </w:rPr>
        <w:t>4 Très impatient(e)</w:t>
      </w:r>
    </w:p>
    <w:p w14:paraId="17E8D897" w14:textId="77777777" w:rsidR="002C624D" w:rsidRPr="00E15894" w:rsidRDefault="002C624D" w:rsidP="002C624D">
      <w:pPr>
        <w:rPr>
          <w:lang w:val="fr-CA"/>
        </w:rPr>
      </w:pPr>
      <w:r w:rsidRPr="00E15894">
        <w:rPr>
          <w:lang w:val="fr-CA"/>
        </w:rPr>
        <w:t>7777777 Je ne sais pas</w:t>
      </w:r>
    </w:p>
    <w:p w14:paraId="5AC9E67B" w14:textId="77777777" w:rsidR="002C624D" w:rsidRPr="00E15894" w:rsidRDefault="002C624D" w:rsidP="002C624D">
      <w:pPr>
        <w:rPr>
          <w:lang w:val="fr-CA"/>
        </w:rPr>
      </w:pPr>
      <w:r w:rsidRPr="00E15894">
        <w:rPr>
          <w:lang w:val="fr-CA"/>
        </w:rPr>
        <w:t>8888888 Je préfère ne pas répondre</w:t>
      </w:r>
    </w:p>
    <w:p w14:paraId="3E6463A4" w14:textId="27CB50D1" w:rsidR="00617491" w:rsidRPr="00E15894" w:rsidRDefault="00617491" w:rsidP="00617491"/>
    <w:p w14:paraId="3D60CA35" w14:textId="6CBD09FE" w:rsidR="009A2DA6" w:rsidRPr="00E15894" w:rsidRDefault="002C624D" w:rsidP="009A2DA6">
      <w:pPr>
        <w:pStyle w:val="Paragraphedeliste"/>
        <w:numPr>
          <w:ilvl w:val="0"/>
          <w:numId w:val="2"/>
        </w:numPr>
        <w:jc w:val="both"/>
        <w:rPr>
          <w:lang w:val="fr-CA"/>
        </w:rPr>
      </w:pPr>
      <w:r w:rsidRPr="00E15894">
        <w:rPr>
          <w:lang w:val="fr-CA"/>
        </w:rPr>
        <w:t>Lequel des énoncés suivants décrit le mieux le niveau de risque financier que vous êtes prêt</w:t>
      </w:r>
      <w:r w:rsidR="002A431D" w:rsidRPr="00E15894">
        <w:rPr>
          <w:lang w:val="fr-CA"/>
        </w:rPr>
        <w:t>(e)</w:t>
      </w:r>
      <w:r w:rsidRPr="00E15894">
        <w:rPr>
          <w:lang w:val="fr-CA"/>
        </w:rPr>
        <w:t xml:space="preserve"> à prendre lorsque vous épargnez ou investissez ?</w:t>
      </w:r>
    </w:p>
    <w:p w14:paraId="453A2FB7" w14:textId="77777777" w:rsidR="009A2DA6" w:rsidRPr="00E15894" w:rsidRDefault="009A2DA6" w:rsidP="009A2DA6">
      <w:pPr>
        <w:ind w:left="720"/>
        <w:jc w:val="both"/>
        <w:rPr>
          <w:lang w:val="fr-CA"/>
        </w:rPr>
      </w:pPr>
      <w:r w:rsidRPr="00E15894">
        <w:rPr>
          <w:lang w:val="fr-CA"/>
        </w:rPr>
        <w:t xml:space="preserve">  </w:t>
      </w:r>
    </w:p>
    <w:p w14:paraId="63787A9D" w14:textId="399BD638" w:rsidR="002C624D" w:rsidRPr="00E15894" w:rsidRDefault="002C624D" w:rsidP="002C624D">
      <w:pPr>
        <w:jc w:val="both"/>
        <w:rPr>
          <w:lang w:val="fr-CA"/>
        </w:rPr>
      </w:pPr>
      <w:r w:rsidRPr="00E15894">
        <w:rPr>
          <w:lang w:val="fr-CA"/>
        </w:rPr>
        <w:t>1 Je suis prêt</w:t>
      </w:r>
      <w:r w:rsidR="00E10AF2" w:rsidRPr="00E15894">
        <w:rPr>
          <w:lang w:val="fr-CA"/>
        </w:rPr>
        <w:t>(e)</w:t>
      </w:r>
      <w:r w:rsidRPr="00E15894">
        <w:rPr>
          <w:lang w:val="fr-CA"/>
        </w:rPr>
        <w:t xml:space="preserve"> à prendre des risques financiers </w:t>
      </w:r>
      <w:r w:rsidR="002A431D" w:rsidRPr="00E15894">
        <w:rPr>
          <w:lang w:val="fr-CA"/>
        </w:rPr>
        <w:t xml:space="preserve">importants et je m’attends à </w:t>
      </w:r>
      <w:r w:rsidRPr="00E15894">
        <w:rPr>
          <w:lang w:val="fr-CA"/>
        </w:rPr>
        <w:t xml:space="preserve">des rendements </w:t>
      </w:r>
      <w:r w:rsidR="002A431D" w:rsidRPr="00E15894">
        <w:rPr>
          <w:lang w:val="fr-CA"/>
        </w:rPr>
        <w:t>importants</w:t>
      </w:r>
    </w:p>
    <w:p w14:paraId="2004BC9E" w14:textId="2A75E927" w:rsidR="002C624D" w:rsidRPr="00E15894" w:rsidRDefault="002C624D" w:rsidP="002C624D">
      <w:pPr>
        <w:jc w:val="both"/>
        <w:rPr>
          <w:lang w:val="fr-CA"/>
        </w:rPr>
      </w:pPr>
      <w:r w:rsidRPr="00E15894">
        <w:rPr>
          <w:lang w:val="fr-CA"/>
        </w:rPr>
        <w:t>2 Je suis prêt</w:t>
      </w:r>
      <w:r w:rsidR="00E10AF2" w:rsidRPr="00E15894">
        <w:rPr>
          <w:lang w:val="fr-CA"/>
        </w:rPr>
        <w:t>(e)</w:t>
      </w:r>
      <w:r w:rsidRPr="00E15894">
        <w:rPr>
          <w:lang w:val="fr-CA"/>
        </w:rPr>
        <w:t xml:space="preserve"> à prendre des risques financiers supérieurs à la moyenne </w:t>
      </w:r>
      <w:r w:rsidR="002A431D" w:rsidRPr="00E15894">
        <w:rPr>
          <w:lang w:val="fr-CA"/>
        </w:rPr>
        <w:t xml:space="preserve">et je m’attends à </w:t>
      </w:r>
      <w:r w:rsidRPr="00E15894">
        <w:rPr>
          <w:lang w:val="fr-CA"/>
        </w:rPr>
        <w:t>des rendements supérieurs à la moyenne</w:t>
      </w:r>
    </w:p>
    <w:p w14:paraId="70C4BC3B" w14:textId="087E4999" w:rsidR="002C624D" w:rsidRPr="00E15894" w:rsidRDefault="002C624D" w:rsidP="002C624D">
      <w:pPr>
        <w:jc w:val="both"/>
        <w:rPr>
          <w:lang w:val="fr-CA"/>
        </w:rPr>
      </w:pPr>
      <w:r w:rsidRPr="00E15894">
        <w:rPr>
          <w:lang w:val="fr-CA"/>
        </w:rPr>
        <w:t>3 Je suis prêt</w:t>
      </w:r>
      <w:r w:rsidR="00E10AF2" w:rsidRPr="00E15894">
        <w:rPr>
          <w:lang w:val="fr-CA"/>
        </w:rPr>
        <w:t>(e)</w:t>
      </w:r>
      <w:r w:rsidRPr="00E15894">
        <w:rPr>
          <w:lang w:val="fr-CA"/>
        </w:rPr>
        <w:t xml:space="preserve"> à prendre des risques financiers moyens </w:t>
      </w:r>
      <w:r w:rsidR="002A431D" w:rsidRPr="00E15894">
        <w:rPr>
          <w:lang w:val="fr-CA"/>
        </w:rPr>
        <w:t xml:space="preserve">et je m’attends à </w:t>
      </w:r>
      <w:r w:rsidRPr="00E15894">
        <w:rPr>
          <w:lang w:val="fr-CA"/>
        </w:rPr>
        <w:t>des rendements moyens</w:t>
      </w:r>
    </w:p>
    <w:p w14:paraId="46762489" w14:textId="6FDA308C" w:rsidR="002C624D" w:rsidRPr="00E15894" w:rsidRDefault="002C624D" w:rsidP="002C624D">
      <w:pPr>
        <w:jc w:val="both"/>
        <w:rPr>
          <w:lang w:val="fr-CA"/>
        </w:rPr>
      </w:pPr>
      <w:r w:rsidRPr="00E15894">
        <w:rPr>
          <w:lang w:val="fr-CA"/>
        </w:rPr>
        <w:t>4 Je suis prêt</w:t>
      </w:r>
      <w:r w:rsidR="00E10AF2" w:rsidRPr="00E15894">
        <w:rPr>
          <w:lang w:val="fr-CA"/>
        </w:rPr>
        <w:t>(e)</w:t>
      </w:r>
      <w:r w:rsidRPr="00E15894">
        <w:rPr>
          <w:lang w:val="fr-CA"/>
        </w:rPr>
        <w:t xml:space="preserve"> à prendre des risques financiers inférieurs à la moyenne </w:t>
      </w:r>
      <w:r w:rsidR="002A431D" w:rsidRPr="00E15894">
        <w:rPr>
          <w:lang w:val="fr-CA"/>
        </w:rPr>
        <w:t xml:space="preserve">et je m’attends à </w:t>
      </w:r>
      <w:r w:rsidRPr="00E15894">
        <w:rPr>
          <w:lang w:val="fr-CA"/>
        </w:rPr>
        <w:t>des rendements inférieurs à la moyenne</w:t>
      </w:r>
    </w:p>
    <w:p w14:paraId="2EF4AEC3" w14:textId="34E86A7F" w:rsidR="002C624D" w:rsidRPr="00E15894" w:rsidRDefault="002C624D" w:rsidP="002C624D">
      <w:pPr>
        <w:jc w:val="both"/>
        <w:rPr>
          <w:lang w:val="fr-CA"/>
        </w:rPr>
      </w:pPr>
      <w:r w:rsidRPr="00E15894">
        <w:rPr>
          <w:lang w:val="fr-CA"/>
        </w:rPr>
        <w:t xml:space="preserve">5 Je </w:t>
      </w:r>
      <w:r w:rsidR="00A62E53" w:rsidRPr="00E15894">
        <w:rPr>
          <w:lang w:val="fr-CA"/>
        </w:rPr>
        <w:t xml:space="preserve">ne </w:t>
      </w:r>
      <w:r w:rsidRPr="00E15894">
        <w:rPr>
          <w:lang w:val="fr-CA"/>
        </w:rPr>
        <w:t>suis prêt</w:t>
      </w:r>
      <w:r w:rsidR="00E10AF2" w:rsidRPr="00E15894">
        <w:rPr>
          <w:lang w:val="fr-CA"/>
        </w:rPr>
        <w:t>(e)</w:t>
      </w:r>
      <w:r w:rsidRPr="00E15894">
        <w:rPr>
          <w:lang w:val="fr-CA"/>
        </w:rPr>
        <w:t xml:space="preserve"> à prendre aucun risque, sachant que </w:t>
      </w:r>
      <w:r w:rsidR="002A431D" w:rsidRPr="00E15894">
        <w:rPr>
          <w:lang w:val="fr-CA"/>
        </w:rPr>
        <w:t xml:space="preserve">j’obtiendrai </w:t>
      </w:r>
      <w:r w:rsidRPr="00E15894">
        <w:rPr>
          <w:lang w:val="fr-CA"/>
        </w:rPr>
        <w:t xml:space="preserve">un rendement faible mais </w:t>
      </w:r>
      <w:r w:rsidR="002A431D" w:rsidRPr="00E15894">
        <w:rPr>
          <w:lang w:val="fr-CA"/>
        </w:rPr>
        <w:t>certain</w:t>
      </w:r>
    </w:p>
    <w:p w14:paraId="5A2A75D7" w14:textId="246560B9" w:rsidR="00681FA4" w:rsidRPr="00E15894" w:rsidRDefault="00681FA4" w:rsidP="00681FA4">
      <w:pPr>
        <w:jc w:val="both"/>
      </w:pPr>
    </w:p>
    <w:p w14:paraId="39E37C79" w14:textId="1138C337" w:rsidR="00DB1E82" w:rsidRPr="00E15894" w:rsidRDefault="002C624D" w:rsidP="00DB1E82">
      <w:pPr>
        <w:pStyle w:val="Paragraphedeliste"/>
        <w:numPr>
          <w:ilvl w:val="0"/>
          <w:numId w:val="2"/>
        </w:numPr>
        <w:rPr>
          <w:lang w:val="fr-CA"/>
        </w:rPr>
      </w:pPr>
      <w:r w:rsidRPr="00E15894">
        <w:rPr>
          <w:lang w:val="fr-CA"/>
        </w:rPr>
        <w:t>Veuillez indiquer dans quelle mesure vous êtes d'accord avec chacune des affirmations suivantes</w:t>
      </w:r>
      <w:r w:rsidR="00681FA4" w:rsidRPr="00E15894">
        <w:rPr>
          <w:lang w:val="fr-CA"/>
        </w:rPr>
        <w:t>.</w:t>
      </w:r>
    </w:p>
    <w:tbl>
      <w:tblPr>
        <w:tblStyle w:val="Tabellenraster1"/>
        <w:tblW w:w="10317" w:type="dxa"/>
        <w:tblInd w:w="-147" w:type="dxa"/>
        <w:tblLayout w:type="fixed"/>
        <w:tblLook w:val="04A0" w:firstRow="1" w:lastRow="0" w:firstColumn="1" w:lastColumn="0" w:noHBand="0" w:noVBand="1"/>
      </w:tblPr>
      <w:tblGrid>
        <w:gridCol w:w="737"/>
        <w:gridCol w:w="1645"/>
        <w:gridCol w:w="849"/>
        <w:gridCol w:w="1247"/>
        <w:gridCol w:w="1020"/>
        <w:gridCol w:w="1077"/>
        <w:gridCol w:w="794"/>
        <w:gridCol w:w="1247"/>
        <w:gridCol w:w="964"/>
        <w:gridCol w:w="737"/>
      </w:tblGrid>
      <w:tr w:rsidR="00DB1E82" w:rsidRPr="00E15894" w14:paraId="078171AB" w14:textId="77777777" w:rsidTr="002C624D">
        <w:tc>
          <w:tcPr>
            <w:tcW w:w="737" w:type="dxa"/>
            <w:shd w:val="clear" w:color="auto" w:fill="D9D9D9" w:themeFill="background1" w:themeFillShade="D9"/>
          </w:tcPr>
          <w:p w14:paraId="73C03403" w14:textId="77777777" w:rsidR="00DB1E82" w:rsidRPr="00E15894" w:rsidRDefault="00DB1E82" w:rsidP="00C816A6">
            <w:pPr>
              <w:rPr>
                <w:sz w:val="22"/>
                <w:szCs w:val="22"/>
                <w:lang w:val="fr-CA"/>
              </w:rPr>
            </w:pPr>
          </w:p>
        </w:tc>
        <w:tc>
          <w:tcPr>
            <w:tcW w:w="1645" w:type="dxa"/>
            <w:shd w:val="clear" w:color="auto" w:fill="D9D9D9" w:themeFill="background1" w:themeFillShade="D9"/>
            <w:vAlign w:val="bottom"/>
          </w:tcPr>
          <w:p w14:paraId="2F985040" w14:textId="2E4D0EE9" w:rsidR="00DB1E82" w:rsidRPr="00E15894" w:rsidRDefault="002C624D" w:rsidP="00C816A6">
            <w:pPr>
              <w:rPr>
                <w:sz w:val="22"/>
                <w:szCs w:val="22"/>
                <w:lang w:val="fr-CA"/>
              </w:rPr>
            </w:pPr>
            <w:r w:rsidRPr="00E15894">
              <w:rPr>
                <w:sz w:val="22"/>
                <w:szCs w:val="22"/>
                <w:lang w:val="fr-CA"/>
              </w:rPr>
              <w:t>Je me vois comme…</w:t>
            </w:r>
          </w:p>
        </w:tc>
        <w:tc>
          <w:tcPr>
            <w:tcW w:w="849" w:type="dxa"/>
            <w:shd w:val="clear" w:color="auto" w:fill="D9D9D9" w:themeFill="background1" w:themeFillShade="D9"/>
          </w:tcPr>
          <w:p w14:paraId="014B7627" w14:textId="60631218" w:rsidR="00DB1E82" w:rsidRPr="00E15894" w:rsidRDefault="002C624D" w:rsidP="00C816A6">
            <w:pPr>
              <w:jc w:val="center"/>
              <w:rPr>
                <w:sz w:val="22"/>
                <w:szCs w:val="22"/>
                <w:lang w:val="fr-CA"/>
              </w:rPr>
            </w:pPr>
            <w:r w:rsidRPr="00E15894">
              <w:rPr>
                <w:sz w:val="22"/>
                <w:szCs w:val="22"/>
                <w:lang w:val="fr-CA"/>
              </w:rPr>
              <w:t>Tout à fait en désaccord</w:t>
            </w:r>
          </w:p>
        </w:tc>
        <w:tc>
          <w:tcPr>
            <w:tcW w:w="1247" w:type="dxa"/>
            <w:shd w:val="clear" w:color="auto" w:fill="D9D9D9" w:themeFill="background1" w:themeFillShade="D9"/>
          </w:tcPr>
          <w:p w14:paraId="470073E9" w14:textId="3855D35E" w:rsidR="00DB1E82" w:rsidRPr="00E15894" w:rsidRDefault="002C624D" w:rsidP="00C816A6">
            <w:pPr>
              <w:jc w:val="center"/>
              <w:rPr>
                <w:sz w:val="22"/>
                <w:szCs w:val="22"/>
                <w:lang w:val="fr-CA"/>
              </w:rPr>
            </w:pPr>
            <w:r w:rsidRPr="00E15894">
              <w:rPr>
                <w:sz w:val="22"/>
                <w:szCs w:val="22"/>
                <w:lang w:val="fr-CA"/>
              </w:rPr>
              <w:t>Modérément en désaccord</w:t>
            </w:r>
          </w:p>
        </w:tc>
        <w:tc>
          <w:tcPr>
            <w:tcW w:w="1020" w:type="dxa"/>
            <w:shd w:val="clear" w:color="auto" w:fill="D9D9D9" w:themeFill="background1" w:themeFillShade="D9"/>
          </w:tcPr>
          <w:p w14:paraId="776B7EE5" w14:textId="7F0C8E23" w:rsidR="00DB1E82" w:rsidRPr="00E15894" w:rsidRDefault="002C624D" w:rsidP="00C816A6">
            <w:pPr>
              <w:jc w:val="center"/>
              <w:rPr>
                <w:sz w:val="22"/>
                <w:szCs w:val="22"/>
                <w:lang w:val="fr-CA"/>
              </w:rPr>
            </w:pPr>
            <w:r w:rsidRPr="00E15894">
              <w:rPr>
                <w:sz w:val="22"/>
                <w:szCs w:val="22"/>
                <w:lang w:val="fr-CA"/>
              </w:rPr>
              <w:t>Légèrement en désaccord</w:t>
            </w:r>
          </w:p>
        </w:tc>
        <w:tc>
          <w:tcPr>
            <w:tcW w:w="1077" w:type="dxa"/>
            <w:shd w:val="clear" w:color="auto" w:fill="D9D9D9" w:themeFill="background1" w:themeFillShade="D9"/>
            <w:vAlign w:val="center"/>
          </w:tcPr>
          <w:p w14:paraId="71F006E8" w14:textId="444D9789" w:rsidR="00DB1E82" w:rsidRPr="00E15894" w:rsidRDefault="002C624D" w:rsidP="00C816A6">
            <w:pPr>
              <w:jc w:val="center"/>
              <w:rPr>
                <w:sz w:val="22"/>
                <w:szCs w:val="22"/>
                <w:lang w:val="fr-CA"/>
              </w:rPr>
            </w:pPr>
            <w:r w:rsidRPr="00E15894">
              <w:rPr>
                <w:sz w:val="22"/>
                <w:szCs w:val="22"/>
                <w:lang w:val="fr-CA"/>
              </w:rPr>
              <w:t>Ni d’accord ni en désaccord</w:t>
            </w:r>
          </w:p>
        </w:tc>
        <w:tc>
          <w:tcPr>
            <w:tcW w:w="794" w:type="dxa"/>
            <w:shd w:val="clear" w:color="auto" w:fill="D9D9D9" w:themeFill="background1" w:themeFillShade="D9"/>
            <w:vAlign w:val="center"/>
          </w:tcPr>
          <w:p w14:paraId="2045EBE4" w14:textId="2ECD9E8F" w:rsidR="00DB1E82" w:rsidRPr="00E15894" w:rsidRDefault="002C624D" w:rsidP="002C624D">
            <w:pPr>
              <w:jc w:val="center"/>
              <w:rPr>
                <w:sz w:val="22"/>
                <w:szCs w:val="22"/>
                <w:lang w:val="fr-CA"/>
              </w:rPr>
            </w:pPr>
            <w:r w:rsidRPr="00E15894">
              <w:rPr>
                <w:sz w:val="22"/>
                <w:szCs w:val="22"/>
                <w:lang w:val="fr-CA"/>
              </w:rPr>
              <w:t>Légèrement d’accord</w:t>
            </w:r>
          </w:p>
        </w:tc>
        <w:tc>
          <w:tcPr>
            <w:tcW w:w="1247" w:type="dxa"/>
            <w:shd w:val="clear" w:color="auto" w:fill="D9D9D9" w:themeFill="background1" w:themeFillShade="D9"/>
            <w:vAlign w:val="center"/>
          </w:tcPr>
          <w:p w14:paraId="35775C2D" w14:textId="5AB0F4C5" w:rsidR="00DB1E82" w:rsidRPr="00E15894" w:rsidRDefault="002C624D" w:rsidP="00C816A6">
            <w:pPr>
              <w:jc w:val="center"/>
              <w:rPr>
                <w:sz w:val="22"/>
                <w:szCs w:val="22"/>
                <w:lang w:val="fr-CA"/>
              </w:rPr>
            </w:pPr>
            <w:r w:rsidRPr="00E15894">
              <w:rPr>
                <w:sz w:val="22"/>
                <w:szCs w:val="22"/>
                <w:lang w:val="fr-CA"/>
              </w:rPr>
              <w:t>Modérément d’accord</w:t>
            </w:r>
          </w:p>
        </w:tc>
        <w:tc>
          <w:tcPr>
            <w:tcW w:w="964" w:type="dxa"/>
            <w:shd w:val="clear" w:color="auto" w:fill="D9D9D9" w:themeFill="background1" w:themeFillShade="D9"/>
            <w:vAlign w:val="center"/>
          </w:tcPr>
          <w:p w14:paraId="3F17F5BA" w14:textId="20D789A5" w:rsidR="00DB1E82" w:rsidRPr="00E15894" w:rsidRDefault="002C624D" w:rsidP="00C816A6">
            <w:pPr>
              <w:jc w:val="center"/>
              <w:rPr>
                <w:sz w:val="22"/>
                <w:szCs w:val="22"/>
                <w:lang w:val="fr-CA"/>
              </w:rPr>
            </w:pPr>
            <w:r w:rsidRPr="00E15894">
              <w:rPr>
                <w:sz w:val="22"/>
                <w:szCs w:val="22"/>
                <w:lang w:val="fr-CA"/>
              </w:rPr>
              <w:t>Tout à fait d’accord</w:t>
            </w:r>
          </w:p>
        </w:tc>
        <w:tc>
          <w:tcPr>
            <w:tcW w:w="737" w:type="dxa"/>
            <w:shd w:val="clear" w:color="auto" w:fill="D9D9D9" w:themeFill="background1" w:themeFillShade="D9"/>
            <w:vAlign w:val="center"/>
          </w:tcPr>
          <w:p w14:paraId="153AB012" w14:textId="2A4AF61E" w:rsidR="00DB1E82" w:rsidRPr="00E15894" w:rsidRDefault="002C624D" w:rsidP="00C816A6">
            <w:pPr>
              <w:jc w:val="center"/>
              <w:rPr>
                <w:sz w:val="22"/>
                <w:szCs w:val="22"/>
                <w:lang w:val="fr-CA"/>
              </w:rPr>
            </w:pPr>
            <w:r w:rsidRPr="00E15894">
              <w:rPr>
                <w:sz w:val="22"/>
                <w:szCs w:val="22"/>
                <w:lang w:val="fr-CA"/>
              </w:rPr>
              <w:t>Je ne sais pas</w:t>
            </w:r>
          </w:p>
        </w:tc>
      </w:tr>
      <w:tr w:rsidR="00DB1E82" w:rsidRPr="00E15894" w14:paraId="266470ED" w14:textId="77777777" w:rsidTr="002C624D">
        <w:tc>
          <w:tcPr>
            <w:tcW w:w="737" w:type="dxa"/>
          </w:tcPr>
          <w:p w14:paraId="0BF25968" w14:textId="77777777" w:rsidR="00DB1E82" w:rsidRPr="00E15894" w:rsidRDefault="00DB1E82" w:rsidP="00C816A6">
            <w:pPr>
              <w:rPr>
                <w:sz w:val="22"/>
                <w:szCs w:val="22"/>
                <w:lang w:val="fr-CA"/>
              </w:rPr>
            </w:pPr>
            <w:r w:rsidRPr="00E15894">
              <w:rPr>
                <w:sz w:val="22"/>
                <w:szCs w:val="22"/>
                <w:lang w:val="fr-CA"/>
              </w:rPr>
              <w:t>Q22a</w:t>
            </w:r>
          </w:p>
        </w:tc>
        <w:tc>
          <w:tcPr>
            <w:tcW w:w="1645" w:type="dxa"/>
          </w:tcPr>
          <w:p w14:paraId="6B5CABAB" w14:textId="78DEE373" w:rsidR="00DB1E82" w:rsidRPr="00E15894" w:rsidRDefault="002C624D" w:rsidP="00C816A6">
            <w:pPr>
              <w:rPr>
                <w:sz w:val="22"/>
                <w:szCs w:val="22"/>
                <w:lang w:val="fr-CA"/>
              </w:rPr>
            </w:pPr>
            <w:r w:rsidRPr="00E15894">
              <w:rPr>
                <w:sz w:val="22"/>
                <w:szCs w:val="22"/>
                <w:lang w:val="fr-CA"/>
              </w:rPr>
              <w:t>Extraverti(e), enthousiaste</w:t>
            </w:r>
          </w:p>
        </w:tc>
        <w:sdt>
          <w:sdtPr>
            <w:rPr>
              <w:sz w:val="22"/>
              <w:szCs w:val="22"/>
              <w:lang w:val="fr-CA"/>
            </w:rPr>
            <w:id w:val="-1950159062"/>
            <w14:checkbox>
              <w14:checked w14:val="0"/>
              <w14:checkedState w14:val="2612" w14:font="MS Gothic"/>
              <w14:uncheckedState w14:val="2610" w14:font="MS Gothic"/>
            </w14:checkbox>
          </w:sdtPr>
          <w:sdtEndPr/>
          <w:sdtContent>
            <w:tc>
              <w:tcPr>
                <w:tcW w:w="849" w:type="dxa"/>
                <w:vAlign w:val="center"/>
              </w:tcPr>
              <w:p w14:paraId="5D32A47F"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598253061"/>
            <w14:checkbox>
              <w14:checked w14:val="0"/>
              <w14:checkedState w14:val="2612" w14:font="MS Gothic"/>
              <w14:uncheckedState w14:val="2610" w14:font="MS Gothic"/>
            </w14:checkbox>
          </w:sdtPr>
          <w:sdtEndPr/>
          <w:sdtContent>
            <w:tc>
              <w:tcPr>
                <w:tcW w:w="1247" w:type="dxa"/>
                <w:vAlign w:val="center"/>
              </w:tcPr>
              <w:p w14:paraId="7ADD9332"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490839883"/>
            <w14:checkbox>
              <w14:checked w14:val="0"/>
              <w14:checkedState w14:val="2612" w14:font="MS Gothic"/>
              <w14:uncheckedState w14:val="2610" w14:font="MS Gothic"/>
            </w14:checkbox>
          </w:sdtPr>
          <w:sdtEndPr/>
          <w:sdtContent>
            <w:tc>
              <w:tcPr>
                <w:tcW w:w="1020" w:type="dxa"/>
                <w:vAlign w:val="center"/>
              </w:tcPr>
              <w:p w14:paraId="2164D70F"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615191419"/>
            <w14:checkbox>
              <w14:checked w14:val="0"/>
              <w14:checkedState w14:val="2612" w14:font="MS Gothic"/>
              <w14:uncheckedState w14:val="2610" w14:font="MS Gothic"/>
            </w14:checkbox>
          </w:sdtPr>
          <w:sdtEndPr/>
          <w:sdtContent>
            <w:tc>
              <w:tcPr>
                <w:tcW w:w="1077" w:type="dxa"/>
                <w:shd w:val="clear" w:color="auto" w:fill="auto"/>
                <w:vAlign w:val="center"/>
              </w:tcPr>
              <w:p w14:paraId="349B118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534498102"/>
            <w14:checkbox>
              <w14:checked w14:val="0"/>
              <w14:checkedState w14:val="2612" w14:font="MS Gothic"/>
              <w14:uncheckedState w14:val="2610" w14:font="MS Gothic"/>
            </w14:checkbox>
          </w:sdtPr>
          <w:sdtEndPr/>
          <w:sdtContent>
            <w:tc>
              <w:tcPr>
                <w:tcW w:w="794" w:type="dxa"/>
                <w:vAlign w:val="center"/>
              </w:tcPr>
              <w:p w14:paraId="3BFC089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568081628"/>
            <w14:checkbox>
              <w14:checked w14:val="0"/>
              <w14:checkedState w14:val="2612" w14:font="MS Gothic"/>
              <w14:uncheckedState w14:val="2610" w14:font="MS Gothic"/>
            </w14:checkbox>
          </w:sdtPr>
          <w:sdtEndPr/>
          <w:sdtContent>
            <w:tc>
              <w:tcPr>
                <w:tcW w:w="1247" w:type="dxa"/>
                <w:vAlign w:val="center"/>
              </w:tcPr>
              <w:p w14:paraId="4EE14FB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675151641"/>
            <w14:checkbox>
              <w14:checked w14:val="0"/>
              <w14:checkedState w14:val="2612" w14:font="MS Gothic"/>
              <w14:uncheckedState w14:val="2610" w14:font="MS Gothic"/>
            </w14:checkbox>
          </w:sdtPr>
          <w:sdtEndPr/>
          <w:sdtContent>
            <w:tc>
              <w:tcPr>
                <w:tcW w:w="964" w:type="dxa"/>
                <w:vAlign w:val="center"/>
              </w:tcPr>
              <w:p w14:paraId="34BBB2F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822966224"/>
            <w14:checkbox>
              <w14:checked w14:val="0"/>
              <w14:checkedState w14:val="2612" w14:font="MS Gothic"/>
              <w14:uncheckedState w14:val="2610" w14:font="MS Gothic"/>
            </w14:checkbox>
          </w:sdtPr>
          <w:sdtEndPr/>
          <w:sdtContent>
            <w:tc>
              <w:tcPr>
                <w:tcW w:w="737" w:type="dxa"/>
                <w:vAlign w:val="center"/>
              </w:tcPr>
              <w:p w14:paraId="1FCD69E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2BCC2145" w14:textId="77777777" w:rsidTr="002C624D">
        <w:tc>
          <w:tcPr>
            <w:tcW w:w="737" w:type="dxa"/>
            <w:shd w:val="clear" w:color="auto" w:fill="auto"/>
          </w:tcPr>
          <w:p w14:paraId="764CFBCD" w14:textId="77777777" w:rsidR="00DB1E82" w:rsidRPr="00E15894" w:rsidRDefault="00DB1E82" w:rsidP="00C816A6">
            <w:pPr>
              <w:rPr>
                <w:sz w:val="22"/>
                <w:szCs w:val="22"/>
                <w:lang w:val="fr-CA"/>
              </w:rPr>
            </w:pPr>
            <w:r w:rsidRPr="00E15894">
              <w:rPr>
                <w:sz w:val="22"/>
                <w:szCs w:val="22"/>
                <w:lang w:val="fr-CA"/>
              </w:rPr>
              <w:t>Q22b</w:t>
            </w:r>
          </w:p>
        </w:tc>
        <w:tc>
          <w:tcPr>
            <w:tcW w:w="1645" w:type="dxa"/>
          </w:tcPr>
          <w:p w14:paraId="0264E129" w14:textId="4F66485D" w:rsidR="00DB1E82" w:rsidRPr="00E15894" w:rsidRDefault="002C624D" w:rsidP="00C816A6">
            <w:pPr>
              <w:rPr>
                <w:sz w:val="22"/>
                <w:szCs w:val="22"/>
                <w:lang w:val="fr-CA"/>
              </w:rPr>
            </w:pPr>
            <w:r w:rsidRPr="00E15894">
              <w:rPr>
                <w:sz w:val="22"/>
                <w:szCs w:val="22"/>
                <w:lang w:val="fr-CA"/>
              </w:rPr>
              <w:t xml:space="preserve">Critique, </w:t>
            </w:r>
            <w:r w:rsidR="00D016AF" w:rsidRPr="00E15894">
              <w:rPr>
                <w:sz w:val="22"/>
                <w:szCs w:val="22"/>
                <w:lang w:val="fr-CA"/>
              </w:rPr>
              <w:t>querelleur</w:t>
            </w:r>
            <w:r w:rsidRPr="00E15894">
              <w:rPr>
                <w:sz w:val="22"/>
                <w:szCs w:val="22"/>
                <w:lang w:val="fr-CA"/>
              </w:rPr>
              <w:t xml:space="preserve"> </w:t>
            </w:r>
            <w:r w:rsidR="001115DF" w:rsidRPr="00E15894">
              <w:rPr>
                <w:sz w:val="22"/>
                <w:szCs w:val="22"/>
                <w:lang w:val="fr-CA"/>
              </w:rPr>
              <w:t xml:space="preserve">/ </w:t>
            </w:r>
            <w:r w:rsidRPr="00E15894">
              <w:rPr>
                <w:sz w:val="22"/>
                <w:szCs w:val="22"/>
                <w:lang w:val="fr-CA"/>
              </w:rPr>
              <w:t>querelleuse</w:t>
            </w:r>
          </w:p>
        </w:tc>
        <w:sdt>
          <w:sdtPr>
            <w:rPr>
              <w:sz w:val="22"/>
              <w:szCs w:val="22"/>
              <w:lang w:val="fr-CA"/>
            </w:rPr>
            <w:id w:val="1011106082"/>
            <w14:checkbox>
              <w14:checked w14:val="0"/>
              <w14:checkedState w14:val="2612" w14:font="MS Gothic"/>
              <w14:uncheckedState w14:val="2610" w14:font="MS Gothic"/>
            </w14:checkbox>
          </w:sdtPr>
          <w:sdtEndPr/>
          <w:sdtContent>
            <w:tc>
              <w:tcPr>
                <w:tcW w:w="849" w:type="dxa"/>
                <w:vAlign w:val="center"/>
              </w:tcPr>
              <w:p w14:paraId="731E94C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781805410"/>
            <w14:checkbox>
              <w14:checked w14:val="0"/>
              <w14:checkedState w14:val="2612" w14:font="MS Gothic"/>
              <w14:uncheckedState w14:val="2610" w14:font="MS Gothic"/>
            </w14:checkbox>
          </w:sdtPr>
          <w:sdtEndPr/>
          <w:sdtContent>
            <w:tc>
              <w:tcPr>
                <w:tcW w:w="1247" w:type="dxa"/>
                <w:vAlign w:val="center"/>
              </w:tcPr>
              <w:p w14:paraId="773E303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293437605"/>
            <w14:checkbox>
              <w14:checked w14:val="0"/>
              <w14:checkedState w14:val="2612" w14:font="MS Gothic"/>
              <w14:uncheckedState w14:val="2610" w14:font="MS Gothic"/>
            </w14:checkbox>
          </w:sdtPr>
          <w:sdtEndPr/>
          <w:sdtContent>
            <w:tc>
              <w:tcPr>
                <w:tcW w:w="1020" w:type="dxa"/>
                <w:vAlign w:val="center"/>
              </w:tcPr>
              <w:p w14:paraId="27CCBF6B"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7107897"/>
            <w14:checkbox>
              <w14:checked w14:val="0"/>
              <w14:checkedState w14:val="2612" w14:font="MS Gothic"/>
              <w14:uncheckedState w14:val="2610" w14:font="MS Gothic"/>
            </w14:checkbox>
          </w:sdtPr>
          <w:sdtEndPr/>
          <w:sdtContent>
            <w:tc>
              <w:tcPr>
                <w:tcW w:w="1077" w:type="dxa"/>
                <w:shd w:val="clear" w:color="auto" w:fill="auto"/>
                <w:vAlign w:val="center"/>
              </w:tcPr>
              <w:p w14:paraId="74D8351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82386024"/>
            <w14:checkbox>
              <w14:checked w14:val="0"/>
              <w14:checkedState w14:val="2612" w14:font="MS Gothic"/>
              <w14:uncheckedState w14:val="2610" w14:font="MS Gothic"/>
            </w14:checkbox>
          </w:sdtPr>
          <w:sdtEndPr/>
          <w:sdtContent>
            <w:tc>
              <w:tcPr>
                <w:tcW w:w="794" w:type="dxa"/>
                <w:vAlign w:val="center"/>
              </w:tcPr>
              <w:p w14:paraId="2579058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760596700"/>
            <w14:checkbox>
              <w14:checked w14:val="0"/>
              <w14:checkedState w14:val="2612" w14:font="MS Gothic"/>
              <w14:uncheckedState w14:val="2610" w14:font="MS Gothic"/>
            </w14:checkbox>
          </w:sdtPr>
          <w:sdtEndPr/>
          <w:sdtContent>
            <w:tc>
              <w:tcPr>
                <w:tcW w:w="1247" w:type="dxa"/>
                <w:vAlign w:val="center"/>
              </w:tcPr>
              <w:p w14:paraId="2ED4D30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302573129"/>
            <w14:checkbox>
              <w14:checked w14:val="0"/>
              <w14:checkedState w14:val="2612" w14:font="MS Gothic"/>
              <w14:uncheckedState w14:val="2610" w14:font="MS Gothic"/>
            </w14:checkbox>
          </w:sdtPr>
          <w:sdtEndPr/>
          <w:sdtContent>
            <w:tc>
              <w:tcPr>
                <w:tcW w:w="964" w:type="dxa"/>
                <w:vAlign w:val="center"/>
              </w:tcPr>
              <w:p w14:paraId="35B13B24"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194117416"/>
            <w14:checkbox>
              <w14:checked w14:val="0"/>
              <w14:checkedState w14:val="2612" w14:font="MS Gothic"/>
              <w14:uncheckedState w14:val="2610" w14:font="MS Gothic"/>
            </w14:checkbox>
          </w:sdtPr>
          <w:sdtEndPr/>
          <w:sdtContent>
            <w:tc>
              <w:tcPr>
                <w:tcW w:w="737" w:type="dxa"/>
                <w:vAlign w:val="center"/>
              </w:tcPr>
              <w:p w14:paraId="6B36AE5D"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15D184EF" w14:textId="77777777" w:rsidTr="002C624D">
        <w:tc>
          <w:tcPr>
            <w:tcW w:w="737" w:type="dxa"/>
            <w:shd w:val="clear" w:color="auto" w:fill="auto"/>
          </w:tcPr>
          <w:p w14:paraId="512514BB" w14:textId="77777777" w:rsidR="00DB1E82" w:rsidRPr="00E15894" w:rsidRDefault="00DB1E82" w:rsidP="00C816A6">
            <w:pPr>
              <w:rPr>
                <w:sz w:val="22"/>
                <w:szCs w:val="22"/>
                <w:lang w:val="fr-CA"/>
              </w:rPr>
            </w:pPr>
            <w:r w:rsidRPr="00E15894">
              <w:rPr>
                <w:sz w:val="22"/>
                <w:szCs w:val="22"/>
                <w:lang w:val="fr-CA"/>
              </w:rPr>
              <w:t>Q22c</w:t>
            </w:r>
          </w:p>
        </w:tc>
        <w:tc>
          <w:tcPr>
            <w:tcW w:w="1645" w:type="dxa"/>
          </w:tcPr>
          <w:p w14:paraId="16991A69" w14:textId="7196EAF5" w:rsidR="00DB1E82" w:rsidRPr="00E15894" w:rsidRDefault="002C624D" w:rsidP="00C816A6">
            <w:pPr>
              <w:rPr>
                <w:sz w:val="22"/>
                <w:szCs w:val="22"/>
                <w:lang w:val="fr-CA"/>
              </w:rPr>
            </w:pPr>
            <w:r w:rsidRPr="00E15894">
              <w:rPr>
                <w:sz w:val="22"/>
                <w:szCs w:val="22"/>
                <w:lang w:val="fr-CA"/>
              </w:rPr>
              <w:t xml:space="preserve">Fiable, </w:t>
            </w:r>
            <w:proofErr w:type="spellStart"/>
            <w:r w:rsidRPr="00E15894">
              <w:rPr>
                <w:sz w:val="22"/>
                <w:szCs w:val="22"/>
                <w:lang w:val="fr-CA"/>
              </w:rPr>
              <w:t>autodiscipliné</w:t>
            </w:r>
            <w:proofErr w:type="spellEnd"/>
            <w:r w:rsidR="001115DF" w:rsidRPr="00E15894">
              <w:rPr>
                <w:sz w:val="22"/>
                <w:szCs w:val="22"/>
                <w:lang w:val="fr-CA"/>
              </w:rPr>
              <w:t>(e)</w:t>
            </w:r>
          </w:p>
        </w:tc>
        <w:sdt>
          <w:sdtPr>
            <w:rPr>
              <w:sz w:val="22"/>
              <w:szCs w:val="22"/>
              <w:lang w:val="fr-CA"/>
            </w:rPr>
            <w:id w:val="294346278"/>
            <w14:checkbox>
              <w14:checked w14:val="0"/>
              <w14:checkedState w14:val="2612" w14:font="MS Gothic"/>
              <w14:uncheckedState w14:val="2610" w14:font="MS Gothic"/>
            </w14:checkbox>
          </w:sdtPr>
          <w:sdtEndPr/>
          <w:sdtContent>
            <w:tc>
              <w:tcPr>
                <w:tcW w:w="849" w:type="dxa"/>
                <w:vAlign w:val="center"/>
              </w:tcPr>
              <w:p w14:paraId="0A96E4C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12420028"/>
            <w14:checkbox>
              <w14:checked w14:val="0"/>
              <w14:checkedState w14:val="2612" w14:font="MS Gothic"/>
              <w14:uncheckedState w14:val="2610" w14:font="MS Gothic"/>
            </w14:checkbox>
          </w:sdtPr>
          <w:sdtEndPr/>
          <w:sdtContent>
            <w:tc>
              <w:tcPr>
                <w:tcW w:w="1247" w:type="dxa"/>
                <w:vAlign w:val="center"/>
              </w:tcPr>
              <w:p w14:paraId="59D31D0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483971498"/>
            <w14:checkbox>
              <w14:checked w14:val="0"/>
              <w14:checkedState w14:val="2612" w14:font="MS Gothic"/>
              <w14:uncheckedState w14:val="2610" w14:font="MS Gothic"/>
            </w14:checkbox>
          </w:sdtPr>
          <w:sdtEndPr/>
          <w:sdtContent>
            <w:tc>
              <w:tcPr>
                <w:tcW w:w="1020" w:type="dxa"/>
                <w:vAlign w:val="center"/>
              </w:tcPr>
              <w:p w14:paraId="130C752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78963077"/>
            <w14:checkbox>
              <w14:checked w14:val="0"/>
              <w14:checkedState w14:val="2612" w14:font="MS Gothic"/>
              <w14:uncheckedState w14:val="2610" w14:font="MS Gothic"/>
            </w14:checkbox>
          </w:sdtPr>
          <w:sdtEndPr/>
          <w:sdtContent>
            <w:tc>
              <w:tcPr>
                <w:tcW w:w="1077" w:type="dxa"/>
                <w:shd w:val="clear" w:color="auto" w:fill="auto"/>
                <w:vAlign w:val="center"/>
              </w:tcPr>
              <w:p w14:paraId="5FF6043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596290780"/>
            <w14:checkbox>
              <w14:checked w14:val="0"/>
              <w14:checkedState w14:val="2612" w14:font="MS Gothic"/>
              <w14:uncheckedState w14:val="2610" w14:font="MS Gothic"/>
            </w14:checkbox>
          </w:sdtPr>
          <w:sdtEndPr/>
          <w:sdtContent>
            <w:tc>
              <w:tcPr>
                <w:tcW w:w="794" w:type="dxa"/>
                <w:vAlign w:val="center"/>
              </w:tcPr>
              <w:p w14:paraId="7C0CD00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898018038"/>
            <w14:checkbox>
              <w14:checked w14:val="0"/>
              <w14:checkedState w14:val="2612" w14:font="MS Gothic"/>
              <w14:uncheckedState w14:val="2610" w14:font="MS Gothic"/>
            </w14:checkbox>
          </w:sdtPr>
          <w:sdtEndPr/>
          <w:sdtContent>
            <w:tc>
              <w:tcPr>
                <w:tcW w:w="1247" w:type="dxa"/>
                <w:vAlign w:val="center"/>
              </w:tcPr>
              <w:p w14:paraId="12949347"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6595164"/>
            <w14:checkbox>
              <w14:checked w14:val="0"/>
              <w14:checkedState w14:val="2612" w14:font="MS Gothic"/>
              <w14:uncheckedState w14:val="2610" w14:font="MS Gothic"/>
            </w14:checkbox>
          </w:sdtPr>
          <w:sdtEndPr/>
          <w:sdtContent>
            <w:tc>
              <w:tcPr>
                <w:tcW w:w="964" w:type="dxa"/>
                <w:vAlign w:val="center"/>
              </w:tcPr>
              <w:p w14:paraId="68E2C742"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981697329"/>
            <w14:checkbox>
              <w14:checked w14:val="0"/>
              <w14:checkedState w14:val="2612" w14:font="MS Gothic"/>
              <w14:uncheckedState w14:val="2610" w14:font="MS Gothic"/>
            </w14:checkbox>
          </w:sdtPr>
          <w:sdtEndPr/>
          <w:sdtContent>
            <w:tc>
              <w:tcPr>
                <w:tcW w:w="737" w:type="dxa"/>
                <w:vAlign w:val="center"/>
              </w:tcPr>
              <w:p w14:paraId="5F031F3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6159C7DA" w14:textId="77777777" w:rsidTr="002C624D">
        <w:tc>
          <w:tcPr>
            <w:tcW w:w="737" w:type="dxa"/>
          </w:tcPr>
          <w:p w14:paraId="21E57348" w14:textId="77777777" w:rsidR="00DB1E82" w:rsidRPr="00E15894" w:rsidRDefault="00DB1E82" w:rsidP="00C816A6">
            <w:pPr>
              <w:rPr>
                <w:sz w:val="22"/>
                <w:szCs w:val="22"/>
                <w:lang w:val="fr-CA"/>
              </w:rPr>
            </w:pPr>
            <w:r w:rsidRPr="00E15894">
              <w:rPr>
                <w:sz w:val="22"/>
                <w:szCs w:val="22"/>
                <w:lang w:val="fr-CA"/>
              </w:rPr>
              <w:t>Q22d</w:t>
            </w:r>
          </w:p>
        </w:tc>
        <w:tc>
          <w:tcPr>
            <w:tcW w:w="1645" w:type="dxa"/>
          </w:tcPr>
          <w:p w14:paraId="7A845C4E" w14:textId="665BF7B2" w:rsidR="00DB1E82" w:rsidRPr="00E15894" w:rsidRDefault="002C624D" w:rsidP="00C816A6">
            <w:pPr>
              <w:rPr>
                <w:sz w:val="22"/>
                <w:szCs w:val="22"/>
                <w:lang w:val="fr-CA"/>
              </w:rPr>
            </w:pPr>
            <w:r w:rsidRPr="00E15894">
              <w:rPr>
                <w:sz w:val="22"/>
                <w:szCs w:val="22"/>
                <w:lang w:val="fr-CA"/>
              </w:rPr>
              <w:t>Anxieux</w:t>
            </w:r>
            <w:r w:rsidR="001115DF" w:rsidRPr="00E15894">
              <w:rPr>
                <w:sz w:val="22"/>
                <w:szCs w:val="22"/>
                <w:lang w:val="fr-CA"/>
              </w:rPr>
              <w:t xml:space="preserve"> / anxieuse</w:t>
            </w:r>
            <w:r w:rsidRPr="00E15894">
              <w:rPr>
                <w:sz w:val="22"/>
                <w:szCs w:val="22"/>
                <w:lang w:val="fr-CA"/>
              </w:rPr>
              <w:t>, facilement contrarié</w:t>
            </w:r>
            <w:r w:rsidR="001115DF" w:rsidRPr="00E15894">
              <w:rPr>
                <w:sz w:val="22"/>
                <w:szCs w:val="22"/>
                <w:lang w:val="fr-CA"/>
              </w:rPr>
              <w:t>(e)</w:t>
            </w:r>
          </w:p>
        </w:tc>
        <w:sdt>
          <w:sdtPr>
            <w:rPr>
              <w:sz w:val="22"/>
              <w:szCs w:val="22"/>
              <w:lang w:val="fr-CA"/>
            </w:rPr>
            <w:id w:val="-715352725"/>
            <w14:checkbox>
              <w14:checked w14:val="0"/>
              <w14:checkedState w14:val="2612" w14:font="MS Gothic"/>
              <w14:uncheckedState w14:val="2610" w14:font="MS Gothic"/>
            </w14:checkbox>
          </w:sdtPr>
          <w:sdtEndPr/>
          <w:sdtContent>
            <w:tc>
              <w:tcPr>
                <w:tcW w:w="849" w:type="dxa"/>
                <w:vAlign w:val="center"/>
              </w:tcPr>
              <w:p w14:paraId="42D623A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298106821"/>
            <w14:checkbox>
              <w14:checked w14:val="0"/>
              <w14:checkedState w14:val="2612" w14:font="MS Gothic"/>
              <w14:uncheckedState w14:val="2610" w14:font="MS Gothic"/>
            </w14:checkbox>
          </w:sdtPr>
          <w:sdtEndPr/>
          <w:sdtContent>
            <w:tc>
              <w:tcPr>
                <w:tcW w:w="1247" w:type="dxa"/>
                <w:vAlign w:val="center"/>
              </w:tcPr>
              <w:p w14:paraId="2C22BFA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706327819"/>
            <w14:checkbox>
              <w14:checked w14:val="0"/>
              <w14:checkedState w14:val="2612" w14:font="MS Gothic"/>
              <w14:uncheckedState w14:val="2610" w14:font="MS Gothic"/>
            </w14:checkbox>
          </w:sdtPr>
          <w:sdtEndPr/>
          <w:sdtContent>
            <w:tc>
              <w:tcPr>
                <w:tcW w:w="1020" w:type="dxa"/>
                <w:vAlign w:val="center"/>
              </w:tcPr>
              <w:p w14:paraId="4C1FE294"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36592955"/>
            <w14:checkbox>
              <w14:checked w14:val="0"/>
              <w14:checkedState w14:val="2612" w14:font="MS Gothic"/>
              <w14:uncheckedState w14:val="2610" w14:font="MS Gothic"/>
            </w14:checkbox>
          </w:sdtPr>
          <w:sdtEndPr/>
          <w:sdtContent>
            <w:tc>
              <w:tcPr>
                <w:tcW w:w="1077" w:type="dxa"/>
                <w:shd w:val="clear" w:color="auto" w:fill="auto"/>
                <w:vAlign w:val="center"/>
              </w:tcPr>
              <w:p w14:paraId="7E44315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10006985"/>
            <w14:checkbox>
              <w14:checked w14:val="0"/>
              <w14:checkedState w14:val="2612" w14:font="MS Gothic"/>
              <w14:uncheckedState w14:val="2610" w14:font="MS Gothic"/>
            </w14:checkbox>
          </w:sdtPr>
          <w:sdtEndPr/>
          <w:sdtContent>
            <w:tc>
              <w:tcPr>
                <w:tcW w:w="794" w:type="dxa"/>
                <w:vAlign w:val="center"/>
              </w:tcPr>
              <w:p w14:paraId="1925ADD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747263672"/>
            <w14:checkbox>
              <w14:checked w14:val="0"/>
              <w14:checkedState w14:val="2612" w14:font="MS Gothic"/>
              <w14:uncheckedState w14:val="2610" w14:font="MS Gothic"/>
            </w14:checkbox>
          </w:sdtPr>
          <w:sdtEndPr/>
          <w:sdtContent>
            <w:tc>
              <w:tcPr>
                <w:tcW w:w="1247" w:type="dxa"/>
                <w:vAlign w:val="center"/>
              </w:tcPr>
              <w:p w14:paraId="558A3B9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000848396"/>
            <w14:checkbox>
              <w14:checked w14:val="0"/>
              <w14:checkedState w14:val="2612" w14:font="MS Gothic"/>
              <w14:uncheckedState w14:val="2610" w14:font="MS Gothic"/>
            </w14:checkbox>
          </w:sdtPr>
          <w:sdtEndPr/>
          <w:sdtContent>
            <w:tc>
              <w:tcPr>
                <w:tcW w:w="964" w:type="dxa"/>
                <w:vAlign w:val="center"/>
              </w:tcPr>
              <w:p w14:paraId="331DC63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42262791"/>
            <w14:checkbox>
              <w14:checked w14:val="0"/>
              <w14:checkedState w14:val="2612" w14:font="MS Gothic"/>
              <w14:uncheckedState w14:val="2610" w14:font="MS Gothic"/>
            </w14:checkbox>
          </w:sdtPr>
          <w:sdtEndPr/>
          <w:sdtContent>
            <w:tc>
              <w:tcPr>
                <w:tcW w:w="737" w:type="dxa"/>
                <w:vAlign w:val="center"/>
              </w:tcPr>
              <w:p w14:paraId="1849C6B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27840198" w14:textId="77777777" w:rsidTr="002C624D">
        <w:tc>
          <w:tcPr>
            <w:tcW w:w="737" w:type="dxa"/>
          </w:tcPr>
          <w:p w14:paraId="4C54E0D1" w14:textId="77777777" w:rsidR="00DB1E82" w:rsidRPr="00E15894" w:rsidRDefault="00DB1E82" w:rsidP="00C816A6">
            <w:pPr>
              <w:rPr>
                <w:sz w:val="22"/>
                <w:szCs w:val="22"/>
                <w:lang w:val="fr-CA"/>
              </w:rPr>
            </w:pPr>
            <w:r w:rsidRPr="00E15894">
              <w:rPr>
                <w:sz w:val="22"/>
                <w:szCs w:val="22"/>
                <w:lang w:val="fr-CA"/>
              </w:rPr>
              <w:t>Q22e</w:t>
            </w:r>
          </w:p>
        </w:tc>
        <w:tc>
          <w:tcPr>
            <w:tcW w:w="1645" w:type="dxa"/>
          </w:tcPr>
          <w:p w14:paraId="6F419DF8" w14:textId="2EDD35C8" w:rsidR="00DB1E82" w:rsidRPr="00E15894" w:rsidRDefault="002C624D" w:rsidP="00C816A6">
            <w:pPr>
              <w:rPr>
                <w:sz w:val="22"/>
                <w:szCs w:val="22"/>
                <w:lang w:val="fr-CA"/>
              </w:rPr>
            </w:pPr>
            <w:r w:rsidRPr="00E15894">
              <w:rPr>
                <w:sz w:val="22"/>
                <w:szCs w:val="22"/>
                <w:lang w:val="fr-CA"/>
              </w:rPr>
              <w:t>Ouvert</w:t>
            </w:r>
            <w:r w:rsidR="001115DF" w:rsidRPr="00E15894">
              <w:rPr>
                <w:sz w:val="22"/>
                <w:szCs w:val="22"/>
                <w:lang w:val="fr-CA"/>
              </w:rPr>
              <w:t>(e)</w:t>
            </w:r>
            <w:r w:rsidRPr="00E15894">
              <w:rPr>
                <w:sz w:val="22"/>
                <w:szCs w:val="22"/>
                <w:lang w:val="fr-CA"/>
              </w:rPr>
              <w:t xml:space="preserve"> à de nouvelles expériences, complexe</w:t>
            </w:r>
          </w:p>
        </w:tc>
        <w:sdt>
          <w:sdtPr>
            <w:rPr>
              <w:sz w:val="22"/>
              <w:szCs w:val="22"/>
              <w:lang w:val="fr-CA"/>
            </w:rPr>
            <w:id w:val="1854066557"/>
            <w14:checkbox>
              <w14:checked w14:val="0"/>
              <w14:checkedState w14:val="2612" w14:font="MS Gothic"/>
              <w14:uncheckedState w14:val="2610" w14:font="MS Gothic"/>
            </w14:checkbox>
          </w:sdtPr>
          <w:sdtEndPr/>
          <w:sdtContent>
            <w:tc>
              <w:tcPr>
                <w:tcW w:w="849" w:type="dxa"/>
                <w:vAlign w:val="center"/>
              </w:tcPr>
              <w:p w14:paraId="4356307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463308581"/>
            <w14:checkbox>
              <w14:checked w14:val="0"/>
              <w14:checkedState w14:val="2612" w14:font="MS Gothic"/>
              <w14:uncheckedState w14:val="2610" w14:font="MS Gothic"/>
            </w14:checkbox>
          </w:sdtPr>
          <w:sdtEndPr/>
          <w:sdtContent>
            <w:tc>
              <w:tcPr>
                <w:tcW w:w="1247" w:type="dxa"/>
                <w:vAlign w:val="center"/>
              </w:tcPr>
              <w:p w14:paraId="5C8D814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274633228"/>
            <w14:checkbox>
              <w14:checked w14:val="0"/>
              <w14:checkedState w14:val="2612" w14:font="MS Gothic"/>
              <w14:uncheckedState w14:val="2610" w14:font="MS Gothic"/>
            </w14:checkbox>
          </w:sdtPr>
          <w:sdtEndPr/>
          <w:sdtContent>
            <w:tc>
              <w:tcPr>
                <w:tcW w:w="1020" w:type="dxa"/>
                <w:vAlign w:val="center"/>
              </w:tcPr>
              <w:p w14:paraId="3BA51792"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31375556"/>
            <w14:checkbox>
              <w14:checked w14:val="0"/>
              <w14:checkedState w14:val="2612" w14:font="MS Gothic"/>
              <w14:uncheckedState w14:val="2610" w14:font="MS Gothic"/>
            </w14:checkbox>
          </w:sdtPr>
          <w:sdtEndPr/>
          <w:sdtContent>
            <w:tc>
              <w:tcPr>
                <w:tcW w:w="1077" w:type="dxa"/>
                <w:shd w:val="clear" w:color="auto" w:fill="auto"/>
                <w:vAlign w:val="center"/>
              </w:tcPr>
              <w:p w14:paraId="47861E4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759956144"/>
            <w14:checkbox>
              <w14:checked w14:val="0"/>
              <w14:checkedState w14:val="2612" w14:font="MS Gothic"/>
              <w14:uncheckedState w14:val="2610" w14:font="MS Gothic"/>
            </w14:checkbox>
          </w:sdtPr>
          <w:sdtEndPr/>
          <w:sdtContent>
            <w:tc>
              <w:tcPr>
                <w:tcW w:w="794" w:type="dxa"/>
                <w:vAlign w:val="center"/>
              </w:tcPr>
              <w:p w14:paraId="7F441BE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426005522"/>
            <w14:checkbox>
              <w14:checked w14:val="0"/>
              <w14:checkedState w14:val="2612" w14:font="MS Gothic"/>
              <w14:uncheckedState w14:val="2610" w14:font="MS Gothic"/>
            </w14:checkbox>
          </w:sdtPr>
          <w:sdtEndPr/>
          <w:sdtContent>
            <w:tc>
              <w:tcPr>
                <w:tcW w:w="1247" w:type="dxa"/>
                <w:vAlign w:val="center"/>
              </w:tcPr>
              <w:p w14:paraId="72F02B4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70277959"/>
            <w14:checkbox>
              <w14:checked w14:val="0"/>
              <w14:checkedState w14:val="2612" w14:font="MS Gothic"/>
              <w14:uncheckedState w14:val="2610" w14:font="MS Gothic"/>
            </w14:checkbox>
          </w:sdtPr>
          <w:sdtEndPr/>
          <w:sdtContent>
            <w:tc>
              <w:tcPr>
                <w:tcW w:w="964" w:type="dxa"/>
                <w:vAlign w:val="center"/>
              </w:tcPr>
              <w:p w14:paraId="02B987C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368523471"/>
            <w14:checkbox>
              <w14:checked w14:val="0"/>
              <w14:checkedState w14:val="2612" w14:font="MS Gothic"/>
              <w14:uncheckedState w14:val="2610" w14:font="MS Gothic"/>
            </w14:checkbox>
          </w:sdtPr>
          <w:sdtEndPr/>
          <w:sdtContent>
            <w:tc>
              <w:tcPr>
                <w:tcW w:w="737" w:type="dxa"/>
                <w:vAlign w:val="center"/>
              </w:tcPr>
              <w:p w14:paraId="229ACBAA"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50473054" w14:textId="77777777" w:rsidTr="002C624D">
        <w:tc>
          <w:tcPr>
            <w:tcW w:w="737" w:type="dxa"/>
          </w:tcPr>
          <w:p w14:paraId="0E3DDD9E" w14:textId="77777777" w:rsidR="00DB1E82" w:rsidRPr="00E15894" w:rsidRDefault="00DB1E82" w:rsidP="00C816A6">
            <w:pPr>
              <w:rPr>
                <w:sz w:val="22"/>
                <w:szCs w:val="22"/>
                <w:lang w:val="fr-CA"/>
              </w:rPr>
            </w:pPr>
            <w:r w:rsidRPr="00E15894">
              <w:rPr>
                <w:sz w:val="22"/>
                <w:szCs w:val="22"/>
                <w:lang w:val="fr-CA"/>
              </w:rPr>
              <w:lastRenderedPageBreak/>
              <w:t>Q22f</w:t>
            </w:r>
          </w:p>
        </w:tc>
        <w:tc>
          <w:tcPr>
            <w:tcW w:w="1645" w:type="dxa"/>
          </w:tcPr>
          <w:p w14:paraId="766BAF1E" w14:textId="274CCE6C" w:rsidR="00DB1E82" w:rsidRPr="00E15894" w:rsidRDefault="002C624D" w:rsidP="00C816A6">
            <w:pPr>
              <w:rPr>
                <w:sz w:val="22"/>
                <w:szCs w:val="22"/>
                <w:lang w:val="fr-CA"/>
              </w:rPr>
            </w:pPr>
            <w:r w:rsidRPr="00E15894">
              <w:rPr>
                <w:sz w:val="22"/>
                <w:szCs w:val="22"/>
                <w:lang w:val="fr-CA"/>
              </w:rPr>
              <w:t>Réservé</w:t>
            </w:r>
            <w:r w:rsidR="001115DF" w:rsidRPr="00E15894">
              <w:rPr>
                <w:sz w:val="22"/>
                <w:szCs w:val="22"/>
                <w:lang w:val="fr-CA"/>
              </w:rPr>
              <w:t>(e)</w:t>
            </w:r>
            <w:r w:rsidRPr="00E15894">
              <w:rPr>
                <w:sz w:val="22"/>
                <w:szCs w:val="22"/>
                <w:lang w:val="fr-CA"/>
              </w:rPr>
              <w:t>, calme</w:t>
            </w:r>
          </w:p>
        </w:tc>
        <w:sdt>
          <w:sdtPr>
            <w:rPr>
              <w:sz w:val="22"/>
              <w:szCs w:val="22"/>
              <w:lang w:val="fr-CA"/>
            </w:rPr>
            <w:id w:val="397860617"/>
            <w14:checkbox>
              <w14:checked w14:val="0"/>
              <w14:checkedState w14:val="2612" w14:font="MS Gothic"/>
              <w14:uncheckedState w14:val="2610" w14:font="MS Gothic"/>
            </w14:checkbox>
          </w:sdtPr>
          <w:sdtEndPr/>
          <w:sdtContent>
            <w:tc>
              <w:tcPr>
                <w:tcW w:w="849" w:type="dxa"/>
                <w:vAlign w:val="center"/>
              </w:tcPr>
              <w:p w14:paraId="1C29FEFF"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13038259"/>
            <w14:checkbox>
              <w14:checked w14:val="0"/>
              <w14:checkedState w14:val="2612" w14:font="MS Gothic"/>
              <w14:uncheckedState w14:val="2610" w14:font="MS Gothic"/>
            </w14:checkbox>
          </w:sdtPr>
          <w:sdtEndPr/>
          <w:sdtContent>
            <w:tc>
              <w:tcPr>
                <w:tcW w:w="1247" w:type="dxa"/>
                <w:vAlign w:val="center"/>
              </w:tcPr>
              <w:p w14:paraId="1228421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24108970"/>
            <w14:checkbox>
              <w14:checked w14:val="0"/>
              <w14:checkedState w14:val="2612" w14:font="MS Gothic"/>
              <w14:uncheckedState w14:val="2610" w14:font="MS Gothic"/>
            </w14:checkbox>
          </w:sdtPr>
          <w:sdtEndPr/>
          <w:sdtContent>
            <w:tc>
              <w:tcPr>
                <w:tcW w:w="1020" w:type="dxa"/>
                <w:vAlign w:val="center"/>
              </w:tcPr>
              <w:p w14:paraId="2D7C7B2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648352185"/>
            <w14:checkbox>
              <w14:checked w14:val="0"/>
              <w14:checkedState w14:val="2612" w14:font="MS Gothic"/>
              <w14:uncheckedState w14:val="2610" w14:font="MS Gothic"/>
            </w14:checkbox>
          </w:sdtPr>
          <w:sdtEndPr/>
          <w:sdtContent>
            <w:tc>
              <w:tcPr>
                <w:tcW w:w="1077" w:type="dxa"/>
                <w:shd w:val="clear" w:color="auto" w:fill="auto"/>
                <w:vAlign w:val="center"/>
              </w:tcPr>
              <w:p w14:paraId="1B8E026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17833192"/>
            <w14:checkbox>
              <w14:checked w14:val="0"/>
              <w14:checkedState w14:val="2612" w14:font="MS Gothic"/>
              <w14:uncheckedState w14:val="2610" w14:font="MS Gothic"/>
            </w14:checkbox>
          </w:sdtPr>
          <w:sdtEndPr/>
          <w:sdtContent>
            <w:tc>
              <w:tcPr>
                <w:tcW w:w="794" w:type="dxa"/>
                <w:vAlign w:val="center"/>
              </w:tcPr>
              <w:p w14:paraId="31FF04D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629614906"/>
            <w14:checkbox>
              <w14:checked w14:val="0"/>
              <w14:checkedState w14:val="2612" w14:font="MS Gothic"/>
              <w14:uncheckedState w14:val="2610" w14:font="MS Gothic"/>
            </w14:checkbox>
          </w:sdtPr>
          <w:sdtEndPr/>
          <w:sdtContent>
            <w:tc>
              <w:tcPr>
                <w:tcW w:w="1247" w:type="dxa"/>
                <w:vAlign w:val="center"/>
              </w:tcPr>
              <w:p w14:paraId="1F6929EF"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508872045"/>
            <w14:checkbox>
              <w14:checked w14:val="0"/>
              <w14:checkedState w14:val="2612" w14:font="MS Gothic"/>
              <w14:uncheckedState w14:val="2610" w14:font="MS Gothic"/>
            </w14:checkbox>
          </w:sdtPr>
          <w:sdtEndPr/>
          <w:sdtContent>
            <w:tc>
              <w:tcPr>
                <w:tcW w:w="964" w:type="dxa"/>
                <w:vAlign w:val="center"/>
              </w:tcPr>
              <w:p w14:paraId="207A856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284967732"/>
            <w14:checkbox>
              <w14:checked w14:val="0"/>
              <w14:checkedState w14:val="2612" w14:font="MS Gothic"/>
              <w14:uncheckedState w14:val="2610" w14:font="MS Gothic"/>
            </w14:checkbox>
          </w:sdtPr>
          <w:sdtEndPr/>
          <w:sdtContent>
            <w:tc>
              <w:tcPr>
                <w:tcW w:w="737" w:type="dxa"/>
                <w:vAlign w:val="center"/>
              </w:tcPr>
              <w:p w14:paraId="175C702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45891C7C" w14:textId="77777777" w:rsidTr="002C624D">
        <w:tc>
          <w:tcPr>
            <w:tcW w:w="737" w:type="dxa"/>
          </w:tcPr>
          <w:p w14:paraId="5615EE24" w14:textId="77777777" w:rsidR="00DB1E82" w:rsidRPr="00E15894" w:rsidRDefault="00DB1E82" w:rsidP="00C816A6">
            <w:pPr>
              <w:rPr>
                <w:sz w:val="22"/>
                <w:szCs w:val="22"/>
                <w:lang w:val="fr-CA"/>
              </w:rPr>
            </w:pPr>
            <w:r w:rsidRPr="00E15894">
              <w:rPr>
                <w:sz w:val="22"/>
                <w:szCs w:val="22"/>
                <w:lang w:val="fr-CA"/>
              </w:rPr>
              <w:t>Q22g</w:t>
            </w:r>
          </w:p>
        </w:tc>
        <w:tc>
          <w:tcPr>
            <w:tcW w:w="1645" w:type="dxa"/>
          </w:tcPr>
          <w:p w14:paraId="225DBCF0" w14:textId="4524B1CF" w:rsidR="00DB1E82" w:rsidRPr="00E15894" w:rsidRDefault="002C624D" w:rsidP="00C816A6">
            <w:pPr>
              <w:rPr>
                <w:sz w:val="22"/>
                <w:szCs w:val="22"/>
                <w:lang w:val="fr-CA"/>
              </w:rPr>
            </w:pPr>
            <w:r w:rsidRPr="00E15894">
              <w:rPr>
                <w:sz w:val="22"/>
                <w:szCs w:val="22"/>
                <w:lang w:val="fr-CA"/>
              </w:rPr>
              <w:t>Sympathique, chaleureux</w:t>
            </w:r>
            <w:r w:rsidR="001115DF" w:rsidRPr="00E15894">
              <w:rPr>
                <w:sz w:val="22"/>
                <w:szCs w:val="22"/>
                <w:lang w:val="fr-CA"/>
              </w:rPr>
              <w:t xml:space="preserve"> / chaleureuse</w:t>
            </w:r>
          </w:p>
        </w:tc>
        <w:sdt>
          <w:sdtPr>
            <w:rPr>
              <w:sz w:val="22"/>
              <w:szCs w:val="22"/>
              <w:lang w:val="fr-CA"/>
            </w:rPr>
            <w:id w:val="-1336144888"/>
            <w14:checkbox>
              <w14:checked w14:val="0"/>
              <w14:checkedState w14:val="2612" w14:font="MS Gothic"/>
              <w14:uncheckedState w14:val="2610" w14:font="MS Gothic"/>
            </w14:checkbox>
          </w:sdtPr>
          <w:sdtEndPr/>
          <w:sdtContent>
            <w:tc>
              <w:tcPr>
                <w:tcW w:w="849" w:type="dxa"/>
                <w:vAlign w:val="center"/>
              </w:tcPr>
              <w:p w14:paraId="0125FF3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482610818"/>
            <w14:checkbox>
              <w14:checked w14:val="0"/>
              <w14:checkedState w14:val="2612" w14:font="MS Gothic"/>
              <w14:uncheckedState w14:val="2610" w14:font="MS Gothic"/>
            </w14:checkbox>
          </w:sdtPr>
          <w:sdtEndPr/>
          <w:sdtContent>
            <w:tc>
              <w:tcPr>
                <w:tcW w:w="1247" w:type="dxa"/>
                <w:vAlign w:val="center"/>
              </w:tcPr>
              <w:p w14:paraId="29BC5AB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009800852"/>
            <w14:checkbox>
              <w14:checked w14:val="0"/>
              <w14:checkedState w14:val="2612" w14:font="MS Gothic"/>
              <w14:uncheckedState w14:val="2610" w14:font="MS Gothic"/>
            </w14:checkbox>
          </w:sdtPr>
          <w:sdtEndPr/>
          <w:sdtContent>
            <w:tc>
              <w:tcPr>
                <w:tcW w:w="1020" w:type="dxa"/>
                <w:vAlign w:val="center"/>
              </w:tcPr>
              <w:p w14:paraId="39EFE1E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20749191"/>
            <w14:checkbox>
              <w14:checked w14:val="0"/>
              <w14:checkedState w14:val="2612" w14:font="MS Gothic"/>
              <w14:uncheckedState w14:val="2610" w14:font="MS Gothic"/>
            </w14:checkbox>
          </w:sdtPr>
          <w:sdtEndPr/>
          <w:sdtContent>
            <w:tc>
              <w:tcPr>
                <w:tcW w:w="1077" w:type="dxa"/>
                <w:shd w:val="clear" w:color="auto" w:fill="auto"/>
                <w:vAlign w:val="center"/>
              </w:tcPr>
              <w:p w14:paraId="42B99F8A"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32870927"/>
            <w14:checkbox>
              <w14:checked w14:val="0"/>
              <w14:checkedState w14:val="2612" w14:font="MS Gothic"/>
              <w14:uncheckedState w14:val="2610" w14:font="MS Gothic"/>
            </w14:checkbox>
          </w:sdtPr>
          <w:sdtEndPr/>
          <w:sdtContent>
            <w:tc>
              <w:tcPr>
                <w:tcW w:w="794" w:type="dxa"/>
                <w:vAlign w:val="center"/>
              </w:tcPr>
              <w:p w14:paraId="662A39A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62878391"/>
            <w14:checkbox>
              <w14:checked w14:val="0"/>
              <w14:checkedState w14:val="2612" w14:font="MS Gothic"/>
              <w14:uncheckedState w14:val="2610" w14:font="MS Gothic"/>
            </w14:checkbox>
          </w:sdtPr>
          <w:sdtEndPr/>
          <w:sdtContent>
            <w:tc>
              <w:tcPr>
                <w:tcW w:w="1247" w:type="dxa"/>
                <w:vAlign w:val="center"/>
              </w:tcPr>
              <w:p w14:paraId="7CF3020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052179227"/>
            <w14:checkbox>
              <w14:checked w14:val="0"/>
              <w14:checkedState w14:val="2612" w14:font="MS Gothic"/>
              <w14:uncheckedState w14:val="2610" w14:font="MS Gothic"/>
            </w14:checkbox>
          </w:sdtPr>
          <w:sdtEndPr/>
          <w:sdtContent>
            <w:tc>
              <w:tcPr>
                <w:tcW w:w="964" w:type="dxa"/>
                <w:vAlign w:val="center"/>
              </w:tcPr>
              <w:p w14:paraId="11A0B2A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87942885"/>
            <w14:checkbox>
              <w14:checked w14:val="0"/>
              <w14:checkedState w14:val="2612" w14:font="MS Gothic"/>
              <w14:uncheckedState w14:val="2610" w14:font="MS Gothic"/>
            </w14:checkbox>
          </w:sdtPr>
          <w:sdtEndPr/>
          <w:sdtContent>
            <w:tc>
              <w:tcPr>
                <w:tcW w:w="737" w:type="dxa"/>
                <w:vAlign w:val="center"/>
              </w:tcPr>
              <w:p w14:paraId="5CF1DBC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69D21ACF" w14:textId="77777777" w:rsidTr="002C624D">
        <w:tc>
          <w:tcPr>
            <w:tcW w:w="737" w:type="dxa"/>
          </w:tcPr>
          <w:p w14:paraId="3816ADEB" w14:textId="77777777" w:rsidR="00DB1E82" w:rsidRPr="00E15894" w:rsidRDefault="00DB1E82" w:rsidP="00C816A6">
            <w:pPr>
              <w:rPr>
                <w:sz w:val="22"/>
                <w:szCs w:val="22"/>
                <w:lang w:val="fr-CA"/>
              </w:rPr>
            </w:pPr>
            <w:r w:rsidRPr="00E15894">
              <w:rPr>
                <w:sz w:val="22"/>
                <w:szCs w:val="22"/>
                <w:lang w:val="fr-CA"/>
              </w:rPr>
              <w:t>Q22h</w:t>
            </w:r>
          </w:p>
        </w:tc>
        <w:tc>
          <w:tcPr>
            <w:tcW w:w="1645" w:type="dxa"/>
          </w:tcPr>
          <w:p w14:paraId="591AE749" w14:textId="794EF01F" w:rsidR="00DB1E82" w:rsidRPr="00E15894" w:rsidRDefault="002C624D" w:rsidP="00C816A6">
            <w:pPr>
              <w:rPr>
                <w:sz w:val="22"/>
                <w:szCs w:val="22"/>
                <w:lang w:val="fr-CA"/>
              </w:rPr>
            </w:pPr>
            <w:r w:rsidRPr="00E15894">
              <w:rPr>
                <w:sz w:val="22"/>
                <w:szCs w:val="22"/>
                <w:lang w:val="fr-CA"/>
              </w:rPr>
              <w:t>Désorganisé</w:t>
            </w:r>
            <w:r w:rsidR="001115DF" w:rsidRPr="00E15894">
              <w:rPr>
                <w:sz w:val="22"/>
                <w:szCs w:val="22"/>
                <w:lang w:val="fr-CA"/>
              </w:rPr>
              <w:t>(e)</w:t>
            </w:r>
            <w:r w:rsidRPr="00E15894">
              <w:rPr>
                <w:sz w:val="22"/>
                <w:szCs w:val="22"/>
                <w:lang w:val="fr-CA"/>
              </w:rPr>
              <w:t>, négligent</w:t>
            </w:r>
            <w:r w:rsidR="001115DF" w:rsidRPr="00E15894">
              <w:rPr>
                <w:sz w:val="22"/>
                <w:szCs w:val="22"/>
                <w:lang w:val="fr-CA"/>
              </w:rPr>
              <w:t>(e)</w:t>
            </w:r>
          </w:p>
        </w:tc>
        <w:sdt>
          <w:sdtPr>
            <w:rPr>
              <w:sz w:val="22"/>
              <w:szCs w:val="22"/>
              <w:lang w:val="fr-CA"/>
            </w:rPr>
            <w:id w:val="1692953730"/>
            <w14:checkbox>
              <w14:checked w14:val="0"/>
              <w14:checkedState w14:val="2612" w14:font="MS Gothic"/>
              <w14:uncheckedState w14:val="2610" w14:font="MS Gothic"/>
            </w14:checkbox>
          </w:sdtPr>
          <w:sdtEndPr/>
          <w:sdtContent>
            <w:tc>
              <w:tcPr>
                <w:tcW w:w="849" w:type="dxa"/>
                <w:vAlign w:val="center"/>
              </w:tcPr>
              <w:p w14:paraId="7827D054"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056619223"/>
            <w14:checkbox>
              <w14:checked w14:val="0"/>
              <w14:checkedState w14:val="2612" w14:font="MS Gothic"/>
              <w14:uncheckedState w14:val="2610" w14:font="MS Gothic"/>
            </w14:checkbox>
          </w:sdtPr>
          <w:sdtEndPr/>
          <w:sdtContent>
            <w:tc>
              <w:tcPr>
                <w:tcW w:w="1247" w:type="dxa"/>
                <w:vAlign w:val="center"/>
              </w:tcPr>
              <w:p w14:paraId="2A702D8A"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363141644"/>
            <w14:checkbox>
              <w14:checked w14:val="0"/>
              <w14:checkedState w14:val="2612" w14:font="MS Gothic"/>
              <w14:uncheckedState w14:val="2610" w14:font="MS Gothic"/>
            </w14:checkbox>
          </w:sdtPr>
          <w:sdtEndPr/>
          <w:sdtContent>
            <w:tc>
              <w:tcPr>
                <w:tcW w:w="1020" w:type="dxa"/>
                <w:vAlign w:val="center"/>
              </w:tcPr>
              <w:p w14:paraId="2C8FC6E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386250985"/>
            <w14:checkbox>
              <w14:checked w14:val="0"/>
              <w14:checkedState w14:val="2612" w14:font="MS Gothic"/>
              <w14:uncheckedState w14:val="2610" w14:font="MS Gothic"/>
            </w14:checkbox>
          </w:sdtPr>
          <w:sdtEndPr/>
          <w:sdtContent>
            <w:tc>
              <w:tcPr>
                <w:tcW w:w="1077" w:type="dxa"/>
                <w:shd w:val="clear" w:color="auto" w:fill="auto"/>
                <w:vAlign w:val="center"/>
              </w:tcPr>
              <w:p w14:paraId="22CE2F2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830791980"/>
            <w14:checkbox>
              <w14:checked w14:val="0"/>
              <w14:checkedState w14:val="2612" w14:font="MS Gothic"/>
              <w14:uncheckedState w14:val="2610" w14:font="MS Gothic"/>
            </w14:checkbox>
          </w:sdtPr>
          <w:sdtEndPr/>
          <w:sdtContent>
            <w:tc>
              <w:tcPr>
                <w:tcW w:w="794" w:type="dxa"/>
                <w:vAlign w:val="center"/>
              </w:tcPr>
              <w:p w14:paraId="5AF3136D"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004513963"/>
            <w14:checkbox>
              <w14:checked w14:val="0"/>
              <w14:checkedState w14:val="2612" w14:font="MS Gothic"/>
              <w14:uncheckedState w14:val="2610" w14:font="MS Gothic"/>
            </w14:checkbox>
          </w:sdtPr>
          <w:sdtEndPr/>
          <w:sdtContent>
            <w:tc>
              <w:tcPr>
                <w:tcW w:w="1247" w:type="dxa"/>
                <w:vAlign w:val="center"/>
              </w:tcPr>
              <w:p w14:paraId="3A3D21E7"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0417168"/>
            <w14:checkbox>
              <w14:checked w14:val="0"/>
              <w14:checkedState w14:val="2612" w14:font="MS Gothic"/>
              <w14:uncheckedState w14:val="2610" w14:font="MS Gothic"/>
            </w14:checkbox>
          </w:sdtPr>
          <w:sdtEndPr/>
          <w:sdtContent>
            <w:tc>
              <w:tcPr>
                <w:tcW w:w="964" w:type="dxa"/>
                <w:vAlign w:val="center"/>
              </w:tcPr>
              <w:p w14:paraId="564A6492"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090692967"/>
            <w14:checkbox>
              <w14:checked w14:val="0"/>
              <w14:checkedState w14:val="2612" w14:font="MS Gothic"/>
              <w14:uncheckedState w14:val="2610" w14:font="MS Gothic"/>
            </w14:checkbox>
          </w:sdtPr>
          <w:sdtEndPr/>
          <w:sdtContent>
            <w:tc>
              <w:tcPr>
                <w:tcW w:w="737" w:type="dxa"/>
                <w:vAlign w:val="center"/>
              </w:tcPr>
              <w:p w14:paraId="7F012414"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6F589313" w14:textId="77777777" w:rsidTr="002C624D">
        <w:tc>
          <w:tcPr>
            <w:tcW w:w="737" w:type="dxa"/>
          </w:tcPr>
          <w:p w14:paraId="3C5B67AB" w14:textId="77777777" w:rsidR="00DB1E82" w:rsidRPr="00E15894" w:rsidRDefault="00DB1E82" w:rsidP="00C816A6">
            <w:pPr>
              <w:rPr>
                <w:sz w:val="22"/>
                <w:szCs w:val="22"/>
                <w:lang w:val="fr-CA"/>
              </w:rPr>
            </w:pPr>
            <w:r w:rsidRPr="00E15894">
              <w:rPr>
                <w:sz w:val="22"/>
                <w:szCs w:val="22"/>
                <w:lang w:val="fr-CA"/>
              </w:rPr>
              <w:t>Q22i</w:t>
            </w:r>
          </w:p>
        </w:tc>
        <w:tc>
          <w:tcPr>
            <w:tcW w:w="1645" w:type="dxa"/>
          </w:tcPr>
          <w:p w14:paraId="19A4D740" w14:textId="7D173904" w:rsidR="00DB1E82" w:rsidRPr="00E15894" w:rsidRDefault="002C624D" w:rsidP="00C816A6">
            <w:pPr>
              <w:rPr>
                <w:sz w:val="22"/>
                <w:szCs w:val="22"/>
                <w:lang w:val="fr-CA"/>
              </w:rPr>
            </w:pPr>
            <w:r w:rsidRPr="00E15894">
              <w:rPr>
                <w:sz w:val="22"/>
                <w:szCs w:val="22"/>
                <w:lang w:val="fr-CA"/>
              </w:rPr>
              <w:t>Calme, émotionnellement stable</w:t>
            </w:r>
          </w:p>
        </w:tc>
        <w:sdt>
          <w:sdtPr>
            <w:rPr>
              <w:sz w:val="22"/>
              <w:szCs w:val="22"/>
              <w:lang w:val="fr-CA"/>
            </w:rPr>
            <w:id w:val="-1220128791"/>
            <w14:checkbox>
              <w14:checked w14:val="0"/>
              <w14:checkedState w14:val="2612" w14:font="MS Gothic"/>
              <w14:uncheckedState w14:val="2610" w14:font="MS Gothic"/>
            </w14:checkbox>
          </w:sdtPr>
          <w:sdtEndPr/>
          <w:sdtContent>
            <w:tc>
              <w:tcPr>
                <w:tcW w:w="849" w:type="dxa"/>
                <w:vAlign w:val="center"/>
              </w:tcPr>
              <w:p w14:paraId="63E27AB4"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570880637"/>
            <w14:checkbox>
              <w14:checked w14:val="0"/>
              <w14:checkedState w14:val="2612" w14:font="MS Gothic"/>
              <w14:uncheckedState w14:val="2610" w14:font="MS Gothic"/>
            </w14:checkbox>
          </w:sdtPr>
          <w:sdtEndPr/>
          <w:sdtContent>
            <w:tc>
              <w:tcPr>
                <w:tcW w:w="1247" w:type="dxa"/>
                <w:vAlign w:val="center"/>
              </w:tcPr>
              <w:p w14:paraId="028A3E0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317547"/>
            <w14:checkbox>
              <w14:checked w14:val="0"/>
              <w14:checkedState w14:val="2612" w14:font="MS Gothic"/>
              <w14:uncheckedState w14:val="2610" w14:font="MS Gothic"/>
            </w14:checkbox>
          </w:sdtPr>
          <w:sdtEndPr/>
          <w:sdtContent>
            <w:tc>
              <w:tcPr>
                <w:tcW w:w="1020" w:type="dxa"/>
                <w:vAlign w:val="center"/>
              </w:tcPr>
              <w:p w14:paraId="0C7A8F4D"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261802577"/>
            <w14:checkbox>
              <w14:checked w14:val="0"/>
              <w14:checkedState w14:val="2612" w14:font="MS Gothic"/>
              <w14:uncheckedState w14:val="2610" w14:font="MS Gothic"/>
            </w14:checkbox>
          </w:sdtPr>
          <w:sdtEndPr/>
          <w:sdtContent>
            <w:tc>
              <w:tcPr>
                <w:tcW w:w="1077" w:type="dxa"/>
                <w:shd w:val="clear" w:color="auto" w:fill="auto"/>
                <w:vAlign w:val="center"/>
              </w:tcPr>
              <w:p w14:paraId="54D84102"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945125721"/>
            <w14:checkbox>
              <w14:checked w14:val="0"/>
              <w14:checkedState w14:val="2612" w14:font="MS Gothic"/>
              <w14:uncheckedState w14:val="2610" w14:font="MS Gothic"/>
            </w14:checkbox>
          </w:sdtPr>
          <w:sdtEndPr/>
          <w:sdtContent>
            <w:tc>
              <w:tcPr>
                <w:tcW w:w="794" w:type="dxa"/>
                <w:vAlign w:val="center"/>
              </w:tcPr>
              <w:p w14:paraId="0742D7DE"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570115629"/>
            <w14:checkbox>
              <w14:checked w14:val="0"/>
              <w14:checkedState w14:val="2612" w14:font="MS Gothic"/>
              <w14:uncheckedState w14:val="2610" w14:font="MS Gothic"/>
            </w14:checkbox>
          </w:sdtPr>
          <w:sdtEndPr/>
          <w:sdtContent>
            <w:tc>
              <w:tcPr>
                <w:tcW w:w="1247" w:type="dxa"/>
                <w:vAlign w:val="center"/>
              </w:tcPr>
              <w:p w14:paraId="2A60044A"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339855755"/>
            <w14:checkbox>
              <w14:checked w14:val="0"/>
              <w14:checkedState w14:val="2612" w14:font="MS Gothic"/>
              <w14:uncheckedState w14:val="2610" w14:font="MS Gothic"/>
            </w14:checkbox>
          </w:sdtPr>
          <w:sdtEndPr/>
          <w:sdtContent>
            <w:tc>
              <w:tcPr>
                <w:tcW w:w="964" w:type="dxa"/>
                <w:vAlign w:val="center"/>
              </w:tcPr>
              <w:p w14:paraId="40915DE7"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21441047"/>
            <w14:checkbox>
              <w14:checked w14:val="0"/>
              <w14:checkedState w14:val="2612" w14:font="MS Gothic"/>
              <w14:uncheckedState w14:val="2610" w14:font="MS Gothic"/>
            </w14:checkbox>
          </w:sdtPr>
          <w:sdtEndPr/>
          <w:sdtContent>
            <w:tc>
              <w:tcPr>
                <w:tcW w:w="737" w:type="dxa"/>
                <w:vAlign w:val="center"/>
              </w:tcPr>
              <w:p w14:paraId="23CC4AA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2FFFB087" w14:textId="77777777" w:rsidTr="002C624D">
        <w:tc>
          <w:tcPr>
            <w:tcW w:w="737" w:type="dxa"/>
          </w:tcPr>
          <w:p w14:paraId="340F38C3" w14:textId="77777777" w:rsidR="00DB1E82" w:rsidRPr="00E15894" w:rsidRDefault="00DB1E82" w:rsidP="00C816A6">
            <w:pPr>
              <w:rPr>
                <w:sz w:val="22"/>
                <w:szCs w:val="22"/>
                <w:lang w:val="fr-CA"/>
              </w:rPr>
            </w:pPr>
            <w:r w:rsidRPr="00E15894">
              <w:rPr>
                <w:sz w:val="22"/>
                <w:szCs w:val="22"/>
                <w:lang w:val="fr-CA"/>
              </w:rPr>
              <w:t>Q22j</w:t>
            </w:r>
          </w:p>
        </w:tc>
        <w:tc>
          <w:tcPr>
            <w:tcW w:w="1645" w:type="dxa"/>
          </w:tcPr>
          <w:p w14:paraId="47016A3B" w14:textId="507A74B3" w:rsidR="00DB1E82" w:rsidRPr="00E15894" w:rsidRDefault="002C624D" w:rsidP="00C816A6">
            <w:pPr>
              <w:rPr>
                <w:sz w:val="22"/>
                <w:szCs w:val="22"/>
                <w:lang w:val="fr-CA"/>
              </w:rPr>
            </w:pPr>
            <w:r w:rsidRPr="00E15894">
              <w:rPr>
                <w:sz w:val="22"/>
                <w:szCs w:val="22"/>
                <w:lang w:val="fr-CA"/>
              </w:rPr>
              <w:t>Conventionnel</w:t>
            </w:r>
            <w:r w:rsidR="001115DF" w:rsidRPr="00E15894">
              <w:rPr>
                <w:sz w:val="22"/>
                <w:szCs w:val="22"/>
                <w:lang w:val="fr-CA"/>
              </w:rPr>
              <w:t>(le)</w:t>
            </w:r>
            <w:r w:rsidRPr="00E15894">
              <w:rPr>
                <w:sz w:val="22"/>
                <w:szCs w:val="22"/>
                <w:lang w:val="fr-CA"/>
              </w:rPr>
              <w:t>, non créatif</w:t>
            </w:r>
            <w:r w:rsidR="001115DF" w:rsidRPr="00E15894">
              <w:rPr>
                <w:sz w:val="22"/>
                <w:szCs w:val="22"/>
                <w:lang w:val="fr-CA"/>
              </w:rPr>
              <w:t xml:space="preserve"> / non créative</w:t>
            </w:r>
          </w:p>
        </w:tc>
        <w:sdt>
          <w:sdtPr>
            <w:rPr>
              <w:sz w:val="22"/>
              <w:szCs w:val="22"/>
              <w:lang w:val="fr-CA"/>
            </w:rPr>
            <w:id w:val="589439129"/>
            <w14:checkbox>
              <w14:checked w14:val="0"/>
              <w14:checkedState w14:val="2612" w14:font="MS Gothic"/>
              <w14:uncheckedState w14:val="2610" w14:font="MS Gothic"/>
            </w14:checkbox>
          </w:sdtPr>
          <w:sdtEndPr/>
          <w:sdtContent>
            <w:tc>
              <w:tcPr>
                <w:tcW w:w="849" w:type="dxa"/>
                <w:vAlign w:val="center"/>
              </w:tcPr>
              <w:p w14:paraId="1C5527A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97998986"/>
            <w14:checkbox>
              <w14:checked w14:val="0"/>
              <w14:checkedState w14:val="2612" w14:font="MS Gothic"/>
              <w14:uncheckedState w14:val="2610" w14:font="MS Gothic"/>
            </w14:checkbox>
          </w:sdtPr>
          <w:sdtEndPr/>
          <w:sdtContent>
            <w:tc>
              <w:tcPr>
                <w:tcW w:w="1247" w:type="dxa"/>
                <w:vAlign w:val="center"/>
              </w:tcPr>
              <w:p w14:paraId="09DF4A27"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991160502"/>
            <w14:checkbox>
              <w14:checked w14:val="0"/>
              <w14:checkedState w14:val="2612" w14:font="MS Gothic"/>
              <w14:uncheckedState w14:val="2610" w14:font="MS Gothic"/>
            </w14:checkbox>
          </w:sdtPr>
          <w:sdtEndPr/>
          <w:sdtContent>
            <w:tc>
              <w:tcPr>
                <w:tcW w:w="1020" w:type="dxa"/>
                <w:vAlign w:val="center"/>
              </w:tcPr>
              <w:p w14:paraId="562C5FC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820852125"/>
            <w14:checkbox>
              <w14:checked w14:val="0"/>
              <w14:checkedState w14:val="2612" w14:font="MS Gothic"/>
              <w14:uncheckedState w14:val="2610" w14:font="MS Gothic"/>
            </w14:checkbox>
          </w:sdtPr>
          <w:sdtEndPr/>
          <w:sdtContent>
            <w:tc>
              <w:tcPr>
                <w:tcW w:w="1077" w:type="dxa"/>
                <w:shd w:val="clear" w:color="auto" w:fill="auto"/>
                <w:vAlign w:val="center"/>
              </w:tcPr>
              <w:p w14:paraId="7F635C8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52805079"/>
            <w14:checkbox>
              <w14:checked w14:val="0"/>
              <w14:checkedState w14:val="2612" w14:font="MS Gothic"/>
              <w14:uncheckedState w14:val="2610" w14:font="MS Gothic"/>
            </w14:checkbox>
          </w:sdtPr>
          <w:sdtEndPr/>
          <w:sdtContent>
            <w:tc>
              <w:tcPr>
                <w:tcW w:w="794" w:type="dxa"/>
                <w:vAlign w:val="center"/>
              </w:tcPr>
              <w:p w14:paraId="21E1EEA7"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56322243"/>
            <w14:checkbox>
              <w14:checked w14:val="0"/>
              <w14:checkedState w14:val="2612" w14:font="MS Gothic"/>
              <w14:uncheckedState w14:val="2610" w14:font="MS Gothic"/>
            </w14:checkbox>
          </w:sdtPr>
          <w:sdtEndPr/>
          <w:sdtContent>
            <w:tc>
              <w:tcPr>
                <w:tcW w:w="1247" w:type="dxa"/>
                <w:vAlign w:val="center"/>
              </w:tcPr>
              <w:p w14:paraId="738D524F" w14:textId="6081C2F2"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58068248"/>
            <w14:checkbox>
              <w14:checked w14:val="0"/>
              <w14:checkedState w14:val="2612" w14:font="MS Gothic"/>
              <w14:uncheckedState w14:val="2610" w14:font="MS Gothic"/>
            </w14:checkbox>
          </w:sdtPr>
          <w:sdtEndPr/>
          <w:sdtContent>
            <w:tc>
              <w:tcPr>
                <w:tcW w:w="964" w:type="dxa"/>
                <w:vAlign w:val="center"/>
              </w:tcPr>
              <w:p w14:paraId="0F9B922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c>
          <w:tcPr>
            <w:tcW w:w="737" w:type="dxa"/>
            <w:vAlign w:val="center"/>
          </w:tcPr>
          <w:p w14:paraId="5E424937" w14:textId="77777777" w:rsidR="00DB1E82" w:rsidRPr="00E15894" w:rsidRDefault="00F03ACA" w:rsidP="00C816A6">
            <w:pPr>
              <w:jc w:val="center"/>
              <w:rPr>
                <w:sz w:val="22"/>
                <w:szCs w:val="22"/>
                <w:lang w:val="fr-CA"/>
              </w:rPr>
            </w:pPr>
            <w:sdt>
              <w:sdtPr>
                <w:rPr>
                  <w:sz w:val="22"/>
                  <w:szCs w:val="22"/>
                  <w:lang w:val="fr-CA"/>
                </w:rPr>
                <w:id w:val="252644606"/>
                <w14:checkbox>
                  <w14:checked w14:val="0"/>
                  <w14:checkedState w14:val="2612" w14:font="MS Gothic"/>
                  <w14:uncheckedState w14:val="2610" w14:font="MS Gothic"/>
                </w14:checkbox>
              </w:sdtPr>
              <w:sdtEndPr/>
              <w:sdtContent>
                <w:r w:rsidR="00DB1E82" w:rsidRPr="00E15894">
                  <w:rPr>
                    <w:rFonts w:ascii="MS Gothic" w:eastAsia="MS Gothic" w:hAnsi="MS Gothic" w:hint="eastAsia"/>
                    <w:sz w:val="22"/>
                    <w:szCs w:val="22"/>
                    <w:lang w:val="fr-CA"/>
                  </w:rPr>
                  <w:t>☐</w:t>
                </w:r>
              </w:sdtContent>
            </w:sdt>
          </w:p>
        </w:tc>
      </w:tr>
    </w:tbl>
    <w:p w14:paraId="55B8A284" w14:textId="77777777" w:rsidR="00DB1E82" w:rsidRPr="00E15894" w:rsidRDefault="00DB1E82" w:rsidP="00681FA4">
      <w:pPr>
        <w:rPr>
          <w:lang w:val="fr-CA"/>
        </w:rPr>
      </w:pPr>
    </w:p>
    <w:p w14:paraId="721C9ACA" w14:textId="09583D38" w:rsidR="00DB1E82" w:rsidRPr="00E15894" w:rsidRDefault="00DB1E82" w:rsidP="00DB1E82">
      <w:pPr>
        <w:jc w:val="both"/>
      </w:pPr>
      <w:r w:rsidRPr="00E15894">
        <w:t xml:space="preserve">[WE NEED A CHECKBOX OF SOME SORT IN EACH COLUMN AND SAVE MUTUALLY EXCLUSIVE RESPONSES PER SUB-QUESTION AS FOLLOWS: </w:t>
      </w:r>
      <w:r w:rsidRPr="00E15894">
        <w:rPr>
          <w:lang w:val="fr-CA"/>
        </w:rPr>
        <w:t xml:space="preserve">0 </w:t>
      </w:r>
      <w:r w:rsidR="00D016AF" w:rsidRPr="00E15894">
        <w:rPr>
          <w:lang w:val="fr-CA"/>
        </w:rPr>
        <w:t>Je ne sais pas</w:t>
      </w:r>
      <w:r w:rsidRPr="00E15894">
        <w:rPr>
          <w:lang w:val="fr-CA"/>
        </w:rPr>
        <w:t xml:space="preserve">; 1 </w:t>
      </w:r>
      <w:r w:rsidR="00D016AF" w:rsidRPr="00E15894">
        <w:rPr>
          <w:lang w:val="fr-CA"/>
        </w:rPr>
        <w:t>Tout à fait en désaccord</w:t>
      </w:r>
      <w:r w:rsidRPr="00E15894">
        <w:rPr>
          <w:lang w:val="fr-CA"/>
        </w:rPr>
        <w:t xml:space="preserve"> 2 </w:t>
      </w:r>
      <w:r w:rsidR="00D016AF" w:rsidRPr="00E15894">
        <w:rPr>
          <w:lang w:val="fr-CA"/>
        </w:rPr>
        <w:t>Modérément en désaccord</w:t>
      </w:r>
      <w:r w:rsidRPr="00E15894">
        <w:rPr>
          <w:lang w:val="fr-CA"/>
        </w:rPr>
        <w:t xml:space="preserve">; 3 </w:t>
      </w:r>
      <w:r w:rsidR="00D016AF" w:rsidRPr="00E15894">
        <w:rPr>
          <w:lang w:val="fr-CA"/>
        </w:rPr>
        <w:t>Légèrement en désaccord</w:t>
      </w:r>
      <w:r w:rsidRPr="00E15894">
        <w:rPr>
          <w:lang w:val="fr-CA"/>
        </w:rPr>
        <w:t xml:space="preserve">; 4 </w:t>
      </w:r>
      <w:r w:rsidR="00D016AF" w:rsidRPr="00E15894">
        <w:rPr>
          <w:lang w:val="fr-CA"/>
        </w:rPr>
        <w:t>Ni d’accord ni en désaccord</w:t>
      </w:r>
      <w:r w:rsidRPr="00E15894">
        <w:rPr>
          <w:lang w:val="fr-CA"/>
        </w:rPr>
        <w:t xml:space="preserve">; 5 </w:t>
      </w:r>
      <w:r w:rsidR="00D016AF" w:rsidRPr="00E15894">
        <w:rPr>
          <w:lang w:val="fr-CA"/>
        </w:rPr>
        <w:t>Légèrement d’accord</w:t>
      </w:r>
      <w:r w:rsidRPr="00E15894">
        <w:rPr>
          <w:lang w:val="fr-CA"/>
        </w:rPr>
        <w:t xml:space="preserve">; 6 </w:t>
      </w:r>
      <w:r w:rsidR="00D016AF" w:rsidRPr="00E15894">
        <w:rPr>
          <w:lang w:val="fr-CA"/>
        </w:rPr>
        <w:t>Modérément d’accord</w:t>
      </w:r>
      <w:r w:rsidRPr="00E15894">
        <w:rPr>
          <w:lang w:val="fr-CA"/>
        </w:rPr>
        <w:t xml:space="preserve">; 7 </w:t>
      </w:r>
      <w:r w:rsidR="00D016AF" w:rsidRPr="00E15894">
        <w:rPr>
          <w:lang w:val="fr-CA"/>
        </w:rPr>
        <w:t>Tout à fait d’accord</w:t>
      </w:r>
      <w:r w:rsidRPr="00E15894">
        <w:rPr>
          <w:lang w:val="fr-CA"/>
        </w:rPr>
        <w:t>]</w:t>
      </w:r>
    </w:p>
    <w:p w14:paraId="603C6C73" w14:textId="22E757B3" w:rsidR="00681FA4" w:rsidRPr="00E15894" w:rsidRDefault="00681FA4" w:rsidP="00681FA4">
      <w:pPr>
        <w:jc w:val="both"/>
      </w:pPr>
    </w:p>
    <w:p w14:paraId="3D839DA3" w14:textId="32BA17C3" w:rsidR="00681FA4" w:rsidRPr="00E15894" w:rsidRDefault="009C267E" w:rsidP="009C267E">
      <w:pPr>
        <w:pStyle w:val="Paragraphedeliste"/>
        <w:numPr>
          <w:ilvl w:val="0"/>
          <w:numId w:val="2"/>
        </w:numPr>
        <w:rPr>
          <w:lang w:val="fr-CA"/>
        </w:rPr>
      </w:pPr>
      <w:r w:rsidRPr="00E15894">
        <w:rPr>
          <w:lang w:val="fr-CA"/>
        </w:rPr>
        <w:t>Veuillez indiquer dans quelle mesure vous êtes d'accord avec chacune des affirmations suivantes.</w:t>
      </w:r>
    </w:p>
    <w:tbl>
      <w:tblPr>
        <w:tblStyle w:val="Grilledutableau"/>
        <w:tblW w:w="9922" w:type="dxa"/>
        <w:tblInd w:w="-147" w:type="dxa"/>
        <w:tblLayout w:type="fixed"/>
        <w:tblLook w:val="04A0" w:firstRow="1" w:lastRow="0" w:firstColumn="1" w:lastColumn="0" w:noHBand="0" w:noVBand="1"/>
      </w:tblPr>
      <w:tblGrid>
        <w:gridCol w:w="777"/>
        <w:gridCol w:w="4043"/>
        <w:gridCol w:w="1134"/>
        <w:gridCol w:w="851"/>
        <w:gridCol w:w="1134"/>
        <w:gridCol w:w="1133"/>
        <w:gridCol w:w="850"/>
      </w:tblGrid>
      <w:tr w:rsidR="007443FA" w:rsidRPr="00E15894" w14:paraId="2D07F13C" w14:textId="64153230" w:rsidTr="007443FA">
        <w:tc>
          <w:tcPr>
            <w:tcW w:w="777" w:type="dxa"/>
            <w:shd w:val="clear" w:color="auto" w:fill="D9D9D9" w:themeFill="background1" w:themeFillShade="D9"/>
          </w:tcPr>
          <w:p w14:paraId="10F1F44E" w14:textId="4970826C" w:rsidR="007443FA" w:rsidRPr="00E15894" w:rsidRDefault="007443FA" w:rsidP="007443FA"/>
        </w:tc>
        <w:tc>
          <w:tcPr>
            <w:tcW w:w="4043" w:type="dxa"/>
            <w:shd w:val="clear" w:color="auto" w:fill="D9D9D9" w:themeFill="background1" w:themeFillShade="D9"/>
          </w:tcPr>
          <w:p w14:paraId="2D36050A" w14:textId="6461FFFD" w:rsidR="007443FA" w:rsidRPr="00E15894" w:rsidRDefault="007443FA" w:rsidP="007443FA">
            <w:pPr>
              <w:rPr>
                <w:lang w:val="fr-CA"/>
              </w:rPr>
            </w:pPr>
          </w:p>
        </w:tc>
        <w:tc>
          <w:tcPr>
            <w:tcW w:w="1134" w:type="dxa"/>
            <w:shd w:val="clear" w:color="auto" w:fill="D9D9D9" w:themeFill="background1" w:themeFillShade="D9"/>
            <w:vAlign w:val="center"/>
          </w:tcPr>
          <w:p w14:paraId="0C6C2D06" w14:textId="6FC8D89D" w:rsidR="007443FA" w:rsidRPr="00E15894" w:rsidRDefault="009C267E" w:rsidP="007443FA">
            <w:pPr>
              <w:jc w:val="center"/>
              <w:rPr>
                <w:lang w:val="fr-CA"/>
              </w:rPr>
            </w:pPr>
            <w:r w:rsidRPr="00E15894">
              <w:rPr>
                <w:lang w:val="fr-CA"/>
              </w:rPr>
              <w:t>Tout à fait d’accord</w:t>
            </w:r>
          </w:p>
        </w:tc>
        <w:tc>
          <w:tcPr>
            <w:tcW w:w="851" w:type="dxa"/>
            <w:shd w:val="clear" w:color="auto" w:fill="D9D9D9" w:themeFill="background1" w:themeFillShade="D9"/>
            <w:vAlign w:val="center"/>
          </w:tcPr>
          <w:p w14:paraId="0AB06FD7" w14:textId="07AAF3E7" w:rsidR="007443FA" w:rsidRPr="00E15894" w:rsidRDefault="009C267E" w:rsidP="007443FA">
            <w:pPr>
              <w:jc w:val="center"/>
              <w:rPr>
                <w:lang w:val="fr-CA"/>
              </w:rPr>
            </w:pPr>
            <w:r w:rsidRPr="00E15894">
              <w:rPr>
                <w:lang w:val="fr-CA"/>
              </w:rPr>
              <w:t>D’accord</w:t>
            </w:r>
          </w:p>
        </w:tc>
        <w:tc>
          <w:tcPr>
            <w:tcW w:w="1134" w:type="dxa"/>
            <w:shd w:val="clear" w:color="auto" w:fill="D9D9D9" w:themeFill="background1" w:themeFillShade="D9"/>
            <w:vAlign w:val="center"/>
          </w:tcPr>
          <w:p w14:paraId="1F8119B0" w14:textId="0817B632" w:rsidR="007443FA" w:rsidRPr="00E15894" w:rsidRDefault="009C267E" w:rsidP="007443FA">
            <w:pPr>
              <w:jc w:val="center"/>
              <w:rPr>
                <w:lang w:val="fr-CA"/>
              </w:rPr>
            </w:pPr>
            <w:r w:rsidRPr="00E15894">
              <w:rPr>
                <w:lang w:val="fr-CA"/>
              </w:rPr>
              <w:t>En désaccord</w:t>
            </w:r>
          </w:p>
        </w:tc>
        <w:tc>
          <w:tcPr>
            <w:tcW w:w="1133" w:type="dxa"/>
            <w:shd w:val="clear" w:color="auto" w:fill="D9D9D9" w:themeFill="background1" w:themeFillShade="D9"/>
            <w:vAlign w:val="center"/>
          </w:tcPr>
          <w:p w14:paraId="40F439F2" w14:textId="179D4E2A" w:rsidR="007443FA" w:rsidRPr="00E15894" w:rsidRDefault="009C267E" w:rsidP="007443FA">
            <w:pPr>
              <w:jc w:val="center"/>
              <w:rPr>
                <w:lang w:val="fr-CA"/>
              </w:rPr>
            </w:pPr>
            <w:r w:rsidRPr="00E15894">
              <w:rPr>
                <w:lang w:val="fr-CA"/>
              </w:rPr>
              <w:t>Tout à fait en désaccord</w:t>
            </w:r>
          </w:p>
        </w:tc>
        <w:tc>
          <w:tcPr>
            <w:tcW w:w="850" w:type="dxa"/>
            <w:shd w:val="clear" w:color="auto" w:fill="D9D9D9" w:themeFill="background1" w:themeFillShade="D9"/>
            <w:vAlign w:val="center"/>
          </w:tcPr>
          <w:p w14:paraId="11E7E810" w14:textId="212A01DD" w:rsidR="007443FA" w:rsidRPr="00E15894" w:rsidRDefault="00E65052" w:rsidP="007443FA">
            <w:pPr>
              <w:jc w:val="center"/>
              <w:rPr>
                <w:lang w:val="fr-CA"/>
              </w:rPr>
            </w:pPr>
            <w:r w:rsidRPr="00E15894">
              <w:rPr>
                <w:lang w:val="fr-CA"/>
              </w:rPr>
              <w:t>Je ne sais pas</w:t>
            </w:r>
          </w:p>
        </w:tc>
      </w:tr>
      <w:tr w:rsidR="007443FA" w:rsidRPr="00E15894" w14:paraId="018305D9" w14:textId="76CB9137" w:rsidTr="007443FA">
        <w:tc>
          <w:tcPr>
            <w:tcW w:w="777" w:type="dxa"/>
          </w:tcPr>
          <w:p w14:paraId="24BE4B2A" w14:textId="5FF9EC07" w:rsidR="007443FA" w:rsidRPr="00E15894" w:rsidRDefault="00681FA4" w:rsidP="004C3A95">
            <w:r w:rsidRPr="00E15894">
              <w:t>Q2</w:t>
            </w:r>
            <w:r w:rsidR="00E71A75" w:rsidRPr="00E15894">
              <w:t>3</w:t>
            </w:r>
            <w:r w:rsidRPr="00E15894">
              <w:t>a</w:t>
            </w:r>
          </w:p>
        </w:tc>
        <w:tc>
          <w:tcPr>
            <w:tcW w:w="4043" w:type="dxa"/>
          </w:tcPr>
          <w:p w14:paraId="33563EDC" w14:textId="394ABDF2" w:rsidR="007443FA" w:rsidRPr="00E15894" w:rsidRDefault="00E65052" w:rsidP="007443FA">
            <w:pPr>
              <w:rPr>
                <w:lang w:val="fr-CA"/>
              </w:rPr>
            </w:pPr>
            <w:r w:rsidRPr="00E15894">
              <w:rPr>
                <w:lang w:val="fr-CA"/>
              </w:rPr>
              <w:t>Les parents devraient mettre de l'argent de côté pour laisser à leurs enfants ou héritiers une fois qu'ils décèdent, même si cela signifie sacrifier quelque peu leur propre confort à la retraite</w:t>
            </w:r>
          </w:p>
        </w:tc>
        <w:sdt>
          <w:sdtPr>
            <w:rPr>
              <w:lang w:val="fr-CA"/>
            </w:rPr>
            <w:id w:val="951903627"/>
            <w14:checkbox>
              <w14:checked w14:val="0"/>
              <w14:checkedState w14:val="2612" w14:font="MS Gothic"/>
              <w14:uncheckedState w14:val="2610" w14:font="MS Gothic"/>
            </w14:checkbox>
          </w:sdtPr>
          <w:sdtEndPr/>
          <w:sdtContent>
            <w:tc>
              <w:tcPr>
                <w:tcW w:w="1134" w:type="dxa"/>
                <w:shd w:val="clear" w:color="auto" w:fill="auto"/>
                <w:vAlign w:val="center"/>
              </w:tcPr>
              <w:p w14:paraId="0EB64508" w14:textId="7777777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823460487"/>
            <w14:checkbox>
              <w14:checked w14:val="0"/>
              <w14:checkedState w14:val="2612" w14:font="MS Gothic"/>
              <w14:uncheckedState w14:val="2610" w14:font="MS Gothic"/>
            </w14:checkbox>
          </w:sdtPr>
          <w:sdtEndPr/>
          <w:sdtContent>
            <w:tc>
              <w:tcPr>
                <w:tcW w:w="851" w:type="dxa"/>
                <w:vAlign w:val="center"/>
              </w:tcPr>
              <w:p w14:paraId="1DA5623C" w14:textId="5F2D1216"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871966185"/>
            <w14:checkbox>
              <w14:checked w14:val="0"/>
              <w14:checkedState w14:val="2612" w14:font="MS Gothic"/>
              <w14:uncheckedState w14:val="2610" w14:font="MS Gothic"/>
            </w14:checkbox>
          </w:sdtPr>
          <w:sdtEndPr/>
          <w:sdtContent>
            <w:tc>
              <w:tcPr>
                <w:tcW w:w="1134" w:type="dxa"/>
                <w:vAlign w:val="center"/>
              </w:tcPr>
              <w:p w14:paraId="7BB530DA" w14:textId="55F558C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357424065"/>
            <w14:checkbox>
              <w14:checked w14:val="0"/>
              <w14:checkedState w14:val="2612" w14:font="MS Gothic"/>
              <w14:uncheckedState w14:val="2610" w14:font="MS Gothic"/>
            </w14:checkbox>
          </w:sdtPr>
          <w:sdtEndPr/>
          <w:sdtContent>
            <w:tc>
              <w:tcPr>
                <w:tcW w:w="1133" w:type="dxa"/>
                <w:vAlign w:val="center"/>
              </w:tcPr>
              <w:p w14:paraId="1A7E4F4A" w14:textId="3B38ED80"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42955384"/>
            <w14:checkbox>
              <w14:checked w14:val="0"/>
              <w14:checkedState w14:val="2612" w14:font="MS Gothic"/>
              <w14:uncheckedState w14:val="2610" w14:font="MS Gothic"/>
            </w14:checkbox>
          </w:sdtPr>
          <w:sdtEndPr/>
          <w:sdtContent>
            <w:tc>
              <w:tcPr>
                <w:tcW w:w="850" w:type="dxa"/>
                <w:vAlign w:val="center"/>
              </w:tcPr>
              <w:p w14:paraId="0EA0B7C7" w14:textId="56831597"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7443FA" w:rsidRPr="00E15894" w14:paraId="5C044E1B" w14:textId="582BF875" w:rsidTr="007443FA">
        <w:tc>
          <w:tcPr>
            <w:tcW w:w="777" w:type="dxa"/>
            <w:shd w:val="clear" w:color="auto" w:fill="auto"/>
          </w:tcPr>
          <w:p w14:paraId="1A840351" w14:textId="35AF8004" w:rsidR="007443FA" w:rsidRPr="00E15894" w:rsidRDefault="00681FA4" w:rsidP="007443FA">
            <w:r w:rsidRPr="00E15894">
              <w:t>Q2</w:t>
            </w:r>
            <w:r w:rsidR="00E71A75" w:rsidRPr="00E15894">
              <w:t>3</w:t>
            </w:r>
            <w:r w:rsidRPr="00E15894">
              <w:t>b</w:t>
            </w:r>
          </w:p>
        </w:tc>
        <w:tc>
          <w:tcPr>
            <w:tcW w:w="4043" w:type="dxa"/>
          </w:tcPr>
          <w:p w14:paraId="557FF7B8" w14:textId="6D583296" w:rsidR="007443FA" w:rsidRPr="00E15894" w:rsidRDefault="00E65052" w:rsidP="007443FA">
            <w:pPr>
              <w:rPr>
                <w:lang w:val="fr-CA"/>
              </w:rPr>
            </w:pPr>
            <w:r w:rsidRPr="00E15894">
              <w:rPr>
                <w:lang w:val="fr-CA"/>
              </w:rPr>
              <w:t>Les enfants devraient hériter de la maison familiale de leurs parents</w:t>
            </w:r>
          </w:p>
        </w:tc>
        <w:sdt>
          <w:sdtPr>
            <w:rPr>
              <w:lang w:val="fr-CA"/>
            </w:rPr>
            <w:id w:val="1995753646"/>
            <w14:checkbox>
              <w14:checked w14:val="0"/>
              <w14:checkedState w14:val="2612" w14:font="MS Gothic"/>
              <w14:uncheckedState w14:val="2610" w14:font="MS Gothic"/>
            </w14:checkbox>
          </w:sdtPr>
          <w:sdtEndPr/>
          <w:sdtContent>
            <w:tc>
              <w:tcPr>
                <w:tcW w:w="1134" w:type="dxa"/>
                <w:shd w:val="clear" w:color="auto" w:fill="auto"/>
                <w:vAlign w:val="center"/>
              </w:tcPr>
              <w:p w14:paraId="294F2327" w14:textId="7777777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103719982"/>
            <w14:checkbox>
              <w14:checked w14:val="0"/>
              <w14:checkedState w14:val="2612" w14:font="MS Gothic"/>
              <w14:uncheckedState w14:val="2610" w14:font="MS Gothic"/>
            </w14:checkbox>
          </w:sdtPr>
          <w:sdtEndPr/>
          <w:sdtContent>
            <w:tc>
              <w:tcPr>
                <w:tcW w:w="851" w:type="dxa"/>
                <w:vAlign w:val="center"/>
              </w:tcPr>
              <w:p w14:paraId="28AC0B84" w14:textId="498C2C4D"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2135543943"/>
            <w14:checkbox>
              <w14:checked w14:val="0"/>
              <w14:checkedState w14:val="2612" w14:font="MS Gothic"/>
              <w14:uncheckedState w14:val="2610" w14:font="MS Gothic"/>
            </w14:checkbox>
          </w:sdtPr>
          <w:sdtEndPr/>
          <w:sdtContent>
            <w:tc>
              <w:tcPr>
                <w:tcW w:w="1134" w:type="dxa"/>
                <w:vAlign w:val="center"/>
              </w:tcPr>
              <w:p w14:paraId="77CAC998" w14:textId="46A19383"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603463828"/>
            <w14:checkbox>
              <w14:checked w14:val="0"/>
              <w14:checkedState w14:val="2612" w14:font="MS Gothic"/>
              <w14:uncheckedState w14:val="2610" w14:font="MS Gothic"/>
            </w14:checkbox>
          </w:sdtPr>
          <w:sdtEndPr/>
          <w:sdtContent>
            <w:tc>
              <w:tcPr>
                <w:tcW w:w="1133" w:type="dxa"/>
                <w:vAlign w:val="center"/>
              </w:tcPr>
              <w:p w14:paraId="7A7BF59B" w14:textId="0AE3CA23"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71355190"/>
            <w14:checkbox>
              <w14:checked w14:val="0"/>
              <w14:checkedState w14:val="2612" w14:font="MS Gothic"/>
              <w14:uncheckedState w14:val="2610" w14:font="MS Gothic"/>
            </w14:checkbox>
          </w:sdtPr>
          <w:sdtEndPr/>
          <w:sdtContent>
            <w:tc>
              <w:tcPr>
                <w:tcW w:w="850" w:type="dxa"/>
                <w:vAlign w:val="center"/>
              </w:tcPr>
              <w:p w14:paraId="756BD9D2" w14:textId="351EE7BA"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7443FA" w:rsidRPr="00E15894" w14:paraId="0BDFD1DD" w14:textId="327AFA8D" w:rsidTr="007443FA">
        <w:tc>
          <w:tcPr>
            <w:tcW w:w="777" w:type="dxa"/>
            <w:shd w:val="clear" w:color="auto" w:fill="auto"/>
          </w:tcPr>
          <w:p w14:paraId="2C3551D4" w14:textId="552C4A10" w:rsidR="007443FA" w:rsidRPr="00E15894" w:rsidRDefault="00681FA4" w:rsidP="007443FA">
            <w:r w:rsidRPr="00E15894">
              <w:t>Q2</w:t>
            </w:r>
            <w:r w:rsidR="00E71A75" w:rsidRPr="00E15894">
              <w:t>3</w:t>
            </w:r>
            <w:r w:rsidRPr="00E15894">
              <w:t>c</w:t>
            </w:r>
          </w:p>
        </w:tc>
        <w:tc>
          <w:tcPr>
            <w:tcW w:w="4043" w:type="dxa"/>
          </w:tcPr>
          <w:p w14:paraId="1490FAB3" w14:textId="30FE9D55" w:rsidR="007443FA" w:rsidRPr="00E15894" w:rsidRDefault="00E65052" w:rsidP="007443FA">
            <w:pPr>
              <w:rPr>
                <w:lang w:val="fr-CA"/>
              </w:rPr>
            </w:pPr>
            <w:r w:rsidRPr="00E15894">
              <w:rPr>
                <w:lang w:val="fr-CA"/>
              </w:rPr>
              <w:t>Une maison est un bien qui ne doit être vendu qu'en cas de difficultés financières</w:t>
            </w:r>
          </w:p>
        </w:tc>
        <w:sdt>
          <w:sdtPr>
            <w:rPr>
              <w:lang w:val="fr-CA"/>
            </w:rPr>
            <w:id w:val="629593955"/>
            <w14:checkbox>
              <w14:checked w14:val="0"/>
              <w14:checkedState w14:val="2612" w14:font="MS Gothic"/>
              <w14:uncheckedState w14:val="2610" w14:font="MS Gothic"/>
            </w14:checkbox>
          </w:sdtPr>
          <w:sdtEndPr/>
          <w:sdtContent>
            <w:tc>
              <w:tcPr>
                <w:tcW w:w="1134" w:type="dxa"/>
                <w:shd w:val="clear" w:color="auto" w:fill="auto"/>
                <w:vAlign w:val="center"/>
              </w:tcPr>
              <w:p w14:paraId="18EE5FD9" w14:textId="7777777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125662747"/>
            <w14:checkbox>
              <w14:checked w14:val="0"/>
              <w14:checkedState w14:val="2612" w14:font="MS Gothic"/>
              <w14:uncheckedState w14:val="2610" w14:font="MS Gothic"/>
            </w14:checkbox>
          </w:sdtPr>
          <w:sdtEndPr/>
          <w:sdtContent>
            <w:tc>
              <w:tcPr>
                <w:tcW w:w="851" w:type="dxa"/>
                <w:vAlign w:val="center"/>
              </w:tcPr>
              <w:p w14:paraId="753967C3" w14:textId="5643AAFE"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2135515768"/>
            <w14:checkbox>
              <w14:checked w14:val="0"/>
              <w14:checkedState w14:val="2612" w14:font="MS Gothic"/>
              <w14:uncheckedState w14:val="2610" w14:font="MS Gothic"/>
            </w14:checkbox>
          </w:sdtPr>
          <w:sdtEndPr/>
          <w:sdtContent>
            <w:tc>
              <w:tcPr>
                <w:tcW w:w="1134" w:type="dxa"/>
                <w:vAlign w:val="center"/>
              </w:tcPr>
              <w:p w14:paraId="0196A4BF" w14:textId="7497EBDF"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080289283"/>
            <w14:checkbox>
              <w14:checked w14:val="0"/>
              <w14:checkedState w14:val="2612" w14:font="MS Gothic"/>
              <w14:uncheckedState w14:val="2610" w14:font="MS Gothic"/>
            </w14:checkbox>
          </w:sdtPr>
          <w:sdtEndPr/>
          <w:sdtContent>
            <w:tc>
              <w:tcPr>
                <w:tcW w:w="1133" w:type="dxa"/>
                <w:vAlign w:val="center"/>
              </w:tcPr>
              <w:p w14:paraId="51E064EC" w14:textId="499BA813"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78069339"/>
            <w14:checkbox>
              <w14:checked w14:val="0"/>
              <w14:checkedState w14:val="2612" w14:font="MS Gothic"/>
              <w14:uncheckedState w14:val="2610" w14:font="MS Gothic"/>
            </w14:checkbox>
          </w:sdtPr>
          <w:sdtEndPr/>
          <w:sdtContent>
            <w:tc>
              <w:tcPr>
                <w:tcW w:w="850" w:type="dxa"/>
                <w:vAlign w:val="center"/>
              </w:tcPr>
              <w:p w14:paraId="4CC2E378" w14:textId="279DB53E"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7443FA" w:rsidRPr="00E15894" w14:paraId="1AD63D44" w14:textId="75A426A7" w:rsidTr="007443FA">
        <w:tc>
          <w:tcPr>
            <w:tcW w:w="777" w:type="dxa"/>
          </w:tcPr>
          <w:p w14:paraId="2482D072" w14:textId="7977178E" w:rsidR="007443FA" w:rsidRPr="00E15894" w:rsidRDefault="00681FA4" w:rsidP="007443FA">
            <w:pPr>
              <w:rPr>
                <w:lang w:val="de-CH"/>
              </w:rPr>
            </w:pPr>
            <w:r w:rsidRPr="00E15894">
              <w:t>Q2</w:t>
            </w:r>
            <w:r w:rsidR="00E71A75" w:rsidRPr="00E15894">
              <w:t>3</w:t>
            </w:r>
            <w:r w:rsidRPr="00E15894">
              <w:t>d</w:t>
            </w:r>
          </w:p>
        </w:tc>
        <w:tc>
          <w:tcPr>
            <w:tcW w:w="4043" w:type="dxa"/>
          </w:tcPr>
          <w:p w14:paraId="498371FE" w14:textId="33357B03" w:rsidR="007443FA" w:rsidRPr="00E15894" w:rsidRDefault="00E65052" w:rsidP="007443FA">
            <w:pPr>
              <w:rPr>
                <w:lang w:val="fr-CA"/>
              </w:rPr>
            </w:pPr>
            <w:r w:rsidRPr="00E15894">
              <w:rPr>
                <w:lang w:val="fr-CA"/>
              </w:rPr>
              <w:t>Être endetté n'est jamais une bonne chose</w:t>
            </w:r>
          </w:p>
        </w:tc>
        <w:sdt>
          <w:sdtPr>
            <w:rPr>
              <w:lang w:val="fr-CA"/>
            </w:rPr>
            <w:id w:val="1672443294"/>
            <w14:checkbox>
              <w14:checked w14:val="0"/>
              <w14:checkedState w14:val="2612" w14:font="MS Gothic"/>
              <w14:uncheckedState w14:val="2610" w14:font="MS Gothic"/>
            </w14:checkbox>
          </w:sdtPr>
          <w:sdtEndPr/>
          <w:sdtContent>
            <w:tc>
              <w:tcPr>
                <w:tcW w:w="1134" w:type="dxa"/>
                <w:shd w:val="clear" w:color="auto" w:fill="auto"/>
                <w:vAlign w:val="center"/>
              </w:tcPr>
              <w:p w14:paraId="52B8E92D" w14:textId="7777777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00259520"/>
            <w14:checkbox>
              <w14:checked w14:val="0"/>
              <w14:checkedState w14:val="2612" w14:font="MS Gothic"/>
              <w14:uncheckedState w14:val="2610" w14:font="MS Gothic"/>
            </w14:checkbox>
          </w:sdtPr>
          <w:sdtEndPr/>
          <w:sdtContent>
            <w:tc>
              <w:tcPr>
                <w:tcW w:w="851" w:type="dxa"/>
                <w:vAlign w:val="center"/>
              </w:tcPr>
              <w:p w14:paraId="7F96A728" w14:textId="66E92EBF"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09169529"/>
            <w14:checkbox>
              <w14:checked w14:val="0"/>
              <w14:checkedState w14:val="2612" w14:font="MS Gothic"/>
              <w14:uncheckedState w14:val="2610" w14:font="MS Gothic"/>
            </w14:checkbox>
          </w:sdtPr>
          <w:sdtEndPr/>
          <w:sdtContent>
            <w:tc>
              <w:tcPr>
                <w:tcW w:w="1134" w:type="dxa"/>
                <w:vAlign w:val="center"/>
              </w:tcPr>
              <w:p w14:paraId="6B81376F" w14:textId="29612315"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417946750"/>
            <w14:checkbox>
              <w14:checked w14:val="0"/>
              <w14:checkedState w14:val="2612" w14:font="MS Gothic"/>
              <w14:uncheckedState w14:val="2610" w14:font="MS Gothic"/>
            </w14:checkbox>
          </w:sdtPr>
          <w:sdtEndPr/>
          <w:sdtContent>
            <w:tc>
              <w:tcPr>
                <w:tcW w:w="1133" w:type="dxa"/>
                <w:vAlign w:val="center"/>
              </w:tcPr>
              <w:p w14:paraId="34A7EE76" w14:textId="082FE7AD"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797139450"/>
            <w14:checkbox>
              <w14:checked w14:val="0"/>
              <w14:checkedState w14:val="2612" w14:font="MS Gothic"/>
              <w14:uncheckedState w14:val="2610" w14:font="MS Gothic"/>
            </w14:checkbox>
          </w:sdtPr>
          <w:sdtEndPr/>
          <w:sdtContent>
            <w:tc>
              <w:tcPr>
                <w:tcW w:w="850" w:type="dxa"/>
                <w:vAlign w:val="center"/>
              </w:tcPr>
              <w:p w14:paraId="0A878726" w14:textId="4F1AF6F8"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7443FA" w:rsidRPr="00E15894" w14:paraId="007B6A42" w14:textId="03CF8C67" w:rsidTr="007443FA">
        <w:tc>
          <w:tcPr>
            <w:tcW w:w="777" w:type="dxa"/>
          </w:tcPr>
          <w:p w14:paraId="27F90BFB" w14:textId="5CA161F3" w:rsidR="007443FA" w:rsidRPr="00E15894" w:rsidRDefault="00681FA4" w:rsidP="007443FA">
            <w:pPr>
              <w:rPr>
                <w:lang w:val="de-CH"/>
              </w:rPr>
            </w:pPr>
            <w:r w:rsidRPr="00E15894">
              <w:t>Q2</w:t>
            </w:r>
            <w:r w:rsidR="00E71A75" w:rsidRPr="00E15894">
              <w:t>3</w:t>
            </w:r>
            <w:r w:rsidRPr="00E15894">
              <w:t>e</w:t>
            </w:r>
          </w:p>
        </w:tc>
        <w:tc>
          <w:tcPr>
            <w:tcW w:w="4043" w:type="dxa"/>
          </w:tcPr>
          <w:p w14:paraId="184D7174" w14:textId="2B0C9239" w:rsidR="007443FA" w:rsidRPr="00E15894" w:rsidRDefault="00E65052" w:rsidP="00E76F21">
            <w:pPr>
              <w:rPr>
                <w:lang w:val="fr-CA"/>
              </w:rPr>
            </w:pPr>
            <w:r w:rsidRPr="00E15894">
              <w:rPr>
                <w:lang w:val="fr-CA"/>
              </w:rPr>
              <w:t xml:space="preserve">Je préfère </w:t>
            </w:r>
            <w:r w:rsidR="00E76F21" w:rsidRPr="00E15894">
              <w:rPr>
                <w:lang w:val="fr-CA"/>
              </w:rPr>
              <w:t xml:space="preserve">bien </w:t>
            </w:r>
            <w:r w:rsidRPr="00E15894">
              <w:rPr>
                <w:lang w:val="fr-CA"/>
              </w:rPr>
              <w:t>vivre mais pour moins d'années que vivre longtemps et devoir sacrifier ma qualité de vie</w:t>
            </w:r>
          </w:p>
        </w:tc>
        <w:sdt>
          <w:sdtPr>
            <w:rPr>
              <w:lang w:val="fr-CA"/>
            </w:rPr>
            <w:id w:val="-1766995791"/>
            <w14:checkbox>
              <w14:checked w14:val="0"/>
              <w14:checkedState w14:val="2612" w14:font="MS Gothic"/>
              <w14:uncheckedState w14:val="2610" w14:font="MS Gothic"/>
            </w14:checkbox>
          </w:sdtPr>
          <w:sdtEndPr/>
          <w:sdtContent>
            <w:tc>
              <w:tcPr>
                <w:tcW w:w="1134" w:type="dxa"/>
                <w:shd w:val="clear" w:color="auto" w:fill="auto"/>
                <w:vAlign w:val="center"/>
              </w:tcPr>
              <w:p w14:paraId="6E063DBD" w14:textId="7777777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895930204"/>
            <w14:checkbox>
              <w14:checked w14:val="0"/>
              <w14:checkedState w14:val="2612" w14:font="MS Gothic"/>
              <w14:uncheckedState w14:val="2610" w14:font="MS Gothic"/>
            </w14:checkbox>
          </w:sdtPr>
          <w:sdtEndPr/>
          <w:sdtContent>
            <w:tc>
              <w:tcPr>
                <w:tcW w:w="851" w:type="dxa"/>
                <w:vAlign w:val="center"/>
              </w:tcPr>
              <w:p w14:paraId="420406DF" w14:textId="3395E446"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488062161"/>
            <w14:checkbox>
              <w14:checked w14:val="0"/>
              <w14:checkedState w14:val="2612" w14:font="MS Gothic"/>
              <w14:uncheckedState w14:val="2610" w14:font="MS Gothic"/>
            </w14:checkbox>
          </w:sdtPr>
          <w:sdtEndPr/>
          <w:sdtContent>
            <w:tc>
              <w:tcPr>
                <w:tcW w:w="1134" w:type="dxa"/>
                <w:vAlign w:val="center"/>
              </w:tcPr>
              <w:p w14:paraId="2ED6EA29" w14:textId="2FFBFF42"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638838892"/>
            <w14:checkbox>
              <w14:checked w14:val="0"/>
              <w14:checkedState w14:val="2612" w14:font="MS Gothic"/>
              <w14:uncheckedState w14:val="2610" w14:font="MS Gothic"/>
            </w14:checkbox>
          </w:sdtPr>
          <w:sdtEndPr/>
          <w:sdtContent>
            <w:tc>
              <w:tcPr>
                <w:tcW w:w="1133" w:type="dxa"/>
                <w:vAlign w:val="center"/>
              </w:tcPr>
              <w:p w14:paraId="5DCC27CB" w14:textId="1DBBA690"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325208609"/>
            <w14:checkbox>
              <w14:checked w14:val="0"/>
              <w14:checkedState w14:val="2612" w14:font="MS Gothic"/>
              <w14:uncheckedState w14:val="2610" w14:font="MS Gothic"/>
            </w14:checkbox>
          </w:sdtPr>
          <w:sdtEndPr/>
          <w:sdtContent>
            <w:tc>
              <w:tcPr>
                <w:tcW w:w="850" w:type="dxa"/>
                <w:vAlign w:val="center"/>
              </w:tcPr>
              <w:p w14:paraId="391A3D58" w14:textId="1914E6DF"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7443FA" w:rsidRPr="00E15894" w14:paraId="422DE199" w14:textId="4CD5D399" w:rsidTr="007443FA">
        <w:tc>
          <w:tcPr>
            <w:tcW w:w="777" w:type="dxa"/>
          </w:tcPr>
          <w:p w14:paraId="19A81D5A" w14:textId="7E3E8E35" w:rsidR="007443FA" w:rsidRPr="00E15894" w:rsidRDefault="00681FA4" w:rsidP="007443FA">
            <w:pPr>
              <w:rPr>
                <w:lang w:val="de-CH"/>
              </w:rPr>
            </w:pPr>
            <w:r w:rsidRPr="00E15894">
              <w:t>Q2</w:t>
            </w:r>
            <w:r w:rsidR="00E71A75" w:rsidRPr="00E15894">
              <w:t>3</w:t>
            </w:r>
            <w:r w:rsidRPr="00E15894">
              <w:t>f</w:t>
            </w:r>
          </w:p>
        </w:tc>
        <w:tc>
          <w:tcPr>
            <w:tcW w:w="4043" w:type="dxa"/>
          </w:tcPr>
          <w:p w14:paraId="617AC216" w14:textId="62D098A2" w:rsidR="007443FA" w:rsidRPr="00E15894" w:rsidRDefault="00E65052" w:rsidP="007443FA">
            <w:pPr>
              <w:rPr>
                <w:lang w:val="fr-CA"/>
              </w:rPr>
            </w:pPr>
            <w:r w:rsidRPr="00E15894">
              <w:rPr>
                <w:lang w:val="fr-CA"/>
              </w:rPr>
              <w:t>Ne pas investir en actions est une énorme erreur de la part des investisseurs</w:t>
            </w:r>
          </w:p>
        </w:tc>
        <w:sdt>
          <w:sdtPr>
            <w:rPr>
              <w:lang w:val="fr-CA"/>
            </w:rPr>
            <w:id w:val="-1788188330"/>
            <w14:checkbox>
              <w14:checked w14:val="0"/>
              <w14:checkedState w14:val="2612" w14:font="MS Gothic"/>
              <w14:uncheckedState w14:val="2610" w14:font="MS Gothic"/>
            </w14:checkbox>
          </w:sdtPr>
          <w:sdtEndPr/>
          <w:sdtContent>
            <w:tc>
              <w:tcPr>
                <w:tcW w:w="1134" w:type="dxa"/>
                <w:shd w:val="clear" w:color="auto" w:fill="auto"/>
                <w:vAlign w:val="center"/>
              </w:tcPr>
              <w:p w14:paraId="3D74BAC5" w14:textId="267F9513" w:rsidR="007443FA" w:rsidRPr="00E15894" w:rsidRDefault="00FE3D38" w:rsidP="007443FA">
                <w:pPr>
                  <w:jc w:val="center"/>
                  <w:rPr>
                    <w:lang w:val="fr-CA"/>
                  </w:rPr>
                </w:pPr>
                <w:r w:rsidRPr="00E15894">
                  <w:rPr>
                    <w:rFonts w:ascii="MS Gothic" w:eastAsia="MS Gothic" w:hAnsi="MS Gothic" w:hint="eastAsia"/>
                    <w:lang w:val="fr-CA"/>
                  </w:rPr>
                  <w:t>☐</w:t>
                </w:r>
              </w:p>
            </w:tc>
          </w:sdtContent>
        </w:sdt>
        <w:sdt>
          <w:sdtPr>
            <w:rPr>
              <w:lang w:val="fr-CA"/>
            </w:rPr>
            <w:id w:val="818307275"/>
            <w14:checkbox>
              <w14:checked w14:val="0"/>
              <w14:checkedState w14:val="2612" w14:font="MS Gothic"/>
              <w14:uncheckedState w14:val="2610" w14:font="MS Gothic"/>
            </w14:checkbox>
          </w:sdtPr>
          <w:sdtEndPr/>
          <w:sdtContent>
            <w:tc>
              <w:tcPr>
                <w:tcW w:w="851" w:type="dxa"/>
                <w:vAlign w:val="center"/>
              </w:tcPr>
              <w:p w14:paraId="1D9A2A2D" w14:textId="4A1F8E4D"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487091736"/>
            <w14:checkbox>
              <w14:checked w14:val="0"/>
              <w14:checkedState w14:val="2612" w14:font="MS Gothic"/>
              <w14:uncheckedState w14:val="2610" w14:font="MS Gothic"/>
            </w14:checkbox>
          </w:sdtPr>
          <w:sdtEndPr/>
          <w:sdtContent>
            <w:tc>
              <w:tcPr>
                <w:tcW w:w="1134" w:type="dxa"/>
                <w:vAlign w:val="center"/>
              </w:tcPr>
              <w:p w14:paraId="4657CB1A" w14:textId="6BFC3FEC"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2048746906"/>
            <w14:checkbox>
              <w14:checked w14:val="0"/>
              <w14:checkedState w14:val="2612" w14:font="MS Gothic"/>
              <w14:uncheckedState w14:val="2610" w14:font="MS Gothic"/>
            </w14:checkbox>
          </w:sdtPr>
          <w:sdtEndPr/>
          <w:sdtContent>
            <w:tc>
              <w:tcPr>
                <w:tcW w:w="1133" w:type="dxa"/>
                <w:vAlign w:val="center"/>
              </w:tcPr>
              <w:p w14:paraId="5E20714D" w14:textId="56945605"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546511716"/>
            <w14:checkbox>
              <w14:checked w14:val="0"/>
              <w14:checkedState w14:val="2612" w14:font="MS Gothic"/>
              <w14:uncheckedState w14:val="2610" w14:font="MS Gothic"/>
            </w14:checkbox>
          </w:sdtPr>
          <w:sdtEndPr/>
          <w:sdtContent>
            <w:tc>
              <w:tcPr>
                <w:tcW w:w="850" w:type="dxa"/>
                <w:vAlign w:val="center"/>
              </w:tcPr>
              <w:p w14:paraId="085AC3B8" w14:textId="179C6496"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FE3D38" w:rsidRPr="00E15894" w14:paraId="16FE19FE" w14:textId="77777777" w:rsidTr="007443FA">
        <w:tc>
          <w:tcPr>
            <w:tcW w:w="777" w:type="dxa"/>
          </w:tcPr>
          <w:p w14:paraId="23956CE4" w14:textId="4A4D2089" w:rsidR="00FE3D38" w:rsidRPr="00E15894" w:rsidRDefault="00E71A75" w:rsidP="00FE3D38">
            <w:r w:rsidRPr="00E15894">
              <w:t>Q23</w:t>
            </w:r>
            <w:r w:rsidR="00FE3D38" w:rsidRPr="00E15894">
              <w:t>g</w:t>
            </w:r>
          </w:p>
        </w:tc>
        <w:tc>
          <w:tcPr>
            <w:tcW w:w="4043" w:type="dxa"/>
          </w:tcPr>
          <w:p w14:paraId="367F29E4" w14:textId="3018FEDB" w:rsidR="00FE3D38" w:rsidRPr="00E15894" w:rsidRDefault="00E65052" w:rsidP="00273B0F">
            <w:pPr>
              <w:rPr>
                <w:lang w:val="fr-CA"/>
              </w:rPr>
            </w:pPr>
            <w:r w:rsidRPr="00E15894">
              <w:rPr>
                <w:lang w:val="fr-CA"/>
              </w:rPr>
              <w:t>Les clients ont souvent une bonne idée de leurs stratégies de planification financière optimales avant de parler à un planificateur financier</w:t>
            </w:r>
          </w:p>
        </w:tc>
        <w:sdt>
          <w:sdtPr>
            <w:rPr>
              <w:lang w:val="fr-CA"/>
            </w:rPr>
            <w:id w:val="1697498545"/>
            <w14:checkbox>
              <w14:checked w14:val="0"/>
              <w14:checkedState w14:val="2612" w14:font="MS Gothic"/>
              <w14:uncheckedState w14:val="2610" w14:font="MS Gothic"/>
            </w14:checkbox>
          </w:sdtPr>
          <w:sdtEndPr/>
          <w:sdtContent>
            <w:tc>
              <w:tcPr>
                <w:tcW w:w="1134" w:type="dxa"/>
                <w:shd w:val="clear" w:color="auto" w:fill="auto"/>
                <w:vAlign w:val="center"/>
              </w:tcPr>
              <w:p w14:paraId="4776D91C" w14:textId="0AB273CF" w:rsidR="00FE3D38" w:rsidRPr="00E15894" w:rsidRDefault="00FE3D38" w:rsidP="00FE3D38">
                <w:pPr>
                  <w:jc w:val="center"/>
                  <w:rPr>
                    <w:lang w:val="fr-CA"/>
                  </w:rPr>
                </w:pPr>
                <w:r w:rsidRPr="00E15894">
                  <w:rPr>
                    <w:rFonts w:ascii="MS Gothic" w:eastAsia="MS Gothic" w:hAnsi="MS Gothic" w:hint="eastAsia"/>
                    <w:lang w:val="fr-CA"/>
                  </w:rPr>
                  <w:t>☐</w:t>
                </w:r>
              </w:p>
            </w:tc>
          </w:sdtContent>
        </w:sdt>
        <w:sdt>
          <w:sdtPr>
            <w:rPr>
              <w:lang w:val="fr-CA"/>
            </w:rPr>
            <w:id w:val="-1976130447"/>
            <w14:checkbox>
              <w14:checked w14:val="0"/>
              <w14:checkedState w14:val="2612" w14:font="MS Gothic"/>
              <w14:uncheckedState w14:val="2610" w14:font="MS Gothic"/>
            </w14:checkbox>
          </w:sdtPr>
          <w:sdtEndPr/>
          <w:sdtContent>
            <w:tc>
              <w:tcPr>
                <w:tcW w:w="851" w:type="dxa"/>
                <w:vAlign w:val="center"/>
              </w:tcPr>
              <w:p w14:paraId="3573D360" w14:textId="7D4137A6" w:rsidR="00FE3D38" w:rsidRPr="00E15894" w:rsidRDefault="00FE3D38" w:rsidP="00FE3D38">
                <w:pPr>
                  <w:jc w:val="center"/>
                  <w:rPr>
                    <w:lang w:val="fr-CA"/>
                  </w:rPr>
                </w:pPr>
                <w:r w:rsidRPr="00E15894">
                  <w:rPr>
                    <w:rFonts w:ascii="MS Gothic" w:eastAsia="MS Gothic" w:hAnsi="MS Gothic" w:hint="eastAsia"/>
                    <w:lang w:val="fr-CA"/>
                  </w:rPr>
                  <w:t>☐</w:t>
                </w:r>
              </w:p>
            </w:tc>
          </w:sdtContent>
        </w:sdt>
        <w:sdt>
          <w:sdtPr>
            <w:rPr>
              <w:lang w:val="fr-CA"/>
            </w:rPr>
            <w:id w:val="-683678954"/>
            <w14:checkbox>
              <w14:checked w14:val="0"/>
              <w14:checkedState w14:val="2612" w14:font="MS Gothic"/>
              <w14:uncheckedState w14:val="2610" w14:font="MS Gothic"/>
            </w14:checkbox>
          </w:sdtPr>
          <w:sdtEndPr/>
          <w:sdtContent>
            <w:tc>
              <w:tcPr>
                <w:tcW w:w="1134" w:type="dxa"/>
                <w:vAlign w:val="center"/>
              </w:tcPr>
              <w:p w14:paraId="3780D94D" w14:textId="4A00E027" w:rsidR="00FE3D38" w:rsidRPr="00E15894" w:rsidRDefault="00FE3D38" w:rsidP="00FE3D38">
                <w:pPr>
                  <w:jc w:val="center"/>
                  <w:rPr>
                    <w:lang w:val="fr-CA"/>
                  </w:rPr>
                </w:pPr>
                <w:r w:rsidRPr="00E15894">
                  <w:rPr>
                    <w:rFonts w:ascii="MS Gothic" w:eastAsia="MS Gothic" w:hAnsi="MS Gothic" w:hint="eastAsia"/>
                    <w:lang w:val="fr-CA"/>
                  </w:rPr>
                  <w:t>☐</w:t>
                </w:r>
              </w:p>
            </w:tc>
          </w:sdtContent>
        </w:sdt>
        <w:sdt>
          <w:sdtPr>
            <w:rPr>
              <w:lang w:val="fr-CA"/>
            </w:rPr>
            <w:id w:val="958060980"/>
            <w14:checkbox>
              <w14:checked w14:val="0"/>
              <w14:checkedState w14:val="2612" w14:font="MS Gothic"/>
              <w14:uncheckedState w14:val="2610" w14:font="MS Gothic"/>
            </w14:checkbox>
          </w:sdtPr>
          <w:sdtEndPr/>
          <w:sdtContent>
            <w:tc>
              <w:tcPr>
                <w:tcW w:w="1133" w:type="dxa"/>
                <w:vAlign w:val="center"/>
              </w:tcPr>
              <w:p w14:paraId="651D2720" w14:textId="1EA413F5" w:rsidR="00FE3D38" w:rsidRPr="00E15894" w:rsidRDefault="00FE3D38" w:rsidP="00FE3D38">
                <w:pPr>
                  <w:jc w:val="center"/>
                  <w:rPr>
                    <w:lang w:val="fr-CA"/>
                  </w:rPr>
                </w:pPr>
                <w:r w:rsidRPr="00E15894">
                  <w:rPr>
                    <w:rFonts w:ascii="MS Gothic" w:eastAsia="MS Gothic" w:hAnsi="MS Gothic" w:hint="eastAsia"/>
                    <w:lang w:val="fr-CA"/>
                  </w:rPr>
                  <w:t>☐</w:t>
                </w:r>
              </w:p>
            </w:tc>
          </w:sdtContent>
        </w:sdt>
        <w:tc>
          <w:tcPr>
            <w:tcW w:w="850" w:type="dxa"/>
            <w:vAlign w:val="center"/>
          </w:tcPr>
          <w:p w14:paraId="2A72F3C2" w14:textId="179E650A" w:rsidR="00FE3D38" w:rsidRPr="00E15894" w:rsidRDefault="00F03ACA" w:rsidP="00FE3D38">
            <w:pPr>
              <w:jc w:val="center"/>
              <w:rPr>
                <w:lang w:val="fr-CA"/>
              </w:rPr>
            </w:pPr>
            <w:sdt>
              <w:sdtPr>
                <w:rPr>
                  <w:lang w:val="fr-CA"/>
                </w:rPr>
                <w:id w:val="1140464726"/>
                <w14:checkbox>
                  <w14:checked w14:val="0"/>
                  <w14:checkedState w14:val="2612" w14:font="MS Gothic"/>
                  <w14:uncheckedState w14:val="2610" w14:font="MS Gothic"/>
                </w14:checkbox>
              </w:sdtPr>
              <w:sdtEndPr/>
              <w:sdtContent>
                <w:r w:rsidR="00FE3D38" w:rsidRPr="00E15894">
                  <w:rPr>
                    <w:rFonts w:ascii="MS Gothic" w:eastAsia="MS Gothic" w:hAnsi="MS Gothic" w:hint="eastAsia"/>
                    <w:lang w:val="fr-CA"/>
                  </w:rPr>
                  <w:t>☐</w:t>
                </w:r>
              </w:sdtContent>
            </w:sdt>
          </w:p>
        </w:tc>
      </w:tr>
    </w:tbl>
    <w:p w14:paraId="2BFD70FD" w14:textId="7C56A62B" w:rsidR="00617491" w:rsidRPr="00E15894" w:rsidRDefault="007443FA" w:rsidP="00617491">
      <w:r w:rsidRPr="00E15894">
        <w:lastRenderedPageBreak/>
        <w:t xml:space="preserve">[WE NEED A CHECKBOX OF </w:t>
      </w:r>
      <w:r w:rsidR="00454EE5" w:rsidRPr="00E15894">
        <w:t xml:space="preserve">SOME SORT IN EACH </w:t>
      </w:r>
      <w:r w:rsidRPr="00E15894">
        <w:t xml:space="preserve">COLUMN AND SAVE MUTUALLY EXCLUSIVE RESPONSES PER SUB-QUESTION AS FOLLOWS: 5 </w:t>
      </w:r>
      <w:r w:rsidR="00DF0B99" w:rsidRPr="00E15894">
        <w:t xml:space="preserve">Tout à fait </w:t>
      </w:r>
      <w:proofErr w:type="spellStart"/>
      <w:r w:rsidR="00DF0B99" w:rsidRPr="00E15894">
        <w:t>d’accord</w:t>
      </w:r>
      <w:proofErr w:type="spellEnd"/>
      <w:r w:rsidRPr="00E15894">
        <w:t xml:space="preserve">; 4 </w:t>
      </w:r>
      <w:proofErr w:type="spellStart"/>
      <w:r w:rsidR="00DF0B99" w:rsidRPr="00E15894">
        <w:t>D’accord</w:t>
      </w:r>
      <w:proofErr w:type="spellEnd"/>
      <w:r w:rsidRPr="00E15894">
        <w:t xml:space="preserve">; 3 </w:t>
      </w:r>
      <w:proofErr w:type="spellStart"/>
      <w:r w:rsidR="00DF0B99" w:rsidRPr="00E15894">
        <w:t>En</w:t>
      </w:r>
      <w:proofErr w:type="spellEnd"/>
      <w:r w:rsidR="00DF0B99" w:rsidRPr="00E15894">
        <w:t xml:space="preserve"> </w:t>
      </w:r>
      <w:proofErr w:type="spellStart"/>
      <w:r w:rsidR="00DF0B99" w:rsidRPr="00E15894">
        <w:t>désaccord</w:t>
      </w:r>
      <w:proofErr w:type="spellEnd"/>
      <w:r w:rsidRPr="00E15894">
        <w:t xml:space="preserve">; 2 </w:t>
      </w:r>
      <w:r w:rsidR="00DF0B99" w:rsidRPr="00E15894">
        <w:t xml:space="preserve">Tout à fait </w:t>
      </w:r>
      <w:proofErr w:type="spellStart"/>
      <w:r w:rsidR="00DF0B99" w:rsidRPr="00E15894">
        <w:t>en</w:t>
      </w:r>
      <w:proofErr w:type="spellEnd"/>
      <w:r w:rsidR="00DF0B99" w:rsidRPr="00E15894">
        <w:t xml:space="preserve"> </w:t>
      </w:r>
      <w:proofErr w:type="spellStart"/>
      <w:r w:rsidR="00DF0B99" w:rsidRPr="00E15894">
        <w:t>désacc</w:t>
      </w:r>
      <w:r w:rsidR="00B16460" w:rsidRPr="00E15894">
        <w:t>o</w:t>
      </w:r>
      <w:r w:rsidR="00DF0B99" w:rsidRPr="00E15894">
        <w:t>rd</w:t>
      </w:r>
      <w:proofErr w:type="spellEnd"/>
      <w:r w:rsidRPr="00E15894">
        <w:t xml:space="preserve">; 1 </w:t>
      </w:r>
      <w:r w:rsidR="00DF0B99" w:rsidRPr="00E15894">
        <w:t xml:space="preserve">Je ne </w:t>
      </w:r>
      <w:proofErr w:type="spellStart"/>
      <w:r w:rsidR="00DF0B99" w:rsidRPr="00E15894">
        <w:t>sais</w:t>
      </w:r>
      <w:proofErr w:type="spellEnd"/>
      <w:r w:rsidR="00DF0B99" w:rsidRPr="00E15894">
        <w:t xml:space="preserve"> pas</w:t>
      </w:r>
      <w:r w:rsidRPr="00E15894">
        <w:t>]</w:t>
      </w:r>
    </w:p>
    <w:p w14:paraId="38C2C135" w14:textId="0D7D6FFC" w:rsidR="00E963CD" w:rsidRPr="00E15894" w:rsidRDefault="00E963CD">
      <w:r w:rsidRPr="00E15894">
        <w:br w:type="page"/>
      </w:r>
    </w:p>
    <w:p w14:paraId="627F3716" w14:textId="12DDDAE5" w:rsidR="00F23A63" w:rsidRPr="00E15894" w:rsidRDefault="00F23A63" w:rsidP="00F022D3">
      <w:pPr>
        <w:tabs>
          <w:tab w:val="left" w:pos="6518"/>
        </w:tabs>
        <w:rPr>
          <w:lang w:val="fr-CA"/>
        </w:rPr>
      </w:pPr>
      <w:r w:rsidRPr="00E15894">
        <w:lastRenderedPageBreak/>
        <w:t xml:space="preserve">[SECTION </w:t>
      </w:r>
      <w:r w:rsidR="00C821FD" w:rsidRPr="00E15894">
        <w:t>5</w:t>
      </w:r>
      <w:r w:rsidRPr="00E15894">
        <w:t>. SHOW THE FOLLOWING TITLE TO RESPONDENTS:]</w:t>
      </w:r>
      <w:r w:rsidRPr="00E15894" w:rsidDel="00AF4450">
        <w:rPr>
          <w:rStyle w:val="Marquedecommentaire"/>
        </w:rPr>
        <w:t xml:space="preserve"> </w:t>
      </w:r>
      <w:r w:rsidR="00F022D3" w:rsidRPr="00E15894">
        <w:rPr>
          <w:b/>
          <w:lang w:val="fr-CA"/>
        </w:rPr>
        <w:t>Comportement financier</w:t>
      </w:r>
      <w:r w:rsidR="00743CFE" w:rsidRPr="00E15894">
        <w:rPr>
          <w:b/>
          <w:lang w:val="fr-CA"/>
        </w:rPr>
        <w:t xml:space="preserve"> personnel</w:t>
      </w:r>
    </w:p>
    <w:p w14:paraId="3B69B7C3" w14:textId="77777777" w:rsidR="00F022D3" w:rsidRPr="00E15894" w:rsidRDefault="00F022D3" w:rsidP="00F022D3">
      <w:pPr>
        <w:tabs>
          <w:tab w:val="left" w:pos="6518"/>
        </w:tabs>
        <w:rPr>
          <w:b/>
          <w:lang w:val="fr-CA"/>
        </w:rPr>
      </w:pPr>
    </w:p>
    <w:p w14:paraId="45714552" w14:textId="73FA0D46" w:rsidR="003A0F3E" w:rsidRPr="00E15894" w:rsidRDefault="009425FB" w:rsidP="00935132">
      <w:pPr>
        <w:pStyle w:val="Paragraphedeliste"/>
        <w:numPr>
          <w:ilvl w:val="0"/>
          <w:numId w:val="2"/>
        </w:numPr>
        <w:rPr>
          <w:color w:val="000000" w:themeColor="text1"/>
          <w:lang w:val="fr-CA"/>
        </w:rPr>
      </w:pPr>
      <w:bookmarkStart w:id="9" w:name="_Ref503858051"/>
      <w:bookmarkStart w:id="10" w:name="_Ref504476040"/>
      <w:bookmarkStart w:id="11" w:name="_Ref503960711"/>
      <w:r w:rsidRPr="00E15894">
        <w:rPr>
          <w:color w:val="000000" w:themeColor="text1"/>
          <w:lang w:val="fr-CA"/>
        </w:rPr>
        <w:t>Selon la</w:t>
      </w:r>
      <w:r w:rsidR="00F022D3" w:rsidRPr="00E15894">
        <w:rPr>
          <w:color w:val="000000" w:themeColor="text1"/>
          <w:lang w:val="fr-CA"/>
        </w:rPr>
        <w:t xml:space="preserve"> meilleure estimation </w:t>
      </w:r>
      <w:r w:rsidRPr="00E15894">
        <w:rPr>
          <w:color w:val="000000" w:themeColor="text1"/>
          <w:lang w:val="fr-CA"/>
        </w:rPr>
        <w:t xml:space="preserve">que vous pouvez en faire, quel était votre </w:t>
      </w:r>
      <w:r w:rsidR="00F022D3" w:rsidRPr="00E15894">
        <w:rPr>
          <w:color w:val="000000" w:themeColor="text1"/>
          <w:lang w:val="fr-CA"/>
        </w:rPr>
        <w:t>revenu personnel</w:t>
      </w:r>
      <w:r w:rsidRPr="00E15894">
        <w:rPr>
          <w:color w:val="000000" w:themeColor="text1"/>
          <w:lang w:val="fr-CA"/>
        </w:rPr>
        <w:t xml:space="preserve"> pour</w:t>
      </w:r>
      <w:r w:rsidR="00F022D3" w:rsidRPr="00E15894">
        <w:rPr>
          <w:color w:val="000000" w:themeColor="text1"/>
          <w:lang w:val="fr-CA"/>
        </w:rPr>
        <w:t xml:space="preserve"> 2020, de toutes sources, avant impôts et déductions (mais net de dépenses d'entreprise ou de travail indépendant) ?</w:t>
      </w:r>
    </w:p>
    <w:p w14:paraId="151033AB" w14:textId="5514A660" w:rsidR="002C77A6" w:rsidRPr="00E15894" w:rsidRDefault="002C77A6" w:rsidP="003A0F3E">
      <w:r w:rsidRPr="00E15894">
        <w:rPr>
          <w:color w:val="000000" w:themeColor="text1"/>
          <w:lang w:val="en-CA"/>
        </w:rPr>
        <w:t xml:space="preserve">Numeric </w:t>
      </w:r>
      <w:r w:rsidRPr="00E15894">
        <w:t xml:space="preserve">(0-9999998) [ADD A </w:t>
      </w:r>
      <w:proofErr w:type="gramStart"/>
      <w:r w:rsidRPr="00E15894">
        <w:t>“</w:t>
      </w:r>
      <w:r w:rsidR="00F022D3" w:rsidRPr="00E15894">
        <w:t xml:space="preserve"> </w:t>
      </w:r>
      <w:r w:rsidRPr="00E15894">
        <w:t>$</w:t>
      </w:r>
      <w:proofErr w:type="gramEnd"/>
      <w:r w:rsidRPr="00E15894">
        <w:t>” BEHIND THE INPUT SPACE]</w:t>
      </w:r>
    </w:p>
    <w:p w14:paraId="50C305DD" w14:textId="5CE13478" w:rsidR="003A0F3E" w:rsidRPr="00E15894" w:rsidRDefault="00F022D3" w:rsidP="003A0F3E">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64C4DA81" w14:textId="77777777" w:rsidR="002D6802" w:rsidRPr="00E15894" w:rsidRDefault="002D6802" w:rsidP="003A0F3E">
      <w:pPr>
        <w:outlineLvl w:val="0"/>
        <w:rPr>
          <w:color w:val="000000" w:themeColor="text1"/>
          <w:lang w:val="en-CA"/>
        </w:rPr>
      </w:pPr>
    </w:p>
    <w:p w14:paraId="6EFF844A" w14:textId="53D82339" w:rsidR="002D6802" w:rsidRPr="00E15894" w:rsidRDefault="002D6802" w:rsidP="002D6802">
      <w:pPr>
        <w:rPr>
          <w:lang w:val="en-CA"/>
        </w:rPr>
      </w:pPr>
      <w:r w:rsidRPr="00E15894">
        <w:rPr>
          <w:lang w:val="en-CA"/>
        </w:rPr>
        <w:t>[ASK IF Q</w:t>
      </w:r>
      <w:r w:rsidR="004C3A95" w:rsidRPr="00E15894">
        <w:rPr>
          <w:lang w:val="en-CA"/>
        </w:rPr>
        <w:t>24</w:t>
      </w:r>
      <w:r w:rsidRPr="00E15894">
        <w:rPr>
          <w:lang w:val="en-CA"/>
        </w:rPr>
        <w:t>==</w:t>
      </w:r>
      <w:proofErr w:type="gramStart"/>
      <w:r w:rsidRPr="00E15894">
        <w:rPr>
          <w:color w:val="000000" w:themeColor="text1"/>
          <w:lang w:val="en-CA"/>
        </w:rPr>
        <w:t>9999999</w:t>
      </w:r>
      <w:r w:rsidRPr="00E15894">
        <w:rPr>
          <w:lang w:val="en-CA"/>
        </w:rPr>
        <w:t>;</w:t>
      </w:r>
      <w:proofErr w:type="gramEnd"/>
      <w:r w:rsidRPr="00E15894">
        <w:rPr>
          <w:lang w:val="en-CA"/>
        </w:rPr>
        <w:t xml:space="preserve"> DISPLAY ON SAME SCREEN]</w:t>
      </w:r>
    </w:p>
    <w:p w14:paraId="6B1C8251" w14:textId="5ADC277F" w:rsidR="00F022D3" w:rsidRPr="00E15894" w:rsidRDefault="009425FB" w:rsidP="00F022D3">
      <w:pPr>
        <w:pStyle w:val="Paragraphedeliste"/>
        <w:numPr>
          <w:ilvl w:val="1"/>
          <w:numId w:val="2"/>
        </w:numPr>
        <w:ind w:left="0" w:firstLine="0"/>
        <w:rPr>
          <w:lang w:val="fr-CA"/>
        </w:rPr>
      </w:pPr>
      <w:r w:rsidRPr="00E15894">
        <w:rPr>
          <w:color w:val="000000" w:themeColor="text1"/>
          <w:lang w:val="fr-CA"/>
        </w:rPr>
        <w:t>Étai</w:t>
      </w:r>
      <w:r w:rsidR="00F022D3" w:rsidRPr="00E15894">
        <w:rPr>
          <w:color w:val="000000" w:themeColor="text1"/>
          <w:lang w:val="fr-CA"/>
        </w:rPr>
        <w:t xml:space="preserve">t-ce plus de 60 000 $? </w:t>
      </w:r>
    </w:p>
    <w:p w14:paraId="3FC0443B" w14:textId="77777777" w:rsidR="00F022D3" w:rsidRPr="00E15894" w:rsidRDefault="00F022D3" w:rsidP="00F022D3">
      <w:pPr>
        <w:pStyle w:val="Paragraphedeliste"/>
        <w:ind w:left="0"/>
        <w:rPr>
          <w:color w:val="000000" w:themeColor="text1"/>
          <w:lang w:val="fr-CA"/>
        </w:rPr>
      </w:pPr>
      <w:r w:rsidRPr="00E15894">
        <w:rPr>
          <w:color w:val="000000" w:themeColor="text1"/>
          <w:lang w:val="fr-CA"/>
        </w:rPr>
        <w:t xml:space="preserve">1 Oui </w:t>
      </w:r>
    </w:p>
    <w:p w14:paraId="4E06528A" w14:textId="77777777" w:rsidR="00F022D3" w:rsidRPr="00E15894" w:rsidRDefault="00F022D3" w:rsidP="00F022D3">
      <w:pPr>
        <w:pStyle w:val="Paragraphedeliste"/>
        <w:ind w:left="0"/>
        <w:rPr>
          <w:color w:val="000000" w:themeColor="text1"/>
          <w:lang w:val="fr-CA"/>
        </w:rPr>
      </w:pPr>
      <w:r w:rsidRPr="00E15894">
        <w:rPr>
          <w:color w:val="000000" w:themeColor="text1"/>
          <w:lang w:val="fr-CA"/>
        </w:rPr>
        <w:t>2 Non</w:t>
      </w:r>
    </w:p>
    <w:p w14:paraId="6399606E" w14:textId="77777777" w:rsidR="00F022D3" w:rsidRPr="00E15894" w:rsidRDefault="00F022D3" w:rsidP="00F022D3">
      <w:pPr>
        <w:rPr>
          <w:lang w:val="fr-CA"/>
        </w:rPr>
      </w:pPr>
      <w:r w:rsidRPr="00E15894">
        <w:rPr>
          <w:lang w:val="fr-CA"/>
        </w:rPr>
        <w:t>7777777 Je ne sais pas</w:t>
      </w:r>
    </w:p>
    <w:p w14:paraId="0E15562C" w14:textId="77777777" w:rsidR="00F022D3" w:rsidRPr="00E15894" w:rsidRDefault="00F022D3" w:rsidP="00F022D3">
      <w:pPr>
        <w:rPr>
          <w:lang w:val="fr-CA"/>
        </w:rPr>
      </w:pPr>
      <w:r w:rsidRPr="00E15894">
        <w:rPr>
          <w:lang w:val="fr-CA"/>
        </w:rPr>
        <w:t>8888888 Je préfère ne pas répondre</w:t>
      </w:r>
    </w:p>
    <w:p w14:paraId="14FB1A90" w14:textId="77777777" w:rsidR="002D6802" w:rsidRPr="00E15894" w:rsidRDefault="003A0F3E" w:rsidP="002D6802">
      <w:pPr>
        <w:pStyle w:val="Paragraphedeliste"/>
        <w:ind w:left="0"/>
        <w:rPr>
          <w:color w:val="000000" w:themeColor="text1"/>
          <w:lang w:val="en-CA"/>
        </w:rPr>
      </w:pPr>
      <w:r w:rsidRPr="00E15894">
        <w:rPr>
          <w:color w:val="000000" w:themeColor="text1"/>
          <w:lang w:val="en-CA"/>
        </w:rPr>
        <w:t xml:space="preserve"> </w:t>
      </w:r>
    </w:p>
    <w:p w14:paraId="0036C5A2" w14:textId="17B713D9" w:rsidR="002D6802" w:rsidRPr="00E15894" w:rsidRDefault="002D6802" w:rsidP="002D6802">
      <w:pPr>
        <w:rPr>
          <w:lang w:val="en-CA"/>
        </w:rPr>
      </w:pPr>
      <w:r w:rsidRPr="00E15894">
        <w:rPr>
          <w:lang w:val="en-CA"/>
        </w:rPr>
        <w:t>[ASK IF Q</w:t>
      </w:r>
      <w:r w:rsidR="004C3A95" w:rsidRPr="00E15894">
        <w:rPr>
          <w:lang w:val="en-CA"/>
        </w:rPr>
        <w:t>24</w:t>
      </w:r>
      <w:r w:rsidRPr="00E15894">
        <w:rPr>
          <w:lang w:val="en-CA"/>
        </w:rPr>
        <w:t>a==</w:t>
      </w:r>
      <w:proofErr w:type="gramStart"/>
      <w:r w:rsidRPr="00E15894">
        <w:rPr>
          <w:lang w:val="en-CA"/>
        </w:rPr>
        <w:t>1;</w:t>
      </w:r>
      <w:proofErr w:type="gramEnd"/>
      <w:r w:rsidRPr="00E15894">
        <w:rPr>
          <w:lang w:val="en-CA"/>
        </w:rPr>
        <w:t xml:space="preserve"> DISPLAY ON SAME SCREEN]</w:t>
      </w:r>
    </w:p>
    <w:p w14:paraId="4A211BFE" w14:textId="4AE410B9" w:rsidR="00F022D3" w:rsidRPr="00E15894" w:rsidRDefault="009425FB" w:rsidP="00F022D3">
      <w:pPr>
        <w:pStyle w:val="Paragraphedeliste"/>
        <w:numPr>
          <w:ilvl w:val="1"/>
          <w:numId w:val="2"/>
        </w:numPr>
        <w:ind w:left="0" w:firstLine="0"/>
        <w:rPr>
          <w:color w:val="000000" w:themeColor="text1"/>
          <w:lang w:val="fr-CA"/>
        </w:rPr>
      </w:pPr>
      <w:r w:rsidRPr="00E15894">
        <w:rPr>
          <w:color w:val="000000" w:themeColor="text1"/>
          <w:lang w:val="fr-CA"/>
        </w:rPr>
        <w:t>Étai</w:t>
      </w:r>
      <w:r w:rsidR="00F022D3" w:rsidRPr="00E15894">
        <w:rPr>
          <w:color w:val="000000" w:themeColor="text1"/>
          <w:lang w:val="fr-CA"/>
        </w:rPr>
        <w:t>t-ce moins de 160 000 $?</w:t>
      </w:r>
    </w:p>
    <w:p w14:paraId="733BA900" w14:textId="77777777" w:rsidR="00F022D3" w:rsidRPr="00E15894" w:rsidRDefault="00F022D3" w:rsidP="00F022D3">
      <w:pPr>
        <w:tabs>
          <w:tab w:val="left" w:pos="1098"/>
        </w:tabs>
        <w:rPr>
          <w:color w:val="000000" w:themeColor="text1"/>
          <w:lang w:val="fr-CA"/>
        </w:rPr>
      </w:pPr>
      <w:r w:rsidRPr="00E15894">
        <w:rPr>
          <w:color w:val="000000" w:themeColor="text1"/>
          <w:lang w:val="fr-CA"/>
        </w:rPr>
        <w:t xml:space="preserve">1 Oui </w:t>
      </w:r>
      <w:r w:rsidRPr="00E15894">
        <w:rPr>
          <w:color w:val="000000" w:themeColor="text1"/>
          <w:lang w:val="fr-CA"/>
        </w:rPr>
        <w:tab/>
      </w:r>
    </w:p>
    <w:p w14:paraId="52CF5B03" w14:textId="77777777" w:rsidR="00F022D3" w:rsidRPr="00E15894" w:rsidRDefault="00F022D3" w:rsidP="00F022D3">
      <w:pPr>
        <w:rPr>
          <w:color w:val="000000" w:themeColor="text1"/>
          <w:lang w:val="fr-CA"/>
        </w:rPr>
      </w:pPr>
      <w:r w:rsidRPr="00E15894">
        <w:rPr>
          <w:color w:val="000000" w:themeColor="text1"/>
          <w:lang w:val="fr-CA"/>
        </w:rPr>
        <w:t>2 Non</w:t>
      </w:r>
    </w:p>
    <w:p w14:paraId="77E35F39" w14:textId="77777777" w:rsidR="00F022D3" w:rsidRPr="00E15894" w:rsidRDefault="00F022D3" w:rsidP="00F022D3">
      <w:pPr>
        <w:rPr>
          <w:lang w:val="fr-CA"/>
        </w:rPr>
      </w:pPr>
      <w:r w:rsidRPr="00E15894">
        <w:rPr>
          <w:lang w:val="fr-CA"/>
        </w:rPr>
        <w:t>7777777 Je ne sais pas</w:t>
      </w:r>
    </w:p>
    <w:p w14:paraId="68C90571" w14:textId="77777777" w:rsidR="00F022D3" w:rsidRPr="00E15894" w:rsidRDefault="00F022D3" w:rsidP="00F022D3">
      <w:pPr>
        <w:rPr>
          <w:lang w:val="fr-CA"/>
        </w:rPr>
      </w:pPr>
      <w:r w:rsidRPr="00E15894">
        <w:rPr>
          <w:lang w:val="fr-CA"/>
        </w:rPr>
        <w:t>8888888 Je préfère ne pas répondre</w:t>
      </w:r>
    </w:p>
    <w:p w14:paraId="161C0C4F" w14:textId="77777777" w:rsidR="002D6802" w:rsidRPr="00E15894" w:rsidRDefault="003A0F3E" w:rsidP="002D6802">
      <w:pPr>
        <w:pStyle w:val="Paragraphedeliste"/>
        <w:ind w:left="0"/>
        <w:rPr>
          <w:color w:val="000000" w:themeColor="text1"/>
          <w:lang w:val="en-CA"/>
        </w:rPr>
      </w:pPr>
      <w:r w:rsidRPr="00E15894">
        <w:rPr>
          <w:color w:val="000000" w:themeColor="text1"/>
          <w:lang w:val="en-CA"/>
        </w:rPr>
        <w:tab/>
      </w:r>
      <w:r w:rsidRPr="00E15894">
        <w:rPr>
          <w:color w:val="000000" w:themeColor="text1"/>
          <w:lang w:val="en-CA"/>
        </w:rPr>
        <w:tab/>
      </w:r>
    </w:p>
    <w:p w14:paraId="4D1101AC" w14:textId="6A16B5EF" w:rsidR="002D6802" w:rsidRPr="00E15894" w:rsidRDefault="002D6802" w:rsidP="002D6802">
      <w:pPr>
        <w:rPr>
          <w:lang w:val="en-CA"/>
        </w:rPr>
      </w:pPr>
      <w:r w:rsidRPr="00E15894">
        <w:rPr>
          <w:lang w:val="en-CA"/>
        </w:rPr>
        <w:t>[ASK IF Q</w:t>
      </w:r>
      <w:r w:rsidR="004C3A95" w:rsidRPr="00E15894">
        <w:rPr>
          <w:lang w:val="en-CA"/>
        </w:rPr>
        <w:t>24</w:t>
      </w:r>
      <w:r w:rsidRPr="00E15894">
        <w:rPr>
          <w:lang w:val="en-CA"/>
        </w:rPr>
        <w:t>b==</w:t>
      </w:r>
      <w:proofErr w:type="gramStart"/>
      <w:r w:rsidRPr="00E15894">
        <w:rPr>
          <w:lang w:val="en-CA"/>
        </w:rPr>
        <w:t>1;</w:t>
      </w:r>
      <w:proofErr w:type="gramEnd"/>
      <w:r w:rsidRPr="00E15894">
        <w:rPr>
          <w:lang w:val="en-CA"/>
        </w:rPr>
        <w:t xml:space="preserve"> DISPLAY ON SAME SCREEN]</w:t>
      </w:r>
    </w:p>
    <w:p w14:paraId="4D3A4CEF" w14:textId="2A625E07" w:rsidR="00F022D3" w:rsidRPr="00E15894" w:rsidRDefault="009425FB" w:rsidP="00F022D3">
      <w:pPr>
        <w:pStyle w:val="Paragraphedeliste"/>
        <w:numPr>
          <w:ilvl w:val="1"/>
          <w:numId w:val="2"/>
        </w:numPr>
        <w:ind w:left="0" w:firstLine="0"/>
        <w:rPr>
          <w:color w:val="000000" w:themeColor="text1"/>
          <w:lang w:val="fr-CA"/>
        </w:rPr>
      </w:pPr>
      <w:r w:rsidRPr="00E15894">
        <w:rPr>
          <w:color w:val="000000" w:themeColor="text1"/>
          <w:lang w:val="fr-CA"/>
        </w:rPr>
        <w:t>Étai</w:t>
      </w:r>
      <w:r w:rsidR="00F022D3" w:rsidRPr="00E15894">
        <w:rPr>
          <w:color w:val="000000" w:themeColor="text1"/>
          <w:lang w:val="fr-CA"/>
        </w:rPr>
        <w:t>t-ce plus de 90 000 $?</w:t>
      </w:r>
    </w:p>
    <w:p w14:paraId="50A63D99" w14:textId="77777777" w:rsidR="00F022D3" w:rsidRPr="00E15894" w:rsidRDefault="00F022D3" w:rsidP="00F022D3">
      <w:pPr>
        <w:pStyle w:val="Paragraphedeliste"/>
        <w:ind w:left="0"/>
        <w:rPr>
          <w:color w:val="000000" w:themeColor="text1"/>
          <w:lang w:val="fr-CA"/>
        </w:rPr>
      </w:pPr>
      <w:r w:rsidRPr="00E15894">
        <w:rPr>
          <w:color w:val="000000" w:themeColor="text1"/>
          <w:lang w:val="fr-CA"/>
        </w:rPr>
        <w:t>1 Oui</w:t>
      </w:r>
    </w:p>
    <w:p w14:paraId="1495E915" w14:textId="77777777" w:rsidR="00F022D3" w:rsidRPr="00E15894" w:rsidRDefault="00F022D3" w:rsidP="00F022D3">
      <w:pPr>
        <w:rPr>
          <w:color w:val="000000" w:themeColor="text1"/>
          <w:lang w:val="fr-CA"/>
        </w:rPr>
      </w:pPr>
      <w:r w:rsidRPr="00E15894">
        <w:rPr>
          <w:color w:val="000000" w:themeColor="text1"/>
          <w:lang w:val="fr-CA"/>
        </w:rPr>
        <w:t>2 Non</w:t>
      </w:r>
    </w:p>
    <w:p w14:paraId="561B7D94" w14:textId="77777777" w:rsidR="00F022D3" w:rsidRPr="00E15894" w:rsidRDefault="00F022D3" w:rsidP="00F022D3">
      <w:pPr>
        <w:rPr>
          <w:lang w:val="fr-CA"/>
        </w:rPr>
      </w:pPr>
      <w:r w:rsidRPr="00E15894">
        <w:rPr>
          <w:lang w:val="fr-CA"/>
        </w:rPr>
        <w:t>7777777 Je ne sais pas</w:t>
      </w:r>
    </w:p>
    <w:p w14:paraId="77AD8462" w14:textId="77777777" w:rsidR="00F022D3" w:rsidRPr="00E15894" w:rsidRDefault="00F022D3" w:rsidP="00F022D3">
      <w:pPr>
        <w:rPr>
          <w:lang w:val="fr-CA"/>
        </w:rPr>
      </w:pPr>
      <w:r w:rsidRPr="00E15894">
        <w:rPr>
          <w:lang w:val="fr-CA"/>
        </w:rPr>
        <w:t>8888888 Je préfère ne pas répondre</w:t>
      </w:r>
    </w:p>
    <w:p w14:paraId="519E8B66" w14:textId="77777777" w:rsidR="002D6802" w:rsidRPr="00E15894" w:rsidRDefault="002D6802" w:rsidP="003A0F3E">
      <w:pPr>
        <w:ind w:firstLine="720"/>
        <w:outlineLvl w:val="0"/>
        <w:rPr>
          <w:color w:val="000000" w:themeColor="text1"/>
          <w:lang w:val="en-CA"/>
        </w:rPr>
      </w:pPr>
    </w:p>
    <w:p w14:paraId="4A56B8BF" w14:textId="42208B77" w:rsidR="002D6802" w:rsidRPr="00E15894" w:rsidRDefault="002D6802" w:rsidP="002D6802">
      <w:pPr>
        <w:rPr>
          <w:lang w:val="en-CA"/>
        </w:rPr>
      </w:pPr>
      <w:r w:rsidRPr="00E15894">
        <w:rPr>
          <w:lang w:val="en-CA"/>
        </w:rPr>
        <w:t>[ASK IF Q</w:t>
      </w:r>
      <w:r w:rsidR="004C3A95" w:rsidRPr="00E15894">
        <w:rPr>
          <w:lang w:val="en-CA"/>
        </w:rPr>
        <w:t>24</w:t>
      </w:r>
      <w:r w:rsidRPr="00E15894">
        <w:rPr>
          <w:lang w:val="en-CA"/>
        </w:rPr>
        <w:t>a==</w:t>
      </w:r>
      <w:proofErr w:type="gramStart"/>
      <w:r w:rsidRPr="00E15894">
        <w:rPr>
          <w:lang w:val="en-CA"/>
        </w:rPr>
        <w:t>2;</w:t>
      </w:r>
      <w:proofErr w:type="gramEnd"/>
      <w:r w:rsidRPr="00E15894">
        <w:rPr>
          <w:lang w:val="en-CA"/>
        </w:rPr>
        <w:t xml:space="preserve"> DISPLAY ON SAME SCREEN]</w:t>
      </w:r>
    </w:p>
    <w:p w14:paraId="57817514" w14:textId="1ABDFDB3" w:rsidR="00F022D3" w:rsidRPr="00E15894" w:rsidRDefault="009425FB" w:rsidP="00F022D3">
      <w:pPr>
        <w:pStyle w:val="Paragraphedeliste"/>
        <w:numPr>
          <w:ilvl w:val="1"/>
          <w:numId w:val="2"/>
        </w:numPr>
        <w:ind w:left="0" w:firstLine="0"/>
        <w:rPr>
          <w:color w:val="000000" w:themeColor="text1"/>
          <w:lang w:val="fr-CA"/>
        </w:rPr>
      </w:pPr>
      <w:r w:rsidRPr="00E15894">
        <w:rPr>
          <w:color w:val="000000" w:themeColor="text1"/>
          <w:lang w:val="fr-CA"/>
        </w:rPr>
        <w:t>Étai</w:t>
      </w:r>
      <w:r w:rsidR="00F022D3" w:rsidRPr="00E15894">
        <w:rPr>
          <w:color w:val="000000" w:themeColor="text1"/>
          <w:lang w:val="fr-CA"/>
        </w:rPr>
        <w:t>t-ce plus de 30 000 $?</w:t>
      </w:r>
    </w:p>
    <w:p w14:paraId="1C755E01" w14:textId="77777777" w:rsidR="00F022D3" w:rsidRPr="00E15894" w:rsidRDefault="00F022D3" w:rsidP="00F022D3">
      <w:pPr>
        <w:rPr>
          <w:color w:val="000000" w:themeColor="text1"/>
          <w:lang w:val="fr-CA"/>
        </w:rPr>
      </w:pPr>
      <w:r w:rsidRPr="00E15894">
        <w:rPr>
          <w:color w:val="000000" w:themeColor="text1"/>
          <w:lang w:val="fr-CA"/>
        </w:rPr>
        <w:t xml:space="preserve">1 Oui </w:t>
      </w:r>
    </w:p>
    <w:p w14:paraId="5DA408C1" w14:textId="77777777" w:rsidR="00F022D3" w:rsidRPr="00E15894" w:rsidRDefault="00F022D3" w:rsidP="00F022D3">
      <w:pPr>
        <w:rPr>
          <w:color w:val="000000" w:themeColor="text1"/>
          <w:lang w:val="fr-CA"/>
        </w:rPr>
      </w:pPr>
      <w:r w:rsidRPr="00E15894">
        <w:rPr>
          <w:color w:val="000000" w:themeColor="text1"/>
          <w:lang w:val="fr-CA"/>
        </w:rPr>
        <w:t>2 Non</w:t>
      </w:r>
    </w:p>
    <w:p w14:paraId="78F0BD62" w14:textId="77777777" w:rsidR="00F022D3" w:rsidRPr="00E15894" w:rsidRDefault="00F022D3" w:rsidP="00F022D3">
      <w:pPr>
        <w:rPr>
          <w:lang w:val="fr-CA"/>
        </w:rPr>
      </w:pPr>
      <w:r w:rsidRPr="00E15894">
        <w:rPr>
          <w:lang w:val="fr-CA"/>
        </w:rPr>
        <w:t>7777777 Je ne sais pas</w:t>
      </w:r>
    </w:p>
    <w:p w14:paraId="469E60AC" w14:textId="77777777" w:rsidR="00F022D3" w:rsidRPr="00E15894" w:rsidRDefault="00F022D3" w:rsidP="00F022D3">
      <w:pPr>
        <w:rPr>
          <w:lang w:val="fr-CA"/>
        </w:rPr>
      </w:pPr>
      <w:r w:rsidRPr="00E15894">
        <w:rPr>
          <w:lang w:val="fr-CA"/>
        </w:rPr>
        <w:t>8888888 Je préfère ne pas répondre</w:t>
      </w:r>
    </w:p>
    <w:p w14:paraId="50653FC7" w14:textId="5AF01684" w:rsidR="004C227B" w:rsidRPr="00E15894" w:rsidRDefault="004C227B" w:rsidP="002D6802">
      <w:pPr>
        <w:rPr>
          <w:color w:val="000000" w:themeColor="text1"/>
          <w:lang w:val="en-CA"/>
        </w:rPr>
      </w:pPr>
    </w:p>
    <w:p w14:paraId="4603F037" w14:textId="2728059C" w:rsidR="004C227B" w:rsidRPr="00E15894" w:rsidRDefault="00BC060D" w:rsidP="004C227B">
      <w:pPr>
        <w:pStyle w:val="Paragraphedeliste"/>
        <w:numPr>
          <w:ilvl w:val="0"/>
          <w:numId w:val="2"/>
        </w:numPr>
        <w:rPr>
          <w:lang w:val="fr-CA"/>
        </w:rPr>
      </w:pPr>
      <w:r w:rsidRPr="00E15894">
        <w:rPr>
          <w:lang w:val="fr-CA"/>
        </w:rPr>
        <w:t>Veuillez indiquer vos domaines de spécialité en planification financière (sélectionnez tout ce qui s'applique</w:t>
      </w:r>
      <w:r w:rsidR="00842390" w:rsidRPr="00E15894">
        <w:rPr>
          <w:bCs/>
          <w:lang w:val="fr-CA"/>
        </w:rPr>
        <w:t>, s’il y a lieu</w:t>
      </w:r>
      <w:r w:rsidRPr="00E15894">
        <w:rPr>
          <w:lang w:val="fr-CA"/>
        </w:rPr>
        <w:t>)</w:t>
      </w:r>
      <w:r w:rsidR="004C227B" w:rsidRPr="00E15894">
        <w:rPr>
          <w:lang w:val="fr-CA"/>
        </w:rPr>
        <w:t>.</w:t>
      </w:r>
    </w:p>
    <w:tbl>
      <w:tblPr>
        <w:tblStyle w:val="Grilledutableau"/>
        <w:tblW w:w="7655" w:type="dxa"/>
        <w:tblInd w:w="-147" w:type="dxa"/>
        <w:tblLayout w:type="fixed"/>
        <w:tblLook w:val="04A0" w:firstRow="1" w:lastRow="0" w:firstColumn="1" w:lastColumn="0" w:noHBand="0" w:noVBand="1"/>
      </w:tblPr>
      <w:tblGrid>
        <w:gridCol w:w="851"/>
        <w:gridCol w:w="5245"/>
        <w:gridCol w:w="1559"/>
      </w:tblGrid>
      <w:tr w:rsidR="004C227B" w:rsidRPr="00E15894" w14:paraId="45094560" w14:textId="77777777" w:rsidTr="00EC47DB">
        <w:tc>
          <w:tcPr>
            <w:tcW w:w="851" w:type="dxa"/>
          </w:tcPr>
          <w:p w14:paraId="202354A2" w14:textId="27CD00C9" w:rsidR="004C227B" w:rsidRPr="00E15894" w:rsidRDefault="004C227B" w:rsidP="004C3A95">
            <w:pPr>
              <w:rPr>
                <w:lang w:val="fr-CA"/>
              </w:rPr>
            </w:pPr>
            <w:r w:rsidRPr="00E15894">
              <w:rPr>
                <w:lang w:val="fr-CA"/>
              </w:rPr>
              <w:t>Q2</w:t>
            </w:r>
            <w:r w:rsidR="00E71A75" w:rsidRPr="00E15894">
              <w:rPr>
                <w:lang w:val="fr-CA"/>
              </w:rPr>
              <w:t>5</w:t>
            </w:r>
            <w:r w:rsidRPr="00E15894">
              <w:rPr>
                <w:lang w:val="fr-CA"/>
              </w:rPr>
              <w:t>a</w:t>
            </w:r>
          </w:p>
        </w:tc>
        <w:tc>
          <w:tcPr>
            <w:tcW w:w="5245" w:type="dxa"/>
          </w:tcPr>
          <w:p w14:paraId="06729EDA" w14:textId="63C1A8A3" w:rsidR="004C227B" w:rsidRPr="00E15894" w:rsidRDefault="00BC060D" w:rsidP="00066217">
            <w:pPr>
              <w:rPr>
                <w:lang w:val="fr-CA"/>
              </w:rPr>
            </w:pPr>
            <w:r w:rsidRPr="00E15894">
              <w:rPr>
                <w:lang w:val="fr-CA"/>
              </w:rPr>
              <w:t>P</w:t>
            </w:r>
            <w:r w:rsidR="0063476A" w:rsidRPr="00E15894">
              <w:rPr>
                <w:lang w:val="fr-CA"/>
              </w:rPr>
              <w:t xml:space="preserve">lanification pour </w:t>
            </w:r>
            <w:r w:rsidRPr="00E15894">
              <w:rPr>
                <w:lang w:val="fr-CA"/>
              </w:rPr>
              <w:t>entreprise agricole</w:t>
            </w:r>
          </w:p>
        </w:tc>
        <w:tc>
          <w:tcPr>
            <w:tcW w:w="1559" w:type="dxa"/>
            <w:shd w:val="clear" w:color="auto" w:fill="auto"/>
            <w:vAlign w:val="center"/>
          </w:tcPr>
          <w:p w14:paraId="7644B60F" w14:textId="77777777" w:rsidR="004C227B" w:rsidRPr="00E15894" w:rsidRDefault="00F03ACA" w:rsidP="00066217">
            <w:pPr>
              <w:jc w:val="center"/>
              <w:rPr>
                <w:lang w:val="fr-CA"/>
              </w:rPr>
            </w:pPr>
            <w:sdt>
              <w:sdtPr>
                <w:rPr>
                  <w:lang w:val="fr-CA"/>
                </w:rPr>
                <w:id w:val="1320239044"/>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11C3B1B0" w14:textId="77777777" w:rsidTr="00EC47DB">
        <w:tc>
          <w:tcPr>
            <w:tcW w:w="851" w:type="dxa"/>
          </w:tcPr>
          <w:p w14:paraId="0FB74B52" w14:textId="0A028DEC" w:rsidR="004C227B" w:rsidRPr="00E15894" w:rsidRDefault="004C227B" w:rsidP="00066217">
            <w:pPr>
              <w:rPr>
                <w:lang w:val="fr-CA"/>
              </w:rPr>
            </w:pPr>
            <w:r w:rsidRPr="00E15894">
              <w:rPr>
                <w:lang w:val="fr-CA"/>
              </w:rPr>
              <w:t>Q2</w:t>
            </w:r>
            <w:r w:rsidR="00E71A75" w:rsidRPr="00E15894">
              <w:rPr>
                <w:lang w:val="fr-CA"/>
              </w:rPr>
              <w:t>5</w:t>
            </w:r>
            <w:r w:rsidRPr="00E15894">
              <w:rPr>
                <w:lang w:val="fr-CA"/>
              </w:rPr>
              <w:t>b</w:t>
            </w:r>
          </w:p>
        </w:tc>
        <w:tc>
          <w:tcPr>
            <w:tcW w:w="5245" w:type="dxa"/>
          </w:tcPr>
          <w:p w14:paraId="05D13B4B" w14:textId="45031329" w:rsidR="004C227B" w:rsidRPr="00E15894" w:rsidRDefault="00BC060D" w:rsidP="00273B0F">
            <w:pPr>
              <w:rPr>
                <w:lang w:val="fr-CA"/>
              </w:rPr>
            </w:pPr>
            <w:r w:rsidRPr="00E15894">
              <w:rPr>
                <w:lang w:val="fr-CA"/>
              </w:rPr>
              <w:t>Conseil en crédit et faillite</w:t>
            </w:r>
          </w:p>
        </w:tc>
        <w:tc>
          <w:tcPr>
            <w:tcW w:w="1559" w:type="dxa"/>
            <w:shd w:val="clear" w:color="auto" w:fill="auto"/>
            <w:vAlign w:val="center"/>
          </w:tcPr>
          <w:p w14:paraId="46DC700E" w14:textId="77777777" w:rsidR="004C227B" w:rsidRPr="00E15894" w:rsidRDefault="00F03ACA" w:rsidP="00066217">
            <w:pPr>
              <w:jc w:val="center"/>
              <w:rPr>
                <w:lang w:val="fr-CA"/>
              </w:rPr>
            </w:pPr>
            <w:sdt>
              <w:sdtPr>
                <w:rPr>
                  <w:lang w:val="fr-CA"/>
                </w:rPr>
                <w:id w:val="-1923709940"/>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7D7F68E0" w14:textId="77777777" w:rsidTr="00EC47DB">
        <w:tc>
          <w:tcPr>
            <w:tcW w:w="851" w:type="dxa"/>
            <w:shd w:val="clear" w:color="auto" w:fill="auto"/>
          </w:tcPr>
          <w:p w14:paraId="1B84764B" w14:textId="7E46EB2A" w:rsidR="004C227B" w:rsidRPr="00E15894" w:rsidRDefault="004C227B" w:rsidP="00066217">
            <w:pPr>
              <w:rPr>
                <w:lang w:val="fr-CA"/>
              </w:rPr>
            </w:pPr>
            <w:r w:rsidRPr="00E15894">
              <w:rPr>
                <w:lang w:val="fr-CA"/>
              </w:rPr>
              <w:t>Q2</w:t>
            </w:r>
            <w:r w:rsidR="00E71A75" w:rsidRPr="00E15894">
              <w:rPr>
                <w:lang w:val="fr-CA"/>
              </w:rPr>
              <w:t>5</w:t>
            </w:r>
            <w:r w:rsidRPr="00E15894">
              <w:rPr>
                <w:lang w:val="fr-CA"/>
              </w:rPr>
              <w:t>c</w:t>
            </w:r>
          </w:p>
        </w:tc>
        <w:tc>
          <w:tcPr>
            <w:tcW w:w="5245" w:type="dxa"/>
          </w:tcPr>
          <w:p w14:paraId="43BAEE6B" w14:textId="01DE262A" w:rsidR="004C227B" w:rsidRPr="00E15894" w:rsidRDefault="00BC060D" w:rsidP="00066217">
            <w:pPr>
              <w:rPr>
                <w:lang w:val="fr-CA"/>
              </w:rPr>
            </w:pPr>
            <w:r w:rsidRPr="00E15894">
              <w:rPr>
                <w:lang w:val="fr-CA"/>
              </w:rPr>
              <w:t>Planification transfrontalière et internationale</w:t>
            </w:r>
          </w:p>
        </w:tc>
        <w:tc>
          <w:tcPr>
            <w:tcW w:w="1559" w:type="dxa"/>
            <w:shd w:val="clear" w:color="auto" w:fill="auto"/>
            <w:vAlign w:val="center"/>
          </w:tcPr>
          <w:p w14:paraId="75594A2C" w14:textId="77777777" w:rsidR="004C227B" w:rsidRPr="00E15894" w:rsidRDefault="00F03ACA" w:rsidP="00066217">
            <w:pPr>
              <w:jc w:val="center"/>
              <w:rPr>
                <w:lang w:val="fr-CA"/>
              </w:rPr>
            </w:pPr>
            <w:sdt>
              <w:sdtPr>
                <w:rPr>
                  <w:lang w:val="fr-CA"/>
                </w:rPr>
                <w:id w:val="792872018"/>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30B4738A" w14:textId="77777777" w:rsidTr="00EC47DB">
        <w:tc>
          <w:tcPr>
            <w:tcW w:w="851" w:type="dxa"/>
            <w:shd w:val="clear" w:color="auto" w:fill="auto"/>
          </w:tcPr>
          <w:p w14:paraId="1BE752FC" w14:textId="154950ED" w:rsidR="004C227B" w:rsidRPr="00E15894" w:rsidRDefault="004C227B" w:rsidP="00066217">
            <w:pPr>
              <w:rPr>
                <w:lang w:val="fr-CA"/>
              </w:rPr>
            </w:pPr>
            <w:r w:rsidRPr="00E15894">
              <w:rPr>
                <w:lang w:val="fr-CA"/>
              </w:rPr>
              <w:t>Q2</w:t>
            </w:r>
            <w:r w:rsidR="00E71A75" w:rsidRPr="00E15894">
              <w:rPr>
                <w:lang w:val="fr-CA"/>
              </w:rPr>
              <w:t>5</w:t>
            </w:r>
            <w:r w:rsidRPr="00E15894">
              <w:rPr>
                <w:lang w:val="fr-CA"/>
              </w:rPr>
              <w:t>d</w:t>
            </w:r>
          </w:p>
        </w:tc>
        <w:tc>
          <w:tcPr>
            <w:tcW w:w="5245" w:type="dxa"/>
          </w:tcPr>
          <w:p w14:paraId="14675FE5" w14:textId="75A53126" w:rsidR="004C227B" w:rsidRPr="00E15894" w:rsidRDefault="0063476A" w:rsidP="00066217">
            <w:pPr>
              <w:rPr>
                <w:lang w:val="fr-CA"/>
              </w:rPr>
            </w:pPr>
            <w:r w:rsidRPr="00E15894">
              <w:rPr>
                <w:lang w:val="fr-CA"/>
              </w:rPr>
              <w:t>Planification du divorce et de la séparation</w:t>
            </w:r>
          </w:p>
        </w:tc>
        <w:tc>
          <w:tcPr>
            <w:tcW w:w="1559" w:type="dxa"/>
            <w:shd w:val="clear" w:color="auto" w:fill="auto"/>
            <w:vAlign w:val="center"/>
          </w:tcPr>
          <w:p w14:paraId="5CD69F91" w14:textId="77777777" w:rsidR="004C227B" w:rsidRPr="00E15894" w:rsidRDefault="00F03ACA" w:rsidP="00066217">
            <w:pPr>
              <w:jc w:val="center"/>
              <w:rPr>
                <w:lang w:val="fr-CA"/>
              </w:rPr>
            </w:pPr>
            <w:sdt>
              <w:sdtPr>
                <w:rPr>
                  <w:lang w:val="fr-CA"/>
                </w:rPr>
                <w:id w:val="1487201332"/>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34408178" w14:textId="77777777" w:rsidTr="00EC47DB">
        <w:tc>
          <w:tcPr>
            <w:tcW w:w="851" w:type="dxa"/>
          </w:tcPr>
          <w:p w14:paraId="15C14443" w14:textId="3845CD81" w:rsidR="004C227B" w:rsidRPr="00E15894" w:rsidRDefault="004C227B" w:rsidP="00066217">
            <w:pPr>
              <w:rPr>
                <w:lang w:val="fr-CA"/>
              </w:rPr>
            </w:pPr>
            <w:r w:rsidRPr="00E15894">
              <w:rPr>
                <w:lang w:val="fr-CA"/>
              </w:rPr>
              <w:t>Q2</w:t>
            </w:r>
            <w:r w:rsidR="00E71A75" w:rsidRPr="00E15894">
              <w:rPr>
                <w:lang w:val="fr-CA"/>
              </w:rPr>
              <w:t>5</w:t>
            </w:r>
            <w:r w:rsidRPr="00E15894">
              <w:rPr>
                <w:lang w:val="fr-CA"/>
              </w:rPr>
              <w:t>e</w:t>
            </w:r>
          </w:p>
        </w:tc>
        <w:tc>
          <w:tcPr>
            <w:tcW w:w="5245" w:type="dxa"/>
          </w:tcPr>
          <w:p w14:paraId="32646AA0" w14:textId="19D5B3E9" w:rsidR="004C227B" w:rsidRPr="00E15894" w:rsidRDefault="0063476A" w:rsidP="00066217">
            <w:pPr>
              <w:rPr>
                <w:lang w:val="fr-CA"/>
              </w:rPr>
            </w:pPr>
            <w:r w:rsidRPr="00E15894">
              <w:rPr>
                <w:lang w:val="fr-CA"/>
              </w:rPr>
              <w:t>Planification de l'éducation</w:t>
            </w:r>
          </w:p>
        </w:tc>
        <w:tc>
          <w:tcPr>
            <w:tcW w:w="1559" w:type="dxa"/>
            <w:shd w:val="clear" w:color="auto" w:fill="auto"/>
            <w:vAlign w:val="center"/>
          </w:tcPr>
          <w:p w14:paraId="515B3D03" w14:textId="77777777" w:rsidR="004C227B" w:rsidRPr="00E15894" w:rsidRDefault="00F03ACA" w:rsidP="00066217">
            <w:pPr>
              <w:jc w:val="center"/>
              <w:rPr>
                <w:lang w:val="fr-CA"/>
              </w:rPr>
            </w:pPr>
            <w:sdt>
              <w:sdtPr>
                <w:rPr>
                  <w:lang w:val="fr-CA"/>
                </w:rPr>
                <w:id w:val="410128569"/>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39E8E6FA" w14:textId="77777777" w:rsidTr="00EC47DB">
        <w:tc>
          <w:tcPr>
            <w:tcW w:w="851" w:type="dxa"/>
          </w:tcPr>
          <w:p w14:paraId="29B3A938" w14:textId="6B4CB917" w:rsidR="004C227B" w:rsidRPr="00E15894" w:rsidRDefault="004C227B" w:rsidP="00066217">
            <w:pPr>
              <w:rPr>
                <w:lang w:val="fr-CA"/>
              </w:rPr>
            </w:pPr>
            <w:r w:rsidRPr="00E15894">
              <w:rPr>
                <w:lang w:val="fr-CA"/>
              </w:rPr>
              <w:t>Q2</w:t>
            </w:r>
            <w:r w:rsidR="00E71A75" w:rsidRPr="00E15894">
              <w:rPr>
                <w:lang w:val="fr-CA"/>
              </w:rPr>
              <w:t>5</w:t>
            </w:r>
            <w:r w:rsidRPr="00E15894">
              <w:rPr>
                <w:lang w:val="fr-CA"/>
              </w:rPr>
              <w:t>f</w:t>
            </w:r>
          </w:p>
        </w:tc>
        <w:tc>
          <w:tcPr>
            <w:tcW w:w="5245" w:type="dxa"/>
          </w:tcPr>
          <w:p w14:paraId="6C6F8DE7" w14:textId="7B09A42C" w:rsidR="004C227B" w:rsidRPr="00E15894" w:rsidRDefault="0063476A" w:rsidP="0063476A">
            <w:pPr>
              <w:rPr>
                <w:lang w:val="fr-CA"/>
              </w:rPr>
            </w:pPr>
            <w:r w:rsidRPr="00E15894">
              <w:rPr>
                <w:lang w:val="fr-CA"/>
              </w:rPr>
              <w:t>Régimes d'avantages sociaux pour employés/groupes</w:t>
            </w:r>
          </w:p>
        </w:tc>
        <w:tc>
          <w:tcPr>
            <w:tcW w:w="1559" w:type="dxa"/>
            <w:shd w:val="clear" w:color="auto" w:fill="auto"/>
            <w:vAlign w:val="center"/>
          </w:tcPr>
          <w:p w14:paraId="0EA3B87A" w14:textId="77777777" w:rsidR="004C227B" w:rsidRPr="00E15894" w:rsidRDefault="00F03ACA" w:rsidP="00066217">
            <w:pPr>
              <w:jc w:val="center"/>
              <w:rPr>
                <w:lang w:val="fr-CA"/>
              </w:rPr>
            </w:pPr>
            <w:sdt>
              <w:sdtPr>
                <w:rPr>
                  <w:lang w:val="fr-CA"/>
                </w:rPr>
                <w:id w:val="-509762553"/>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34F7AAB5" w14:textId="77777777" w:rsidTr="00EC47DB">
        <w:tc>
          <w:tcPr>
            <w:tcW w:w="851" w:type="dxa"/>
          </w:tcPr>
          <w:p w14:paraId="36F1E9AD" w14:textId="09D9E996" w:rsidR="004C227B" w:rsidRPr="00E15894" w:rsidRDefault="004C227B" w:rsidP="004C3A95">
            <w:pPr>
              <w:rPr>
                <w:lang w:val="fr-CA"/>
              </w:rPr>
            </w:pPr>
            <w:r w:rsidRPr="00E15894">
              <w:rPr>
                <w:lang w:val="fr-CA"/>
              </w:rPr>
              <w:lastRenderedPageBreak/>
              <w:t>Q2</w:t>
            </w:r>
            <w:r w:rsidR="00E71A75" w:rsidRPr="00E15894">
              <w:rPr>
                <w:lang w:val="fr-CA"/>
              </w:rPr>
              <w:t>5</w:t>
            </w:r>
            <w:r w:rsidRPr="00E15894">
              <w:rPr>
                <w:lang w:val="fr-CA"/>
              </w:rPr>
              <w:t>g</w:t>
            </w:r>
          </w:p>
        </w:tc>
        <w:tc>
          <w:tcPr>
            <w:tcW w:w="5245" w:type="dxa"/>
          </w:tcPr>
          <w:p w14:paraId="799E580D" w14:textId="5184C8AB" w:rsidR="004C227B" w:rsidRPr="00E15894" w:rsidRDefault="0063476A" w:rsidP="00066217">
            <w:pPr>
              <w:rPr>
                <w:lang w:val="fr-CA"/>
              </w:rPr>
            </w:pPr>
            <w:r w:rsidRPr="00E15894">
              <w:rPr>
                <w:lang w:val="fr-CA"/>
              </w:rPr>
              <w:t>Planification successorale</w:t>
            </w:r>
          </w:p>
        </w:tc>
        <w:tc>
          <w:tcPr>
            <w:tcW w:w="1559" w:type="dxa"/>
            <w:shd w:val="clear" w:color="auto" w:fill="auto"/>
            <w:vAlign w:val="center"/>
          </w:tcPr>
          <w:p w14:paraId="4AA4F27E" w14:textId="77777777" w:rsidR="004C227B" w:rsidRPr="00E15894" w:rsidRDefault="00F03ACA" w:rsidP="00066217">
            <w:pPr>
              <w:jc w:val="center"/>
              <w:rPr>
                <w:lang w:val="fr-CA"/>
              </w:rPr>
            </w:pPr>
            <w:sdt>
              <w:sdtPr>
                <w:rPr>
                  <w:lang w:val="fr-CA"/>
                </w:rPr>
                <w:id w:val="-114599407"/>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719F44B2" w14:textId="77777777" w:rsidTr="00EC47DB">
        <w:tc>
          <w:tcPr>
            <w:tcW w:w="851" w:type="dxa"/>
          </w:tcPr>
          <w:p w14:paraId="50A7B35F" w14:textId="0AFFE23A" w:rsidR="004C227B" w:rsidRPr="00E15894" w:rsidRDefault="00E71A75" w:rsidP="00066217">
            <w:pPr>
              <w:rPr>
                <w:lang w:val="fr-CA"/>
              </w:rPr>
            </w:pPr>
            <w:r w:rsidRPr="00E15894">
              <w:rPr>
                <w:lang w:val="fr-CA"/>
              </w:rPr>
              <w:t>Q25</w:t>
            </w:r>
            <w:r w:rsidR="00273B0F" w:rsidRPr="00E15894">
              <w:rPr>
                <w:lang w:val="fr-CA"/>
              </w:rPr>
              <w:t>h</w:t>
            </w:r>
          </w:p>
        </w:tc>
        <w:tc>
          <w:tcPr>
            <w:tcW w:w="5245" w:type="dxa"/>
          </w:tcPr>
          <w:p w14:paraId="4C992418" w14:textId="1F7C14B4" w:rsidR="004C227B" w:rsidRPr="00E15894" w:rsidRDefault="0063476A" w:rsidP="00066217">
            <w:pPr>
              <w:rPr>
                <w:lang w:val="fr-CA"/>
              </w:rPr>
            </w:pPr>
            <w:r w:rsidRPr="00E15894">
              <w:rPr>
                <w:lang w:val="fr-CA"/>
              </w:rPr>
              <w:t>Rémunération et avantages sociaux des dirigeants</w:t>
            </w:r>
          </w:p>
        </w:tc>
        <w:tc>
          <w:tcPr>
            <w:tcW w:w="1559" w:type="dxa"/>
            <w:shd w:val="clear" w:color="auto" w:fill="auto"/>
            <w:vAlign w:val="center"/>
          </w:tcPr>
          <w:p w14:paraId="2A0A8BBB" w14:textId="1F8E32CA" w:rsidR="004C227B" w:rsidRPr="00E15894" w:rsidRDefault="00F03ACA" w:rsidP="00066217">
            <w:pPr>
              <w:jc w:val="center"/>
              <w:rPr>
                <w:lang w:val="fr-CA"/>
              </w:rPr>
            </w:pPr>
            <w:sdt>
              <w:sdtPr>
                <w:rPr>
                  <w:lang w:val="fr-CA"/>
                </w:rPr>
                <w:id w:val="2067989020"/>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34295167" w14:textId="77777777" w:rsidTr="00EC47DB">
        <w:tc>
          <w:tcPr>
            <w:tcW w:w="851" w:type="dxa"/>
          </w:tcPr>
          <w:p w14:paraId="055AAD07" w14:textId="1CA13BFE" w:rsidR="00273B0F" w:rsidRPr="00E15894" w:rsidRDefault="00E71A75" w:rsidP="00273B0F">
            <w:pPr>
              <w:rPr>
                <w:lang w:val="fr-CA"/>
              </w:rPr>
            </w:pPr>
            <w:r w:rsidRPr="00E15894">
              <w:rPr>
                <w:lang w:val="fr-CA"/>
              </w:rPr>
              <w:t>Q25</w:t>
            </w:r>
            <w:r w:rsidR="00273B0F" w:rsidRPr="00E15894">
              <w:rPr>
                <w:lang w:val="fr-CA"/>
              </w:rPr>
              <w:t>i</w:t>
            </w:r>
          </w:p>
        </w:tc>
        <w:tc>
          <w:tcPr>
            <w:tcW w:w="5245" w:type="dxa"/>
          </w:tcPr>
          <w:p w14:paraId="02AC882A" w14:textId="7F018113" w:rsidR="00273B0F" w:rsidRPr="00E15894" w:rsidRDefault="0063476A" w:rsidP="00273B0F">
            <w:pPr>
              <w:rPr>
                <w:lang w:val="fr-CA"/>
              </w:rPr>
            </w:pPr>
            <w:r w:rsidRPr="00E15894">
              <w:rPr>
                <w:lang w:val="fr-CA"/>
              </w:rPr>
              <w:t>Planification d'assurance</w:t>
            </w:r>
          </w:p>
        </w:tc>
        <w:tc>
          <w:tcPr>
            <w:tcW w:w="1559" w:type="dxa"/>
            <w:shd w:val="clear" w:color="auto" w:fill="auto"/>
            <w:vAlign w:val="center"/>
          </w:tcPr>
          <w:p w14:paraId="2FF06396" w14:textId="106082D3" w:rsidR="00273B0F" w:rsidRPr="00E15894" w:rsidRDefault="00F03ACA" w:rsidP="00273B0F">
            <w:pPr>
              <w:jc w:val="center"/>
              <w:rPr>
                <w:lang w:val="fr-CA"/>
              </w:rPr>
            </w:pPr>
            <w:sdt>
              <w:sdtPr>
                <w:rPr>
                  <w:lang w:val="fr-CA"/>
                </w:rPr>
                <w:id w:val="-1266916965"/>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7CAF5E7B" w14:textId="77777777" w:rsidTr="00EC47DB">
        <w:tc>
          <w:tcPr>
            <w:tcW w:w="851" w:type="dxa"/>
          </w:tcPr>
          <w:p w14:paraId="55128131" w14:textId="0F0302EE" w:rsidR="00273B0F" w:rsidRPr="00E15894" w:rsidRDefault="00E71A75" w:rsidP="00273B0F">
            <w:pPr>
              <w:rPr>
                <w:lang w:val="fr-CA"/>
              </w:rPr>
            </w:pPr>
            <w:r w:rsidRPr="00E15894">
              <w:rPr>
                <w:lang w:val="fr-CA"/>
              </w:rPr>
              <w:t>Q25</w:t>
            </w:r>
            <w:r w:rsidR="00273B0F" w:rsidRPr="00E15894">
              <w:rPr>
                <w:lang w:val="fr-CA"/>
              </w:rPr>
              <w:t>j</w:t>
            </w:r>
          </w:p>
        </w:tc>
        <w:tc>
          <w:tcPr>
            <w:tcW w:w="5245" w:type="dxa"/>
          </w:tcPr>
          <w:p w14:paraId="41F30CB1" w14:textId="63DE4D35" w:rsidR="00273B0F" w:rsidRPr="00E15894" w:rsidRDefault="0063476A" w:rsidP="00273B0F">
            <w:pPr>
              <w:rPr>
                <w:lang w:val="fr-CA"/>
              </w:rPr>
            </w:pPr>
            <w:r w:rsidRPr="00E15894">
              <w:rPr>
                <w:lang w:val="fr-CA"/>
              </w:rPr>
              <w:t>Planification des investissements</w:t>
            </w:r>
          </w:p>
        </w:tc>
        <w:tc>
          <w:tcPr>
            <w:tcW w:w="1559" w:type="dxa"/>
            <w:shd w:val="clear" w:color="auto" w:fill="auto"/>
            <w:vAlign w:val="center"/>
          </w:tcPr>
          <w:p w14:paraId="243ABE9D" w14:textId="61879C03" w:rsidR="00273B0F" w:rsidRPr="00E15894" w:rsidRDefault="00F03ACA" w:rsidP="00273B0F">
            <w:pPr>
              <w:jc w:val="center"/>
              <w:rPr>
                <w:lang w:val="fr-CA"/>
              </w:rPr>
            </w:pPr>
            <w:sdt>
              <w:sdtPr>
                <w:rPr>
                  <w:lang w:val="fr-CA"/>
                </w:rPr>
                <w:id w:val="-990711661"/>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7EF319AA" w14:textId="77777777" w:rsidTr="00EC47DB">
        <w:tc>
          <w:tcPr>
            <w:tcW w:w="851" w:type="dxa"/>
          </w:tcPr>
          <w:p w14:paraId="558B85FF" w14:textId="778EC32A" w:rsidR="00273B0F" w:rsidRPr="00E15894" w:rsidRDefault="00E71A75" w:rsidP="00273B0F">
            <w:pPr>
              <w:rPr>
                <w:lang w:val="fr-CA"/>
              </w:rPr>
            </w:pPr>
            <w:r w:rsidRPr="00E15894">
              <w:rPr>
                <w:lang w:val="fr-CA"/>
              </w:rPr>
              <w:t>Q25</w:t>
            </w:r>
            <w:r w:rsidR="00273B0F" w:rsidRPr="00E15894">
              <w:rPr>
                <w:lang w:val="fr-CA"/>
              </w:rPr>
              <w:t>k</w:t>
            </w:r>
          </w:p>
        </w:tc>
        <w:tc>
          <w:tcPr>
            <w:tcW w:w="5245" w:type="dxa"/>
          </w:tcPr>
          <w:p w14:paraId="64A06B11" w14:textId="48333268" w:rsidR="00273B0F" w:rsidRPr="00E15894" w:rsidRDefault="0063476A" w:rsidP="00273B0F">
            <w:pPr>
              <w:rPr>
                <w:lang w:val="fr-CA"/>
              </w:rPr>
            </w:pPr>
            <w:r w:rsidRPr="00E15894">
              <w:rPr>
                <w:lang w:val="fr-CA"/>
              </w:rPr>
              <w:t>Planification des hypothèques et de la dette</w:t>
            </w:r>
          </w:p>
        </w:tc>
        <w:tc>
          <w:tcPr>
            <w:tcW w:w="1559" w:type="dxa"/>
            <w:shd w:val="clear" w:color="auto" w:fill="auto"/>
            <w:vAlign w:val="center"/>
          </w:tcPr>
          <w:p w14:paraId="7938466F" w14:textId="2A79043F" w:rsidR="00273B0F" w:rsidRPr="00E15894" w:rsidRDefault="00F03ACA" w:rsidP="00273B0F">
            <w:pPr>
              <w:jc w:val="center"/>
              <w:rPr>
                <w:lang w:val="fr-CA"/>
              </w:rPr>
            </w:pPr>
            <w:sdt>
              <w:sdtPr>
                <w:rPr>
                  <w:lang w:val="fr-CA"/>
                </w:rPr>
                <w:id w:val="-1422100510"/>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09328F0D" w14:textId="77777777" w:rsidTr="00EC47DB">
        <w:tc>
          <w:tcPr>
            <w:tcW w:w="851" w:type="dxa"/>
          </w:tcPr>
          <w:p w14:paraId="0B1B90DF" w14:textId="435E0663" w:rsidR="00273B0F" w:rsidRPr="00E15894" w:rsidRDefault="00E71A75" w:rsidP="00273B0F">
            <w:pPr>
              <w:rPr>
                <w:lang w:val="fr-CA"/>
              </w:rPr>
            </w:pPr>
            <w:r w:rsidRPr="00E15894">
              <w:rPr>
                <w:lang w:val="fr-CA"/>
              </w:rPr>
              <w:t>Q25</w:t>
            </w:r>
            <w:r w:rsidR="00273B0F" w:rsidRPr="00E15894">
              <w:rPr>
                <w:lang w:val="fr-CA"/>
              </w:rPr>
              <w:t>l</w:t>
            </w:r>
          </w:p>
        </w:tc>
        <w:tc>
          <w:tcPr>
            <w:tcW w:w="5245" w:type="dxa"/>
          </w:tcPr>
          <w:p w14:paraId="3B916B0B" w14:textId="2D57C3BB" w:rsidR="00273B0F" w:rsidRPr="00E15894" w:rsidRDefault="0063476A" w:rsidP="00273B0F">
            <w:pPr>
              <w:rPr>
                <w:lang w:val="fr-CA"/>
              </w:rPr>
            </w:pPr>
            <w:r w:rsidRPr="00E15894">
              <w:rPr>
                <w:lang w:val="fr-CA"/>
              </w:rPr>
              <w:t>Planification pour les personnes handicapées</w:t>
            </w:r>
          </w:p>
        </w:tc>
        <w:tc>
          <w:tcPr>
            <w:tcW w:w="1559" w:type="dxa"/>
            <w:shd w:val="clear" w:color="auto" w:fill="auto"/>
            <w:vAlign w:val="center"/>
          </w:tcPr>
          <w:p w14:paraId="54C44908" w14:textId="7FA4A09A" w:rsidR="00273B0F" w:rsidRPr="00E15894" w:rsidRDefault="00F03ACA" w:rsidP="00273B0F">
            <w:pPr>
              <w:jc w:val="center"/>
              <w:rPr>
                <w:lang w:val="fr-CA"/>
              </w:rPr>
            </w:pPr>
            <w:sdt>
              <w:sdtPr>
                <w:rPr>
                  <w:lang w:val="fr-CA"/>
                </w:rPr>
                <w:id w:val="1752470691"/>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14F61BE7" w14:textId="77777777" w:rsidTr="00EC47DB">
        <w:tc>
          <w:tcPr>
            <w:tcW w:w="851" w:type="dxa"/>
          </w:tcPr>
          <w:p w14:paraId="37977491" w14:textId="676ED3CC" w:rsidR="00273B0F" w:rsidRPr="00E15894" w:rsidRDefault="00E71A75" w:rsidP="00273B0F">
            <w:pPr>
              <w:rPr>
                <w:lang w:val="fr-CA"/>
              </w:rPr>
            </w:pPr>
            <w:r w:rsidRPr="00E15894">
              <w:rPr>
                <w:lang w:val="fr-CA"/>
              </w:rPr>
              <w:t>Q25</w:t>
            </w:r>
            <w:r w:rsidR="00273B0F" w:rsidRPr="00E15894">
              <w:rPr>
                <w:lang w:val="fr-CA"/>
              </w:rPr>
              <w:t>m</w:t>
            </w:r>
          </w:p>
        </w:tc>
        <w:tc>
          <w:tcPr>
            <w:tcW w:w="5245" w:type="dxa"/>
          </w:tcPr>
          <w:p w14:paraId="485FAC9A" w14:textId="05BA76A0" w:rsidR="00273B0F" w:rsidRPr="00E15894" w:rsidRDefault="009425FB" w:rsidP="00273B0F">
            <w:pPr>
              <w:rPr>
                <w:lang w:val="fr-CA"/>
              </w:rPr>
            </w:pPr>
            <w:r w:rsidRPr="00E15894">
              <w:rPr>
                <w:lang w:val="fr-CA"/>
              </w:rPr>
              <w:t xml:space="preserve">Gestion </w:t>
            </w:r>
            <w:r w:rsidR="0063476A" w:rsidRPr="00E15894">
              <w:rPr>
                <w:lang w:val="fr-CA"/>
              </w:rPr>
              <w:t>privée</w:t>
            </w:r>
          </w:p>
        </w:tc>
        <w:tc>
          <w:tcPr>
            <w:tcW w:w="1559" w:type="dxa"/>
            <w:shd w:val="clear" w:color="auto" w:fill="auto"/>
            <w:vAlign w:val="center"/>
          </w:tcPr>
          <w:p w14:paraId="196D6631" w14:textId="69B22B3B" w:rsidR="00273B0F" w:rsidRPr="00E15894" w:rsidRDefault="00F03ACA" w:rsidP="00273B0F">
            <w:pPr>
              <w:jc w:val="center"/>
              <w:rPr>
                <w:lang w:val="fr-CA"/>
              </w:rPr>
            </w:pPr>
            <w:sdt>
              <w:sdtPr>
                <w:rPr>
                  <w:lang w:val="fr-CA"/>
                </w:rPr>
                <w:id w:val="-1734848140"/>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794B3DF3" w14:textId="77777777" w:rsidTr="00EC47DB">
        <w:tc>
          <w:tcPr>
            <w:tcW w:w="851" w:type="dxa"/>
          </w:tcPr>
          <w:p w14:paraId="4A80E0FE" w14:textId="2FA42565" w:rsidR="00273B0F" w:rsidRPr="00E15894" w:rsidRDefault="00E71A75" w:rsidP="00273B0F">
            <w:pPr>
              <w:rPr>
                <w:lang w:val="fr-CA"/>
              </w:rPr>
            </w:pPr>
            <w:r w:rsidRPr="00E15894">
              <w:rPr>
                <w:lang w:val="fr-CA"/>
              </w:rPr>
              <w:t>Q25</w:t>
            </w:r>
            <w:r w:rsidR="00273B0F" w:rsidRPr="00E15894">
              <w:rPr>
                <w:lang w:val="fr-CA"/>
              </w:rPr>
              <w:t>n</w:t>
            </w:r>
          </w:p>
        </w:tc>
        <w:tc>
          <w:tcPr>
            <w:tcW w:w="5245" w:type="dxa"/>
          </w:tcPr>
          <w:p w14:paraId="4D443F9F" w14:textId="19186D9D" w:rsidR="00273B0F" w:rsidRPr="00E15894" w:rsidRDefault="0063476A" w:rsidP="00273B0F">
            <w:pPr>
              <w:rPr>
                <w:lang w:val="fr-CA"/>
              </w:rPr>
            </w:pPr>
            <w:r w:rsidRPr="00E15894">
              <w:rPr>
                <w:lang w:val="fr-CA"/>
              </w:rPr>
              <w:t>Investissement responsable</w:t>
            </w:r>
          </w:p>
        </w:tc>
        <w:tc>
          <w:tcPr>
            <w:tcW w:w="1559" w:type="dxa"/>
            <w:shd w:val="clear" w:color="auto" w:fill="auto"/>
            <w:vAlign w:val="center"/>
          </w:tcPr>
          <w:p w14:paraId="4E499E50" w14:textId="733156DD" w:rsidR="00273B0F" w:rsidRPr="00E15894" w:rsidRDefault="00F03ACA" w:rsidP="00273B0F">
            <w:pPr>
              <w:jc w:val="center"/>
              <w:rPr>
                <w:lang w:val="fr-CA"/>
              </w:rPr>
            </w:pPr>
            <w:sdt>
              <w:sdtPr>
                <w:rPr>
                  <w:lang w:val="fr-CA"/>
                </w:rPr>
                <w:id w:val="911119304"/>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6F289D81" w14:textId="77777777" w:rsidTr="00EC47DB">
        <w:tc>
          <w:tcPr>
            <w:tcW w:w="851" w:type="dxa"/>
          </w:tcPr>
          <w:p w14:paraId="2674DE11" w14:textId="432DA217" w:rsidR="00273B0F" w:rsidRPr="00E15894" w:rsidRDefault="00273B0F" w:rsidP="004C3A95">
            <w:pPr>
              <w:rPr>
                <w:lang w:val="fr-CA"/>
              </w:rPr>
            </w:pPr>
            <w:r w:rsidRPr="00E15894">
              <w:rPr>
                <w:lang w:val="fr-CA"/>
              </w:rPr>
              <w:t>Q2</w:t>
            </w:r>
            <w:r w:rsidR="00E71A75" w:rsidRPr="00E15894">
              <w:rPr>
                <w:lang w:val="fr-CA"/>
              </w:rPr>
              <w:t>5</w:t>
            </w:r>
            <w:r w:rsidRPr="00E15894">
              <w:rPr>
                <w:lang w:val="fr-CA"/>
              </w:rPr>
              <w:t>o</w:t>
            </w:r>
          </w:p>
        </w:tc>
        <w:tc>
          <w:tcPr>
            <w:tcW w:w="5245" w:type="dxa"/>
          </w:tcPr>
          <w:p w14:paraId="6C780173" w14:textId="708DD8C9" w:rsidR="00273B0F" w:rsidRPr="00E15894" w:rsidRDefault="0063476A" w:rsidP="00273B0F">
            <w:pPr>
              <w:rPr>
                <w:lang w:val="fr-CA"/>
              </w:rPr>
            </w:pPr>
            <w:r w:rsidRPr="00E15894">
              <w:rPr>
                <w:lang w:val="fr-CA"/>
              </w:rPr>
              <w:t>Planification de la retraite</w:t>
            </w:r>
          </w:p>
        </w:tc>
        <w:tc>
          <w:tcPr>
            <w:tcW w:w="1559" w:type="dxa"/>
            <w:shd w:val="clear" w:color="auto" w:fill="auto"/>
            <w:vAlign w:val="center"/>
          </w:tcPr>
          <w:p w14:paraId="52DC795C" w14:textId="46DE53B9" w:rsidR="00273B0F" w:rsidRPr="00E15894" w:rsidRDefault="00F03ACA" w:rsidP="00273B0F">
            <w:pPr>
              <w:jc w:val="center"/>
              <w:rPr>
                <w:lang w:val="fr-CA"/>
              </w:rPr>
            </w:pPr>
            <w:sdt>
              <w:sdtPr>
                <w:rPr>
                  <w:lang w:val="fr-CA"/>
                </w:rPr>
                <w:id w:val="-956024515"/>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5C9C39B3" w14:textId="77777777" w:rsidTr="00EC47DB">
        <w:tc>
          <w:tcPr>
            <w:tcW w:w="851" w:type="dxa"/>
          </w:tcPr>
          <w:p w14:paraId="32C24838" w14:textId="57F7594C" w:rsidR="00273B0F" w:rsidRPr="00E15894" w:rsidRDefault="00E71A75" w:rsidP="00273B0F">
            <w:pPr>
              <w:rPr>
                <w:lang w:val="fr-CA"/>
              </w:rPr>
            </w:pPr>
            <w:r w:rsidRPr="00E15894">
              <w:rPr>
                <w:lang w:val="fr-CA"/>
              </w:rPr>
              <w:t>Q25</w:t>
            </w:r>
            <w:r w:rsidR="00273B0F" w:rsidRPr="00E15894">
              <w:rPr>
                <w:lang w:val="fr-CA"/>
              </w:rPr>
              <w:t>p</w:t>
            </w:r>
          </w:p>
        </w:tc>
        <w:tc>
          <w:tcPr>
            <w:tcW w:w="5245" w:type="dxa"/>
          </w:tcPr>
          <w:p w14:paraId="62594B82" w14:textId="45931413" w:rsidR="00273B0F" w:rsidRPr="00E15894" w:rsidRDefault="0063476A" w:rsidP="0063476A">
            <w:pPr>
              <w:rPr>
                <w:lang w:val="fr-CA"/>
              </w:rPr>
            </w:pPr>
            <w:r w:rsidRPr="00E15894">
              <w:rPr>
                <w:lang w:val="fr-CA"/>
              </w:rPr>
              <w:t>Planification pour petites entreprises</w:t>
            </w:r>
          </w:p>
        </w:tc>
        <w:tc>
          <w:tcPr>
            <w:tcW w:w="1559" w:type="dxa"/>
            <w:shd w:val="clear" w:color="auto" w:fill="auto"/>
            <w:vAlign w:val="center"/>
          </w:tcPr>
          <w:p w14:paraId="16B298CA" w14:textId="446F7D55" w:rsidR="00273B0F" w:rsidRPr="00E15894" w:rsidRDefault="00F03ACA" w:rsidP="00273B0F">
            <w:pPr>
              <w:jc w:val="center"/>
              <w:rPr>
                <w:lang w:val="fr-CA"/>
              </w:rPr>
            </w:pPr>
            <w:sdt>
              <w:sdtPr>
                <w:rPr>
                  <w:lang w:val="fr-CA"/>
                </w:rPr>
                <w:id w:val="-1354115613"/>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04331950" w14:textId="77777777" w:rsidTr="00EC47DB">
        <w:tc>
          <w:tcPr>
            <w:tcW w:w="851" w:type="dxa"/>
          </w:tcPr>
          <w:p w14:paraId="1F98DF75" w14:textId="2A8182D7" w:rsidR="00273B0F" w:rsidRPr="00E15894" w:rsidRDefault="00E71A75" w:rsidP="00273B0F">
            <w:pPr>
              <w:rPr>
                <w:lang w:val="fr-CA"/>
              </w:rPr>
            </w:pPr>
            <w:r w:rsidRPr="00E15894">
              <w:rPr>
                <w:lang w:val="fr-CA"/>
              </w:rPr>
              <w:t>Q25</w:t>
            </w:r>
            <w:r w:rsidR="00273B0F" w:rsidRPr="00E15894">
              <w:rPr>
                <w:lang w:val="fr-CA"/>
              </w:rPr>
              <w:t>q</w:t>
            </w:r>
          </w:p>
        </w:tc>
        <w:tc>
          <w:tcPr>
            <w:tcW w:w="5245" w:type="dxa"/>
          </w:tcPr>
          <w:p w14:paraId="46C160FF" w14:textId="218581BE" w:rsidR="00273B0F" w:rsidRPr="00E15894" w:rsidRDefault="0063476A" w:rsidP="00A604C3">
            <w:pPr>
              <w:rPr>
                <w:lang w:val="fr-CA"/>
              </w:rPr>
            </w:pPr>
            <w:r w:rsidRPr="00E15894">
              <w:rPr>
                <w:lang w:val="fr-CA"/>
              </w:rPr>
              <w:t xml:space="preserve">Planification </w:t>
            </w:r>
            <w:r w:rsidR="00A604C3" w:rsidRPr="00E15894">
              <w:rPr>
                <w:lang w:val="fr-CA"/>
              </w:rPr>
              <w:t xml:space="preserve">de la </w:t>
            </w:r>
            <w:r w:rsidRPr="00E15894">
              <w:rPr>
                <w:lang w:val="fr-CA"/>
              </w:rPr>
              <w:t>success</w:t>
            </w:r>
            <w:r w:rsidR="00A604C3" w:rsidRPr="00E15894">
              <w:rPr>
                <w:lang w:val="fr-CA"/>
              </w:rPr>
              <w:t>ion/relève</w:t>
            </w:r>
          </w:p>
        </w:tc>
        <w:tc>
          <w:tcPr>
            <w:tcW w:w="1559" w:type="dxa"/>
            <w:shd w:val="clear" w:color="auto" w:fill="auto"/>
            <w:vAlign w:val="center"/>
          </w:tcPr>
          <w:p w14:paraId="03B2FA25" w14:textId="04280D6F" w:rsidR="00273B0F" w:rsidRPr="00E15894" w:rsidRDefault="00F03ACA" w:rsidP="00273B0F">
            <w:pPr>
              <w:jc w:val="center"/>
              <w:rPr>
                <w:lang w:val="fr-CA"/>
              </w:rPr>
            </w:pPr>
            <w:sdt>
              <w:sdtPr>
                <w:rPr>
                  <w:lang w:val="fr-CA"/>
                </w:rPr>
                <w:id w:val="-642663248"/>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33A4FF54" w14:textId="77777777" w:rsidTr="00EC47DB">
        <w:tc>
          <w:tcPr>
            <w:tcW w:w="851" w:type="dxa"/>
          </w:tcPr>
          <w:p w14:paraId="1E24399B" w14:textId="2AFEAD5D" w:rsidR="00273B0F" w:rsidRPr="00E15894" w:rsidRDefault="00E71A75" w:rsidP="00273B0F">
            <w:pPr>
              <w:rPr>
                <w:lang w:val="fr-CA"/>
              </w:rPr>
            </w:pPr>
            <w:r w:rsidRPr="00E15894">
              <w:rPr>
                <w:lang w:val="fr-CA"/>
              </w:rPr>
              <w:t>Q25</w:t>
            </w:r>
            <w:r w:rsidR="00273B0F" w:rsidRPr="00E15894">
              <w:rPr>
                <w:lang w:val="fr-CA"/>
              </w:rPr>
              <w:t>r</w:t>
            </w:r>
          </w:p>
        </w:tc>
        <w:tc>
          <w:tcPr>
            <w:tcW w:w="5245" w:type="dxa"/>
          </w:tcPr>
          <w:p w14:paraId="6EC2C3FA" w14:textId="1F8699A7" w:rsidR="00273B0F" w:rsidRPr="00E15894" w:rsidRDefault="0063476A" w:rsidP="00273B0F">
            <w:pPr>
              <w:rPr>
                <w:lang w:val="fr-CA"/>
              </w:rPr>
            </w:pPr>
            <w:r w:rsidRPr="00E15894">
              <w:rPr>
                <w:lang w:val="fr-CA"/>
              </w:rPr>
              <w:t>Planification fiscale</w:t>
            </w:r>
          </w:p>
        </w:tc>
        <w:tc>
          <w:tcPr>
            <w:tcW w:w="1559" w:type="dxa"/>
            <w:shd w:val="clear" w:color="auto" w:fill="auto"/>
            <w:vAlign w:val="center"/>
          </w:tcPr>
          <w:p w14:paraId="40E53166" w14:textId="0F980FDA" w:rsidR="00273B0F" w:rsidRPr="00E15894" w:rsidRDefault="00F03ACA" w:rsidP="00273B0F">
            <w:pPr>
              <w:jc w:val="center"/>
              <w:rPr>
                <w:lang w:val="fr-CA"/>
              </w:rPr>
            </w:pPr>
            <w:sdt>
              <w:sdtPr>
                <w:rPr>
                  <w:lang w:val="fr-CA"/>
                </w:rPr>
                <w:id w:val="333956043"/>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bl>
    <w:p w14:paraId="1C5CC0EA" w14:textId="77777777" w:rsidR="004C227B" w:rsidRPr="00E15894" w:rsidRDefault="004C227B" w:rsidP="004C227B">
      <w:r w:rsidRPr="00E15894">
        <w:t>[WE NEED A CHECKBOX OF SOME SORT IN THE THIRD COLUMN AND SAVE RESPONSES AS ONE BINARY VARIABLES PER SUB-QUESTION THAT TAKE THE VALUE 1 WHEN CHECKED AND ZERO WHEN UNCHECKED.]</w:t>
      </w:r>
    </w:p>
    <w:p w14:paraId="39D36969" w14:textId="77777777" w:rsidR="004C227B" w:rsidRPr="00E15894" w:rsidRDefault="004C227B" w:rsidP="002D6802">
      <w:pPr>
        <w:rPr>
          <w:color w:val="000000" w:themeColor="text1"/>
        </w:rPr>
      </w:pPr>
    </w:p>
    <w:bookmarkEnd w:id="9"/>
    <w:bookmarkEnd w:id="10"/>
    <w:bookmarkEnd w:id="11"/>
    <w:p w14:paraId="49008AA7" w14:textId="40E276F0" w:rsidR="000F256B" w:rsidRPr="00E15894" w:rsidRDefault="0063476A" w:rsidP="000F256B">
      <w:pPr>
        <w:pStyle w:val="Paragraphedeliste"/>
        <w:numPr>
          <w:ilvl w:val="0"/>
          <w:numId w:val="2"/>
        </w:numPr>
        <w:rPr>
          <w:lang w:val="fr-CA"/>
        </w:rPr>
      </w:pPr>
      <w:r w:rsidRPr="00E15894">
        <w:rPr>
          <w:lang w:val="fr-CA"/>
        </w:rPr>
        <w:t xml:space="preserve">Veuillez sélectionner tous les produits </w:t>
      </w:r>
      <w:r w:rsidR="009425FB" w:rsidRPr="00E15894">
        <w:rPr>
          <w:lang w:val="fr-CA"/>
        </w:rPr>
        <w:t xml:space="preserve">parmi les </w:t>
      </w:r>
      <w:r w:rsidRPr="00E15894">
        <w:rPr>
          <w:lang w:val="fr-CA"/>
        </w:rPr>
        <w:t>suivants que vous possédez vous-même</w:t>
      </w:r>
      <w:r w:rsidR="00842390" w:rsidRPr="00E15894">
        <w:rPr>
          <w:bCs/>
          <w:lang w:val="fr-CA"/>
        </w:rPr>
        <w:t>, s’il y a lieu</w:t>
      </w:r>
      <w:r w:rsidR="000F256B" w:rsidRPr="00E15894">
        <w:rPr>
          <w:lang w:val="fr-CA"/>
        </w:rPr>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503F25" w:rsidRPr="00E15894" w14:paraId="46AEF717" w14:textId="77777777" w:rsidTr="00F826E7">
        <w:tc>
          <w:tcPr>
            <w:tcW w:w="777" w:type="dxa"/>
          </w:tcPr>
          <w:p w14:paraId="4776441C" w14:textId="08C83DDB" w:rsidR="00503F25" w:rsidRPr="00E15894" w:rsidRDefault="00503F25" w:rsidP="00503F25">
            <w:pPr>
              <w:rPr>
                <w:lang w:val="fr-CA"/>
              </w:rPr>
            </w:pPr>
            <w:r w:rsidRPr="00E15894">
              <w:rPr>
                <w:lang w:val="fr-CA"/>
              </w:rPr>
              <w:t>Q2</w:t>
            </w:r>
            <w:r w:rsidR="00E71A75" w:rsidRPr="00E15894">
              <w:rPr>
                <w:lang w:val="fr-CA"/>
              </w:rPr>
              <w:t>6</w:t>
            </w:r>
            <w:r w:rsidRPr="00E15894">
              <w:rPr>
                <w:lang w:val="fr-CA"/>
              </w:rPr>
              <w:t>a</w:t>
            </w:r>
          </w:p>
        </w:tc>
        <w:tc>
          <w:tcPr>
            <w:tcW w:w="5319" w:type="dxa"/>
          </w:tcPr>
          <w:p w14:paraId="1F1FC389" w14:textId="0A4AA6F7" w:rsidR="00503F25" w:rsidRPr="00E15894" w:rsidRDefault="0063476A" w:rsidP="00503F25">
            <w:pPr>
              <w:rPr>
                <w:lang w:val="fr-CA"/>
              </w:rPr>
            </w:pPr>
            <w:r w:rsidRPr="00E15894">
              <w:rPr>
                <w:lang w:val="fr-CA"/>
              </w:rPr>
              <w:t>Assurance vie universelle</w:t>
            </w:r>
          </w:p>
        </w:tc>
        <w:tc>
          <w:tcPr>
            <w:tcW w:w="1559" w:type="dxa"/>
            <w:shd w:val="clear" w:color="auto" w:fill="auto"/>
            <w:vAlign w:val="center"/>
          </w:tcPr>
          <w:p w14:paraId="209D1EB0" w14:textId="5F63DE5C" w:rsidR="00503F25" w:rsidRPr="00E15894" w:rsidRDefault="00F03ACA" w:rsidP="00503F25">
            <w:pPr>
              <w:jc w:val="center"/>
              <w:rPr>
                <w:lang w:val="fr-CA"/>
              </w:rPr>
            </w:pPr>
            <w:sdt>
              <w:sdtPr>
                <w:rPr>
                  <w:lang w:val="fr-CA"/>
                </w:rPr>
                <w:id w:val="-213581440"/>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404D7FCC" w14:textId="77777777" w:rsidTr="00F826E7">
        <w:tc>
          <w:tcPr>
            <w:tcW w:w="777" w:type="dxa"/>
          </w:tcPr>
          <w:p w14:paraId="414A0D30" w14:textId="62D2A448" w:rsidR="00503F25" w:rsidRPr="00E15894" w:rsidRDefault="00503F25" w:rsidP="00503F25">
            <w:pPr>
              <w:rPr>
                <w:lang w:val="fr-CA"/>
              </w:rPr>
            </w:pPr>
            <w:r w:rsidRPr="00E15894">
              <w:rPr>
                <w:lang w:val="fr-CA"/>
              </w:rPr>
              <w:t>Q2</w:t>
            </w:r>
            <w:r w:rsidR="00E71A75" w:rsidRPr="00E15894">
              <w:rPr>
                <w:lang w:val="fr-CA"/>
              </w:rPr>
              <w:t>6</w:t>
            </w:r>
            <w:r w:rsidRPr="00E15894">
              <w:rPr>
                <w:lang w:val="fr-CA"/>
              </w:rPr>
              <w:t>b</w:t>
            </w:r>
          </w:p>
        </w:tc>
        <w:tc>
          <w:tcPr>
            <w:tcW w:w="5319" w:type="dxa"/>
          </w:tcPr>
          <w:p w14:paraId="50E8D07D" w14:textId="4538386B" w:rsidR="00503F25" w:rsidRPr="00E15894" w:rsidRDefault="0063476A" w:rsidP="00503F25">
            <w:pPr>
              <w:rPr>
                <w:lang w:val="fr-CA"/>
              </w:rPr>
            </w:pPr>
            <w:r w:rsidRPr="00E15894">
              <w:rPr>
                <w:lang w:val="fr-CA"/>
              </w:rPr>
              <w:t>Fonds communs de placement</w:t>
            </w:r>
          </w:p>
        </w:tc>
        <w:tc>
          <w:tcPr>
            <w:tcW w:w="1559" w:type="dxa"/>
            <w:shd w:val="clear" w:color="auto" w:fill="auto"/>
            <w:vAlign w:val="center"/>
          </w:tcPr>
          <w:p w14:paraId="0E933463" w14:textId="03C6838F" w:rsidR="00503F25" w:rsidRPr="00E15894" w:rsidRDefault="00F03ACA" w:rsidP="00503F25">
            <w:pPr>
              <w:jc w:val="center"/>
              <w:rPr>
                <w:lang w:val="fr-CA"/>
              </w:rPr>
            </w:pPr>
            <w:sdt>
              <w:sdtPr>
                <w:rPr>
                  <w:lang w:val="fr-CA"/>
                </w:rPr>
                <w:id w:val="-675349457"/>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1D26FC19" w14:textId="77777777" w:rsidTr="00F826E7">
        <w:tc>
          <w:tcPr>
            <w:tcW w:w="777" w:type="dxa"/>
            <w:shd w:val="clear" w:color="auto" w:fill="auto"/>
          </w:tcPr>
          <w:p w14:paraId="782C9A09" w14:textId="46736E26" w:rsidR="00503F25" w:rsidRPr="00E15894" w:rsidRDefault="00503F25" w:rsidP="00503F25">
            <w:pPr>
              <w:rPr>
                <w:lang w:val="fr-CA"/>
              </w:rPr>
            </w:pPr>
            <w:r w:rsidRPr="00E15894">
              <w:rPr>
                <w:lang w:val="fr-CA"/>
              </w:rPr>
              <w:t>Q2</w:t>
            </w:r>
            <w:r w:rsidR="00E71A75" w:rsidRPr="00E15894">
              <w:rPr>
                <w:lang w:val="fr-CA"/>
              </w:rPr>
              <w:t>6</w:t>
            </w:r>
            <w:r w:rsidRPr="00E15894">
              <w:rPr>
                <w:lang w:val="fr-CA"/>
              </w:rPr>
              <w:t>c</w:t>
            </w:r>
          </w:p>
        </w:tc>
        <w:tc>
          <w:tcPr>
            <w:tcW w:w="5319" w:type="dxa"/>
          </w:tcPr>
          <w:p w14:paraId="621E3ECF" w14:textId="2137842E" w:rsidR="00503F25" w:rsidRPr="00E15894" w:rsidRDefault="0063476A" w:rsidP="001877BF">
            <w:pPr>
              <w:rPr>
                <w:lang w:val="fr-CA"/>
              </w:rPr>
            </w:pPr>
            <w:r w:rsidRPr="00E15894">
              <w:rPr>
                <w:lang w:val="fr-CA"/>
              </w:rPr>
              <w:t>Fonds distincts</w:t>
            </w:r>
          </w:p>
        </w:tc>
        <w:tc>
          <w:tcPr>
            <w:tcW w:w="1559" w:type="dxa"/>
            <w:shd w:val="clear" w:color="auto" w:fill="auto"/>
            <w:vAlign w:val="center"/>
          </w:tcPr>
          <w:p w14:paraId="3D5C68A3" w14:textId="76D49F74" w:rsidR="00503F25" w:rsidRPr="00E15894" w:rsidRDefault="00F03ACA" w:rsidP="00503F25">
            <w:pPr>
              <w:jc w:val="center"/>
              <w:rPr>
                <w:lang w:val="fr-CA"/>
              </w:rPr>
            </w:pPr>
            <w:sdt>
              <w:sdtPr>
                <w:rPr>
                  <w:lang w:val="fr-CA"/>
                </w:rPr>
                <w:id w:val="-188530883"/>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501162C5" w14:textId="77777777" w:rsidTr="00F826E7">
        <w:tc>
          <w:tcPr>
            <w:tcW w:w="777" w:type="dxa"/>
            <w:shd w:val="clear" w:color="auto" w:fill="auto"/>
          </w:tcPr>
          <w:p w14:paraId="7BA21E79" w14:textId="04B4CA24" w:rsidR="00503F25" w:rsidRPr="00E15894" w:rsidRDefault="00503F25" w:rsidP="00503F25">
            <w:pPr>
              <w:rPr>
                <w:lang w:val="fr-CA"/>
              </w:rPr>
            </w:pPr>
            <w:r w:rsidRPr="00E15894">
              <w:rPr>
                <w:lang w:val="fr-CA"/>
              </w:rPr>
              <w:t>Q2</w:t>
            </w:r>
            <w:r w:rsidR="00E71A75" w:rsidRPr="00E15894">
              <w:rPr>
                <w:lang w:val="fr-CA"/>
              </w:rPr>
              <w:t>6</w:t>
            </w:r>
            <w:r w:rsidRPr="00E15894">
              <w:rPr>
                <w:lang w:val="fr-CA"/>
              </w:rPr>
              <w:t>d</w:t>
            </w:r>
          </w:p>
        </w:tc>
        <w:tc>
          <w:tcPr>
            <w:tcW w:w="5319" w:type="dxa"/>
          </w:tcPr>
          <w:p w14:paraId="15780E88" w14:textId="068AA353" w:rsidR="00503F25" w:rsidRPr="00E15894" w:rsidRDefault="0063476A" w:rsidP="001877BF">
            <w:pPr>
              <w:rPr>
                <w:lang w:val="fr-CA"/>
              </w:rPr>
            </w:pPr>
            <w:r w:rsidRPr="00E15894">
              <w:rPr>
                <w:lang w:val="fr-CA"/>
              </w:rPr>
              <w:t>Rente</w:t>
            </w:r>
          </w:p>
        </w:tc>
        <w:tc>
          <w:tcPr>
            <w:tcW w:w="1559" w:type="dxa"/>
            <w:shd w:val="clear" w:color="auto" w:fill="auto"/>
            <w:vAlign w:val="center"/>
          </w:tcPr>
          <w:p w14:paraId="39D23393" w14:textId="20E97651" w:rsidR="00503F25" w:rsidRPr="00E15894" w:rsidRDefault="00F03ACA" w:rsidP="00503F25">
            <w:pPr>
              <w:jc w:val="center"/>
              <w:rPr>
                <w:lang w:val="fr-CA"/>
              </w:rPr>
            </w:pPr>
            <w:sdt>
              <w:sdtPr>
                <w:rPr>
                  <w:lang w:val="fr-CA"/>
                </w:rPr>
                <w:id w:val="1669288147"/>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125DF162" w14:textId="77777777" w:rsidTr="00F826E7">
        <w:tc>
          <w:tcPr>
            <w:tcW w:w="777" w:type="dxa"/>
          </w:tcPr>
          <w:p w14:paraId="46070DA3" w14:textId="417244B6" w:rsidR="00503F25" w:rsidRPr="00E15894" w:rsidRDefault="00503F25" w:rsidP="00503F25">
            <w:pPr>
              <w:rPr>
                <w:lang w:val="fr-CA"/>
              </w:rPr>
            </w:pPr>
            <w:r w:rsidRPr="00E15894">
              <w:rPr>
                <w:lang w:val="fr-CA"/>
              </w:rPr>
              <w:t>Q2</w:t>
            </w:r>
            <w:r w:rsidR="00E71A75" w:rsidRPr="00E15894">
              <w:rPr>
                <w:lang w:val="fr-CA"/>
              </w:rPr>
              <w:t>6</w:t>
            </w:r>
            <w:r w:rsidRPr="00E15894">
              <w:rPr>
                <w:lang w:val="fr-CA"/>
              </w:rPr>
              <w:t>e</w:t>
            </w:r>
          </w:p>
        </w:tc>
        <w:tc>
          <w:tcPr>
            <w:tcW w:w="5319" w:type="dxa"/>
          </w:tcPr>
          <w:p w14:paraId="17A2F98A" w14:textId="5B4D3766" w:rsidR="00503F25" w:rsidRPr="00E15894" w:rsidRDefault="0063476A" w:rsidP="00503F25">
            <w:pPr>
              <w:rPr>
                <w:lang w:val="fr-CA"/>
              </w:rPr>
            </w:pPr>
            <w:r w:rsidRPr="00E15894">
              <w:rPr>
                <w:lang w:val="fr-CA"/>
              </w:rPr>
              <w:t>Assurance soins de longue durée</w:t>
            </w:r>
          </w:p>
        </w:tc>
        <w:tc>
          <w:tcPr>
            <w:tcW w:w="1559" w:type="dxa"/>
            <w:shd w:val="clear" w:color="auto" w:fill="auto"/>
            <w:vAlign w:val="center"/>
          </w:tcPr>
          <w:p w14:paraId="624BD602" w14:textId="694A3A98" w:rsidR="00503F25" w:rsidRPr="00E15894" w:rsidRDefault="00F03ACA" w:rsidP="00503F25">
            <w:pPr>
              <w:jc w:val="center"/>
              <w:rPr>
                <w:lang w:val="fr-CA"/>
              </w:rPr>
            </w:pPr>
            <w:sdt>
              <w:sdtPr>
                <w:rPr>
                  <w:lang w:val="fr-CA"/>
                </w:rPr>
                <w:id w:val="149413223"/>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46021C2D" w14:textId="77777777" w:rsidTr="00F826E7">
        <w:tc>
          <w:tcPr>
            <w:tcW w:w="777" w:type="dxa"/>
          </w:tcPr>
          <w:p w14:paraId="3901EA3C" w14:textId="495B48C3" w:rsidR="00503F25" w:rsidRPr="00E15894" w:rsidRDefault="00503F25" w:rsidP="00503F25">
            <w:pPr>
              <w:rPr>
                <w:lang w:val="fr-CA"/>
              </w:rPr>
            </w:pPr>
            <w:r w:rsidRPr="00E15894">
              <w:rPr>
                <w:lang w:val="fr-CA"/>
              </w:rPr>
              <w:t>Q2</w:t>
            </w:r>
            <w:r w:rsidR="00E71A75" w:rsidRPr="00E15894">
              <w:rPr>
                <w:lang w:val="fr-CA"/>
              </w:rPr>
              <w:t>6</w:t>
            </w:r>
            <w:r w:rsidRPr="00E15894">
              <w:rPr>
                <w:lang w:val="fr-CA"/>
              </w:rPr>
              <w:t>f</w:t>
            </w:r>
          </w:p>
        </w:tc>
        <w:tc>
          <w:tcPr>
            <w:tcW w:w="5319" w:type="dxa"/>
          </w:tcPr>
          <w:p w14:paraId="1983CB07" w14:textId="4B90C27C" w:rsidR="00503F25" w:rsidRPr="00E15894" w:rsidRDefault="0063476A" w:rsidP="00503F25">
            <w:pPr>
              <w:rPr>
                <w:lang w:val="fr-CA"/>
              </w:rPr>
            </w:pPr>
            <w:r w:rsidRPr="00E15894">
              <w:rPr>
                <w:lang w:val="fr-CA"/>
              </w:rPr>
              <w:t>Certificat de placement garanti indiciel</w:t>
            </w:r>
          </w:p>
        </w:tc>
        <w:tc>
          <w:tcPr>
            <w:tcW w:w="1559" w:type="dxa"/>
            <w:shd w:val="clear" w:color="auto" w:fill="auto"/>
            <w:vAlign w:val="center"/>
          </w:tcPr>
          <w:p w14:paraId="70108D1A" w14:textId="72675C0C" w:rsidR="00503F25" w:rsidRPr="00E15894" w:rsidRDefault="00F03ACA" w:rsidP="00503F25">
            <w:pPr>
              <w:jc w:val="center"/>
              <w:rPr>
                <w:lang w:val="fr-CA"/>
              </w:rPr>
            </w:pPr>
            <w:sdt>
              <w:sdtPr>
                <w:rPr>
                  <w:lang w:val="fr-CA"/>
                </w:rPr>
                <w:id w:val="905726506"/>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0600FB74" w14:textId="77777777" w:rsidTr="00F826E7">
        <w:tc>
          <w:tcPr>
            <w:tcW w:w="777" w:type="dxa"/>
          </w:tcPr>
          <w:p w14:paraId="59FFBC65" w14:textId="4AFFDC00" w:rsidR="00503F25" w:rsidRPr="00E15894" w:rsidRDefault="00503F25" w:rsidP="00503F25">
            <w:pPr>
              <w:rPr>
                <w:lang w:val="fr-CA"/>
              </w:rPr>
            </w:pPr>
            <w:r w:rsidRPr="00E15894">
              <w:rPr>
                <w:lang w:val="fr-CA"/>
              </w:rPr>
              <w:t>Q2</w:t>
            </w:r>
            <w:r w:rsidR="00E71A75" w:rsidRPr="00E15894">
              <w:rPr>
                <w:lang w:val="fr-CA"/>
              </w:rPr>
              <w:t>6</w:t>
            </w:r>
            <w:r w:rsidRPr="00E15894">
              <w:rPr>
                <w:lang w:val="fr-CA"/>
              </w:rPr>
              <w:t>g</w:t>
            </w:r>
          </w:p>
        </w:tc>
        <w:tc>
          <w:tcPr>
            <w:tcW w:w="5319" w:type="dxa"/>
          </w:tcPr>
          <w:p w14:paraId="42EB448F" w14:textId="050D91BC" w:rsidR="00503F25" w:rsidRPr="00E15894" w:rsidRDefault="0063476A" w:rsidP="00503F25">
            <w:pPr>
              <w:rPr>
                <w:lang w:val="fr-CA"/>
              </w:rPr>
            </w:pPr>
            <w:r w:rsidRPr="00E15894">
              <w:rPr>
                <w:color w:val="000000" w:themeColor="text1"/>
                <w:lang w:val="fr-CA"/>
              </w:rPr>
              <w:t>Fonds négociés en bourse (FNB)</w:t>
            </w:r>
          </w:p>
        </w:tc>
        <w:tc>
          <w:tcPr>
            <w:tcW w:w="1559" w:type="dxa"/>
            <w:shd w:val="clear" w:color="auto" w:fill="auto"/>
            <w:vAlign w:val="center"/>
          </w:tcPr>
          <w:p w14:paraId="56B201EE" w14:textId="169F21BF" w:rsidR="00503F25" w:rsidRPr="00E15894" w:rsidRDefault="00F03ACA" w:rsidP="00503F25">
            <w:pPr>
              <w:jc w:val="center"/>
              <w:rPr>
                <w:lang w:val="fr-CA"/>
              </w:rPr>
            </w:pPr>
            <w:sdt>
              <w:sdtPr>
                <w:rPr>
                  <w:lang w:val="fr-CA"/>
                </w:rPr>
                <w:id w:val="1952665342"/>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25256A" w:rsidRPr="00E15894" w14:paraId="5DD813E0" w14:textId="77777777" w:rsidTr="00F826E7">
        <w:tc>
          <w:tcPr>
            <w:tcW w:w="777" w:type="dxa"/>
          </w:tcPr>
          <w:p w14:paraId="57251064" w14:textId="75FF5389" w:rsidR="0025256A" w:rsidRPr="00E15894" w:rsidRDefault="00E71A75" w:rsidP="00503F25">
            <w:r w:rsidRPr="00E15894">
              <w:t>Q26</w:t>
            </w:r>
            <w:r w:rsidR="0025256A" w:rsidRPr="00E15894">
              <w:t>h</w:t>
            </w:r>
          </w:p>
        </w:tc>
        <w:tc>
          <w:tcPr>
            <w:tcW w:w="5319" w:type="dxa"/>
          </w:tcPr>
          <w:p w14:paraId="43F2B514" w14:textId="33084E2A" w:rsidR="0025256A" w:rsidRPr="00E15894" w:rsidRDefault="0063476A" w:rsidP="00503F25">
            <w:pPr>
              <w:rPr>
                <w:color w:val="000000" w:themeColor="text1"/>
                <w:lang w:val="fr-CA"/>
              </w:rPr>
            </w:pPr>
            <w:r w:rsidRPr="00E15894">
              <w:rPr>
                <w:color w:val="000000" w:themeColor="text1"/>
                <w:lang w:val="fr-CA"/>
              </w:rPr>
              <w:t>Immobilier</w:t>
            </w:r>
          </w:p>
        </w:tc>
        <w:tc>
          <w:tcPr>
            <w:tcW w:w="1559" w:type="dxa"/>
            <w:shd w:val="clear" w:color="auto" w:fill="auto"/>
            <w:vAlign w:val="center"/>
          </w:tcPr>
          <w:p w14:paraId="5119978E" w14:textId="2A4123DD" w:rsidR="0025256A" w:rsidRPr="00E15894" w:rsidRDefault="00F03ACA" w:rsidP="00503F25">
            <w:pPr>
              <w:jc w:val="center"/>
            </w:pPr>
            <w:sdt>
              <w:sdtPr>
                <w:id w:val="-384643950"/>
                <w14:checkbox>
                  <w14:checked w14:val="0"/>
                  <w14:checkedState w14:val="2612" w14:font="MS Gothic"/>
                  <w14:uncheckedState w14:val="2610" w14:font="MS Gothic"/>
                </w14:checkbox>
              </w:sdtPr>
              <w:sdtEndPr/>
              <w:sdtContent>
                <w:r w:rsidR="002715E9" w:rsidRPr="00E15894">
                  <w:rPr>
                    <w:rFonts w:ascii="MS Gothic" w:eastAsia="MS Gothic" w:hAnsi="MS Gothic" w:hint="eastAsia"/>
                  </w:rPr>
                  <w:t>☐</w:t>
                </w:r>
              </w:sdtContent>
            </w:sdt>
          </w:p>
        </w:tc>
      </w:tr>
    </w:tbl>
    <w:p w14:paraId="33E0EEE5" w14:textId="7744E645" w:rsidR="000F256B" w:rsidRPr="00E15894" w:rsidRDefault="000F256B" w:rsidP="000F256B">
      <w:r w:rsidRPr="00E15894">
        <w:t>[WE NEED A CHECKBOX OF SOME SORT IN THE THIRD COLUMN AND SAVE RESPONSES AS ONE BINARY VARIABLES PER SUB-QUESTION THAT TAKE THE VALUE 1 WHEN CHECKED AND ZERO WHEN UNCHECKED.]</w:t>
      </w:r>
    </w:p>
    <w:p w14:paraId="2942EAE4" w14:textId="512AF102" w:rsidR="005E34A9" w:rsidRPr="00E15894" w:rsidRDefault="005E34A9" w:rsidP="000F256B"/>
    <w:p w14:paraId="2AE65C4D" w14:textId="77777777" w:rsidR="005E34A9" w:rsidRPr="00E15894" w:rsidRDefault="005E34A9" w:rsidP="005E34A9">
      <w:r w:rsidRPr="00E15894">
        <w:rPr>
          <w:lang w:val="en-CA"/>
        </w:rPr>
        <w:t xml:space="preserve">[ASK IF Q26h==1] </w:t>
      </w:r>
    </w:p>
    <w:p w14:paraId="626FC22C" w14:textId="5236B054" w:rsidR="005E34A9" w:rsidRPr="00E15894" w:rsidRDefault="00E74A07" w:rsidP="005E34A9">
      <w:pPr>
        <w:pStyle w:val="Paragraphedeliste"/>
        <w:numPr>
          <w:ilvl w:val="0"/>
          <w:numId w:val="2"/>
        </w:numPr>
        <w:rPr>
          <w:lang w:val="fr-CA"/>
        </w:rPr>
      </w:pPr>
      <w:r w:rsidRPr="00E15894">
        <w:rPr>
          <w:lang w:val="fr-CA"/>
        </w:rPr>
        <w:t>Veuillez fournir votre meilleure estimation de la valeur actuelle de tout bien immobilier que vous possédez (y compris votre résidence principale, une résidence secondaire, comme un terrain, de l’immobilier locatif ou de l'argent qui vous est dû sur un contrat foncier ou une hypothèque)</w:t>
      </w:r>
      <w:r w:rsidR="005E34A9" w:rsidRPr="00E15894">
        <w:rPr>
          <w:lang w:val="fr-CA"/>
        </w:rPr>
        <w:t>.</w:t>
      </w:r>
    </w:p>
    <w:p w14:paraId="747907C5" w14:textId="1717678D" w:rsidR="005E34A9" w:rsidRPr="00E15894" w:rsidRDefault="005E34A9" w:rsidP="005E34A9">
      <w:r w:rsidRPr="00E15894">
        <w:rPr>
          <w:lang w:val="en-CA"/>
        </w:rPr>
        <w:t xml:space="preserve">Numeric </w:t>
      </w:r>
      <w:r w:rsidRPr="00E15894">
        <w:t xml:space="preserve">(0-9999998) [ADD A </w:t>
      </w:r>
      <w:proofErr w:type="gramStart"/>
      <w:r w:rsidRPr="00E15894">
        <w:t>“</w:t>
      </w:r>
      <w:r w:rsidR="00E74A07" w:rsidRPr="00E15894">
        <w:t xml:space="preserve"> </w:t>
      </w:r>
      <w:r w:rsidRPr="00E15894">
        <w:t>$</w:t>
      </w:r>
      <w:proofErr w:type="gramEnd"/>
      <w:r w:rsidRPr="00E15894">
        <w:t>” BEHIND THE INPUT SPACE]</w:t>
      </w:r>
    </w:p>
    <w:p w14:paraId="788848EA" w14:textId="77777777" w:rsidR="00E74A07" w:rsidRPr="00E15894" w:rsidRDefault="00E74A07" w:rsidP="00E74A07">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776CB835" w14:textId="77777777" w:rsidR="005E34A9" w:rsidRPr="00E15894" w:rsidRDefault="005E34A9" w:rsidP="000F256B">
      <w:pPr>
        <w:rPr>
          <w:lang w:val="en-CA"/>
        </w:rPr>
      </w:pPr>
    </w:p>
    <w:p w14:paraId="48A8638C" w14:textId="45D9427A" w:rsidR="000F256B" w:rsidRPr="00E15894" w:rsidRDefault="000F256B" w:rsidP="003A0F3E"/>
    <w:p w14:paraId="3AD80BE7" w14:textId="6652CE0A" w:rsidR="00A00B5D" w:rsidRPr="00E15894" w:rsidRDefault="00A00B5D" w:rsidP="003A0F3E">
      <w:r w:rsidRPr="00E15894">
        <w:rPr>
          <w:lang w:val="en-CA"/>
        </w:rPr>
        <w:t xml:space="preserve">[ASK IF Q2==1 OR Q2==2] </w:t>
      </w:r>
    </w:p>
    <w:p w14:paraId="13F4077A" w14:textId="2799EF73" w:rsidR="00A00B5D" w:rsidRPr="00E15894" w:rsidRDefault="00C06298" w:rsidP="00A00B5D">
      <w:pPr>
        <w:pStyle w:val="Paragraphedeliste"/>
        <w:numPr>
          <w:ilvl w:val="0"/>
          <w:numId w:val="2"/>
        </w:numPr>
        <w:rPr>
          <w:lang w:val="fr-CA"/>
        </w:rPr>
      </w:pPr>
      <w:r w:rsidRPr="00E15894">
        <w:rPr>
          <w:lang w:val="fr-CA"/>
        </w:rPr>
        <w:t xml:space="preserve">Veuillez sélectionner tous les produits </w:t>
      </w:r>
      <w:r w:rsidR="00182824" w:rsidRPr="00E15894">
        <w:rPr>
          <w:lang w:val="fr-CA"/>
        </w:rPr>
        <w:t xml:space="preserve">parmi les </w:t>
      </w:r>
      <w:r w:rsidRPr="00E15894">
        <w:rPr>
          <w:lang w:val="fr-CA"/>
        </w:rPr>
        <w:t>suivants que votre conjoint(e) ou partenaire possède</w:t>
      </w:r>
      <w:r w:rsidR="00842390" w:rsidRPr="00E15894">
        <w:rPr>
          <w:bCs/>
          <w:lang w:val="fr-CA"/>
        </w:rPr>
        <w:t>, s’il y a lieu</w:t>
      </w:r>
      <w:r w:rsidR="00A00B5D" w:rsidRPr="00E15894">
        <w:rPr>
          <w:lang w:val="fr-CA"/>
        </w:rPr>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C06298" w:rsidRPr="00E15894" w14:paraId="5C9C8179" w14:textId="77777777" w:rsidTr="00C06298">
        <w:tc>
          <w:tcPr>
            <w:tcW w:w="777" w:type="dxa"/>
          </w:tcPr>
          <w:p w14:paraId="33C8B12A" w14:textId="326EB634" w:rsidR="00C06298" w:rsidRPr="00E15894" w:rsidRDefault="009D08BF" w:rsidP="00C06298">
            <w:pPr>
              <w:rPr>
                <w:lang w:val="fr-CA"/>
              </w:rPr>
            </w:pPr>
            <w:r w:rsidRPr="00E15894">
              <w:rPr>
                <w:lang w:val="fr-CA"/>
              </w:rPr>
              <w:t>Q28</w:t>
            </w:r>
            <w:r w:rsidR="00C06298" w:rsidRPr="00E15894">
              <w:rPr>
                <w:lang w:val="fr-CA"/>
              </w:rPr>
              <w:t>a</w:t>
            </w:r>
          </w:p>
        </w:tc>
        <w:tc>
          <w:tcPr>
            <w:tcW w:w="5319" w:type="dxa"/>
          </w:tcPr>
          <w:p w14:paraId="35415972" w14:textId="77777777" w:rsidR="00C06298" w:rsidRPr="00E15894" w:rsidRDefault="00C06298" w:rsidP="00C06298">
            <w:pPr>
              <w:rPr>
                <w:lang w:val="fr-CA"/>
              </w:rPr>
            </w:pPr>
            <w:r w:rsidRPr="00E15894">
              <w:rPr>
                <w:lang w:val="fr-CA"/>
              </w:rPr>
              <w:t>Assurance vie universelle</w:t>
            </w:r>
          </w:p>
        </w:tc>
        <w:tc>
          <w:tcPr>
            <w:tcW w:w="1559" w:type="dxa"/>
            <w:shd w:val="clear" w:color="auto" w:fill="auto"/>
            <w:vAlign w:val="center"/>
          </w:tcPr>
          <w:p w14:paraId="2711454E" w14:textId="77777777" w:rsidR="00C06298" w:rsidRPr="00E15894" w:rsidRDefault="00F03ACA" w:rsidP="00C06298">
            <w:pPr>
              <w:jc w:val="center"/>
              <w:rPr>
                <w:lang w:val="fr-CA"/>
              </w:rPr>
            </w:pPr>
            <w:sdt>
              <w:sdtPr>
                <w:rPr>
                  <w:lang w:val="fr-CA"/>
                </w:rPr>
                <w:id w:val="-1297984891"/>
                <w14:checkbox>
                  <w14:checked w14:val="0"/>
                  <w14:checkedState w14:val="2612" w14:font="MS Gothic"/>
                  <w14:uncheckedState w14:val="2610" w14:font="MS Gothic"/>
                </w14:checkbox>
              </w:sdtPr>
              <w:sdtEndPr/>
              <w:sdtContent>
                <w:r w:rsidR="00C06298" w:rsidRPr="00E15894">
                  <w:rPr>
                    <w:rFonts w:ascii="MS Gothic" w:eastAsia="MS Gothic" w:hAnsi="MS Gothic" w:hint="eastAsia"/>
                    <w:lang w:val="fr-CA"/>
                  </w:rPr>
                  <w:t>☐</w:t>
                </w:r>
              </w:sdtContent>
            </w:sdt>
          </w:p>
        </w:tc>
      </w:tr>
      <w:tr w:rsidR="00C06298" w:rsidRPr="00E15894" w14:paraId="1143499D" w14:textId="77777777" w:rsidTr="00C06298">
        <w:tc>
          <w:tcPr>
            <w:tcW w:w="777" w:type="dxa"/>
          </w:tcPr>
          <w:p w14:paraId="7B1FEB60" w14:textId="1ED00E30" w:rsidR="00C06298" w:rsidRPr="00E15894" w:rsidRDefault="009D08BF" w:rsidP="00C06298">
            <w:pPr>
              <w:rPr>
                <w:lang w:val="fr-CA"/>
              </w:rPr>
            </w:pPr>
            <w:r w:rsidRPr="00E15894">
              <w:rPr>
                <w:lang w:val="fr-CA"/>
              </w:rPr>
              <w:lastRenderedPageBreak/>
              <w:t>Q28</w:t>
            </w:r>
            <w:r w:rsidR="00C06298" w:rsidRPr="00E15894">
              <w:rPr>
                <w:lang w:val="fr-CA"/>
              </w:rPr>
              <w:t>b</w:t>
            </w:r>
          </w:p>
        </w:tc>
        <w:tc>
          <w:tcPr>
            <w:tcW w:w="5319" w:type="dxa"/>
          </w:tcPr>
          <w:p w14:paraId="1295BBB6" w14:textId="77777777" w:rsidR="00C06298" w:rsidRPr="00E15894" w:rsidRDefault="00C06298" w:rsidP="00C06298">
            <w:pPr>
              <w:rPr>
                <w:lang w:val="fr-CA"/>
              </w:rPr>
            </w:pPr>
            <w:r w:rsidRPr="00E15894">
              <w:rPr>
                <w:lang w:val="fr-CA"/>
              </w:rPr>
              <w:t>Fonds communs de placement</w:t>
            </w:r>
          </w:p>
        </w:tc>
        <w:tc>
          <w:tcPr>
            <w:tcW w:w="1559" w:type="dxa"/>
            <w:shd w:val="clear" w:color="auto" w:fill="auto"/>
            <w:vAlign w:val="center"/>
          </w:tcPr>
          <w:p w14:paraId="154EF615" w14:textId="77777777" w:rsidR="00C06298" w:rsidRPr="00E15894" w:rsidRDefault="00F03ACA" w:rsidP="00C06298">
            <w:pPr>
              <w:jc w:val="center"/>
              <w:rPr>
                <w:lang w:val="fr-CA"/>
              </w:rPr>
            </w:pPr>
            <w:sdt>
              <w:sdtPr>
                <w:rPr>
                  <w:lang w:val="fr-CA"/>
                </w:rPr>
                <w:id w:val="167992519"/>
                <w14:checkbox>
                  <w14:checked w14:val="0"/>
                  <w14:checkedState w14:val="2612" w14:font="MS Gothic"/>
                  <w14:uncheckedState w14:val="2610" w14:font="MS Gothic"/>
                </w14:checkbox>
              </w:sdtPr>
              <w:sdtEndPr/>
              <w:sdtContent>
                <w:r w:rsidR="00C06298" w:rsidRPr="00E15894">
                  <w:rPr>
                    <w:rFonts w:ascii="MS Gothic" w:eastAsia="MS Gothic" w:hAnsi="MS Gothic" w:hint="eastAsia"/>
                    <w:lang w:val="fr-CA"/>
                  </w:rPr>
                  <w:t>☐</w:t>
                </w:r>
              </w:sdtContent>
            </w:sdt>
          </w:p>
        </w:tc>
      </w:tr>
      <w:tr w:rsidR="00C06298" w:rsidRPr="00E15894" w14:paraId="216FF4E3" w14:textId="77777777" w:rsidTr="00C06298">
        <w:tc>
          <w:tcPr>
            <w:tcW w:w="777" w:type="dxa"/>
            <w:shd w:val="clear" w:color="auto" w:fill="auto"/>
          </w:tcPr>
          <w:p w14:paraId="5D6BD889" w14:textId="2722E471" w:rsidR="00C06298" w:rsidRPr="00E15894" w:rsidRDefault="009D08BF" w:rsidP="00C06298">
            <w:pPr>
              <w:rPr>
                <w:lang w:val="fr-CA"/>
              </w:rPr>
            </w:pPr>
            <w:r w:rsidRPr="00E15894">
              <w:rPr>
                <w:lang w:val="fr-CA"/>
              </w:rPr>
              <w:t>Q28</w:t>
            </w:r>
            <w:r w:rsidR="00C06298" w:rsidRPr="00E15894">
              <w:rPr>
                <w:lang w:val="fr-CA"/>
              </w:rPr>
              <w:t>c</w:t>
            </w:r>
          </w:p>
        </w:tc>
        <w:tc>
          <w:tcPr>
            <w:tcW w:w="5319" w:type="dxa"/>
          </w:tcPr>
          <w:p w14:paraId="0D5EEB12" w14:textId="77777777" w:rsidR="00C06298" w:rsidRPr="00E15894" w:rsidRDefault="00C06298" w:rsidP="00C06298">
            <w:pPr>
              <w:rPr>
                <w:lang w:val="fr-CA"/>
              </w:rPr>
            </w:pPr>
            <w:r w:rsidRPr="00E15894">
              <w:rPr>
                <w:lang w:val="fr-CA"/>
              </w:rPr>
              <w:t>Fonds distincts</w:t>
            </w:r>
          </w:p>
        </w:tc>
        <w:tc>
          <w:tcPr>
            <w:tcW w:w="1559" w:type="dxa"/>
            <w:shd w:val="clear" w:color="auto" w:fill="auto"/>
            <w:vAlign w:val="center"/>
          </w:tcPr>
          <w:p w14:paraId="0D6CC937" w14:textId="77777777" w:rsidR="00C06298" w:rsidRPr="00E15894" w:rsidRDefault="00F03ACA" w:rsidP="00C06298">
            <w:pPr>
              <w:jc w:val="center"/>
              <w:rPr>
                <w:lang w:val="fr-CA"/>
              </w:rPr>
            </w:pPr>
            <w:sdt>
              <w:sdtPr>
                <w:rPr>
                  <w:lang w:val="fr-CA"/>
                </w:rPr>
                <w:id w:val="-1857257464"/>
                <w14:checkbox>
                  <w14:checked w14:val="0"/>
                  <w14:checkedState w14:val="2612" w14:font="MS Gothic"/>
                  <w14:uncheckedState w14:val="2610" w14:font="MS Gothic"/>
                </w14:checkbox>
              </w:sdtPr>
              <w:sdtEndPr/>
              <w:sdtContent>
                <w:r w:rsidR="00C06298" w:rsidRPr="00E15894">
                  <w:rPr>
                    <w:rFonts w:ascii="MS Gothic" w:eastAsia="MS Gothic" w:hAnsi="MS Gothic" w:hint="eastAsia"/>
                    <w:lang w:val="fr-CA"/>
                  </w:rPr>
                  <w:t>☐</w:t>
                </w:r>
              </w:sdtContent>
            </w:sdt>
          </w:p>
        </w:tc>
      </w:tr>
      <w:tr w:rsidR="00C06298" w:rsidRPr="00E15894" w14:paraId="6ED3EC77" w14:textId="77777777" w:rsidTr="00C06298">
        <w:tc>
          <w:tcPr>
            <w:tcW w:w="777" w:type="dxa"/>
            <w:shd w:val="clear" w:color="auto" w:fill="auto"/>
          </w:tcPr>
          <w:p w14:paraId="5F125AE4" w14:textId="78F3CDCD" w:rsidR="00C06298" w:rsidRPr="00E15894" w:rsidRDefault="009D08BF" w:rsidP="00C06298">
            <w:pPr>
              <w:rPr>
                <w:lang w:val="fr-CA"/>
              </w:rPr>
            </w:pPr>
            <w:r w:rsidRPr="00E15894">
              <w:rPr>
                <w:lang w:val="fr-CA"/>
              </w:rPr>
              <w:t>Q28</w:t>
            </w:r>
            <w:r w:rsidR="00C06298" w:rsidRPr="00E15894">
              <w:rPr>
                <w:lang w:val="fr-CA"/>
              </w:rPr>
              <w:t>d</w:t>
            </w:r>
          </w:p>
        </w:tc>
        <w:tc>
          <w:tcPr>
            <w:tcW w:w="5319" w:type="dxa"/>
          </w:tcPr>
          <w:p w14:paraId="5E35C008" w14:textId="09459974" w:rsidR="00C06298" w:rsidRPr="00E15894" w:rsidRDefault="00C06298" w:rsidP="00C06298">
            <w:pPr>
              <w:rPr>
                <w:lang w:val="fr-CA"/>
              </w:rPr>
            </w:pPr>
            <w:r w:rsidRPr="00E15894">
              <w:rPr>
                <w:lang w:val="fr-CA"/>
              </w:rPr>
              <w:t>Rente</w:t>
            </w:r>
          </w:p>
        </w:tc>
        <w:tc>
          <w:tcPr>
            <w:tcW w:w="1559" w:type="dxa"/>
            <w:shd w:val="clear" w:color="auto" w:fill="auto"/>
            <w:vAlign w:val="center"/>
          </w:tcPr>
          <w:p w14:paraId="4F14DFA0" w14:textId="77777777" w:rsidR="00C06298" w:rsidRPr="00E15894" w:rsidRDefault="00F03ACA" w:rsidP="00C06298">
            <w:pPr>
              <w:jc w:val="center"/>
              <w:rPr>
                <w:lang w:val="fr-CA"/>
              </w:rPr>
            </w:pPr>
            <w:sdt>
              <w:sdtPr>
                <w:rPr>
                  <w:lang w:val="fr-CA"/>
                </w:rPr>
                <w:id w:val="423534885"/>
                <w14:checkbox>
                  <w14:checked w14:val="0"/>
                  <w14:checkedState w14:val="2612" w14:font="MS Gothic"/>
                  <w14:uncheckedState w14:val="2610" w14:font="MS Gothic"/>
                </w14:checkbox>
              </w:sdtPr>
              <w:sdtEndPr/>
              <w:sdtContent>
                <w:r w:rsidR="00C06298" w:rsidRPr="00E15894">
                  <w:rPr>
                    <w:rFonts w:ascii="MS Gothic" w:eastAsia="MS Gothic" w:hAnsi="MS Gothic" w:hint="eastAsia"/>
                    <w:lang w:val="fr-CA"/>
                  </w:rPr>
                  <w:t>☐</w:t>
                </w:r>
              </w:sdtContent>
            </w:sdt>
          </w:p>
        </w:tc>
      </w:tr>
      <w:tr w:rsidR="00C06298" w:rsidRPr="00E15894" w14:paraId="35BC0C25" w14:textId="77777777" w:rsidTr="00C06298">
        <w:tc>
          <w:tcPr>
            <w:tcW w:w="777" w:type="dxa"/>
          </w:tcPr>
          <w:p w14:paraId="53238E49" w14:textId="5C9F9F47" w:rsidR="00C06298" w:rsidRPr="00E15894" w:rsidRDefault="009D08BF" w:rsidP="00C06298">
            <w:pPr>
              <w:rPr>
                <w:lang w:val="de-CH"/>
              </w:rPr>
            </w:pPr>
            <w:r w:rsidRPr="00E15894">
              <w:t>Q28</w:t>
            </w:r>
            <w:r w:rsidR="00C06298" w:rsidRPr="00E15894">
              <w:t>e</w:t>
            </w:r>
          </w:p>
        </w:tc>
        <w:tc>
          <w:tcPr>
            <w:tcW w:w="5319" w:type="dxa"/>
          </w:tcPr>
          <w:p w14:paraId="16166681" w14:textId="77777777" w:rsidR="00C06298" w:rsidRPr="00E15894" w:rsidRDefault="00C06298" w:rsidP="00C06298">
            <w:r w:rsidRPr="00E15894">
              <w:rPr>
                <w:lang w:val="fr-CA"/>
              </w:rPr>
              <w:t>Assurance soins de longue durée</w:t>
            </w:r>
          </w:p>
        </w:tc>
        <w:tc>
          <w:tcPr>
            <w:tcW w:w="1559" w:type="dxa"/>
            <w:shd w:val="clear" w:color="auto" w:fill="auto"/>
            <w:vAlign w:val="center"/>
          </w:tcPr>
          <w:p w14:paraId="7467307C" w14:textId="77777777" w:rsidR="00C06298" w:rsidRPr="00E15894" w:rsidRDefault="00F03ACA" w:rsidP="00C06298">
            <w:pPr>
              <w:jc w:val="center"/>
            </w:pPr>
            <w:sdt>
              <w:sdtPr>
                <w:id w:val="1607457738"/>
                <w14:checkbox>
                  <w14:checked w14:val="0"/>
                  <w14:checkedState w14:val="2612" w14:font="MS Gothic"/>
                  <w14:uncheckedState w14:val="2610" w14:font="MS Gothic"/>
                </w14:checkbox>
              </w:sdtPr>
              <w:sdtEndPr/>
              <w:sdtContent>
                <w:r w:rsidR="00C06298" w:rsidRPr="00E15894">
                  <w:rPr>
                    <w:rFonts w:ascii="MS Gothic" w:eastAsia="MS Gothic" w:hAnsi="MS Gothic" w:hint="eastAsia"/>
                  </w:rPr>
                  <w:t>☐</w:t>
                </w:r>
              </w:sdtContent>
            </w:sdt>
          </w:p>
        </w:tc>
      </w:tr>
      <w:tr w:rsidR="00C06298" w:rsidRPr="00E15894" w14:paraId="520B0E19" w14:textId="77777777" w:rsidTr="00C06298">
        <w:tc>
          <w:tcPr>
            <w:tcW w:w="777" w:type="dxa"/>
          </w:tcPr>
          <w:p w14:paraId="0A2AAE1A" w14:textId="2411A015" w:rsidR="00C06298" w:rsidRPr="00E15894" w:rsidRDefault="009D08BF" w:rsidP="00C06298">
            <w:pPr>
              <w:rPr>
                <w:lang w:val="de-CH"/>
              </w:rPr>
            </w:pPr>
            <w:r w:rsidRPr="00E15894">
              <w:t>Q28</w:t>
            </w:r>
            <w:r w:rsidR="00C06298" w:rsidRPr="00E15894">
              <w:t>f</w:t>
            </w:r>
          </w:p>
        </w:tc>
        <w:tc>
          <w:tcPr>
            <w:tcW w:w="5319" w:type="dxa"/>
          </w:tcPr>
          <w:p w14:paraId="2265D9F0" w14:textId="58BEA902" w:rsidR="00C06298" w:rsidRPr="00E15894" w:rsidRDefault="00C06298" w:rsidP="00C06298">
            <w:pPr>
              <w:rPr>
                <w:lang w:val="en-CA"/>
              </w:rPr>
            </w:pPr>
            <w:r w:rsidRPr="00E15894">
              <w:rPr>
                <w:lang w:val="fr-CA"/>
              </w:rPr>
              <w:t>Certificat de placement garanti indiciel</w:t>
            </w:r>
          </w:p>
        </w:tc>
        <w:tc>
          <w:tcPr>
            <w:tcW w:w="1559" w:type="dxa"/>
            <w:shd w:val="clear" w:color="auto" w:fill="auto"/>
            <w:vAlign w:val="center"/>
          </w:tcPr>
          <w:p w14:paraId="38669265" w14:textId="77777777" w:rsidR="00C06298" w:rsidRPr="00E15894" w:rsidRDefault="00F03ACA" w:rsidP="00C06298">
            <w:pPr>
              <w:jc w:val="center"/>
            </w:pPr>
            <w:sdt>
              <w:sdtPr>
                <w:id w:val="1188104233"/>
                <w14:checkbox>
                  <w14:checked w14:val="0"/>
                  <w14:checkedState w14:val="2612" w14:font="MS Gothic"/>
                  <w14:uncheckedState w14:val="2610" w14:font="MS Gothic"/>
                </w14:checkbox>
              </w:sdtPr>
              <w:sdtEndPr/>
              <w:sdtContent>
                <w:r w:rsidR="00C06298" w:rsidRPr="00E15894">
                  <w:rPr>
                    <w:rFonts w:ascii="MS Gothic" w:eastAsia="MS Gothic" w:hAnsi="MS Gothic" w:hint="eastAsia"/>
                  </w:rPr>
                  <w:t>☐</w:t>
                </w:r>
              </w:sdtContent>
            </w:sdt>
          </w:p>
        </w:tc>
      </w:tr>
      <w:tr w:rsidR="00C06298" w:rsidRPr="00E15894" w14:paraId="7D6A5412" w14:textId="77777777" w:rsidTr="00C06298">
        <w:tc>
          <w:tcPr>
            <w:tcW w:w="777" w:type="dxa"/>
          </w:tcPr>
          <w:p w14:paraId="0D28B405" w14:textId="02F324F6" w:rsidR="00C06298" w:rsidRPr="00E15894" w:rsidRDefault="009D08BF" w:rsidP="00C06298">
            <w:pPr>
              <w:rPr>
                <w:lang w:val="de-CH"/>
              </w:rPr>
            </w:pPr>
            <w:r w:rsidRPr="00E15894">
              <w:t>Q28</w:t>
            </w:r>
            <w:r w:rsidR="00C06298" w:rsidRPr="00E15894">
              <w:t>g</w:t>
            </w:r>
          </w:p>
        </w:tc>
        <w:tc>
          <w:tcPr>
            <w:tcW w:w="5319" w:type="dxa"/>
          </w:tcPr>
          <w:p w14:paraId="6D8EDC9C" w14:textId="77777777" w:rsidR="00C06298" w:rsidRPr="00E15894" w:rsidRDefault="00C06298" w:rsidP="00C06298">
            <w:r w:rsidRPr="00E15894">
              <w:rPr>
                <w:color w:val="000000" w:themeColor="text1"/>
                <w:lang w:val="fr-CA"/>
              </w:rPr>
              <w:t>Fonds négociés en bourse (FNB)</w:t>
            </w:r>
          </w:p>
        </w:tc>
        <w:tc>
          <w:tcPr>
            <w:tcW w:w="1559" w:type="dxa"/>
            <w:shd w:val="clear" w:color="auto" w:fill="auto"/>
            <w:vAlign w:val="center"/>
          </w:tcPr>
          <w:p w14:paraId="1CB240BD" w14:textId="77777777" w:rsidR="00C06298" w:rsidRPr="00E15894" w:rsidRDefault="00F03ACA" w:rsidP="00C06298">
            <w:pPr>
              <w:jc w:val="center"/>
            </w:pPr>
            <w:sdt>
              <w:sdtPr>
                <w:id w:val="1228423431"/>
                <w14:checkbox>
                  <w14:checked w14:val="0"/>
                  <w14:checkedState w14:val="2612" w14:font="MS Gothic"/>
                  <w14:uncheckedState w14:val="2610" w14:font="MS Gothic"/>
                </w14:checkbox>
              </w:sdtPr>
              <w:sdtEndPr/>
              <w:sdtContent>
                <w:r w:rsidR="00C06298" w:rsidRPr="00E15894">
                  <w:rPr>
                    <w:rFonts w:ascii="MS Gothic" w:eastAsia="MS Gothic" w:hAnsi="MS Gothic" w:hint="eastAsia"/>
                  </w:rPr>
                  <w:t>☐</w:t>
                </w:r>
              </w:sdtContent>
            </w:sdt>
          </w:p>
        </w:tc>
      </w:tr>
      <w:tr w:rsidR="00C06298" w:rsidRPr="00E15894" w14:paraId="350F00C7" w14:textId="77777777" w:rsidTr="00C06298">
        <w:tc>
          <w:tcPr>
            <w:tcW w:w="777" w:type="dxa"/>
          </w:tcPr>
          <w:p w14:paraId="73282654" w14:textId="070C7882" w:rsidR="00C06298" w:rsidRPr="00E15894" w:rsidRDefault="009D08BF" w:rsidP="00C06298">
            <w:r w:rsidRPr="00E15894">
              <w:t>Q28</w:t>
            </w:r>
            <w:r w:rsidR="00C06298" w:rsidRPr="00E15894">
              <w:t>h</w:t>
            </w:r>
          </w:p>
        </w:tc>
        <w:tc>
          <w:tcPr>
            <w:tcW w:w="5319" w:type="dxa"/>
          </w:tcPr>
          <w:p w14:paraId="66536504" w14:textId="77777777" w:rsidR="00C06298" w:rsidRPr="00E15894" w:rsidRDefault="00C06298" w:rsidP="00C06298">
            <w:pPr>
              <w:rPr>
                <w:color w:val="000000" w:themeColor="text1"/>
                <w:lang w:val="fr-CA"/>
              </w:rPr>
            </w:pPr>
            <w:r w:rsidRPr="00E15894">
              <w:rPr>
                <w:color w:val="000000" w:themeColor="text1"/>
                <w:lang w:val="fr-CA"/>
              </w:rPr>
              <w:t>Immobilier</w:t>
            </w:r>
          </w:p>
        </w:tc>
        <w:tc>
          <w:tcPr>
            <w:tcW w:w="1559" w:type="dxa"/>
            <w:shd w:val="clear" w:color="auto" w:fill="auto"/>
            <w:vAlign w:val="center"/>
          </w:tcPr>
          <w:p w14:paraId="28573813" w14:textId="77777777" w:rsidR="00C06298" w:rsidRPr="00E15894" w:rsidRDefault="00F03ACA" w:rsidP="00C06298">
            <w:pPr>
              <w:jc w:val="center"/>
            </w:pPr>
            <w:sdt>
              <w:sdtPr>
                <w:id w:val="-250508514"/>
                <w14:checkbox>
                  <w14:checked w14:val="0"/>
                  <w14:checkedState w14:val="2612" w14:font="MS Gothic"/>
                  <w14:uncheckedState w14:val="2610" w14:font="MS Gothic"/>
                </w14:checkbox>
              </w:sdtPr>
              <w:sdtEndPr/>
              <w:sdtContent>
                <w:r w:rsidR="00C06298" w:rsidRPr="00E15894">
                  <w:rPr>
                    <w:rFonts w:ascii="MS Gothic" w:eastAsia="MS Gothic" w:hAnsi="MS Gothic" w:hint="eastAsia"/>
                  </w:rPr>
                  <w:t>☐</w:t>
                </w:r>
              </w:sdtContent>
            </w:sdt>
          </w:p>
        </w:tc>
      </w:tr>
    </w:tbl>
    <w:p w14:paraId="1E963C13" w14:textId="70D05E29" w:rsidR="00A00B5D" w:rsidRPr="00E15894" w:rsidRDefault="009D08BF" w:rsidP="00A00B5D">
      <w:r w:rsidRPr="00E15894">
        <w:t xml:space="preserve"> </w:t>
      </w:r>
      <w:r w:rsidR="00A00B5D" w:rsidRPr="00E15894">
        <w:t>[W</w:t>
      </w:r>
      <w:r w:rsidR="005E34A9" w:rsidRPr="00E15894">
        <w:t>E</w:t>
      </w:r>
      <w:r w:rsidR="00A00B5D" w:rsidRPr="00E15894">
        <w:t xml:space="preserve"> NEED A CHECKBOX OF SOME SORT IN THE THIRD COLUMN AND SAVE RESPONSES AS ONE BINARY VARIABLES PER SUB-QUESTION THAT TAKE THE VALUE 1 WHEN CHECKED AND ZERO WHEN UNCHECKED.]</w:t>
      </w:r>
    </w:p>
    <w:p w14:paraId="486EF585" w14:textId="3B3AEC1A" w:rsidR="00A00B5D" w:rsidRPr="00E15894" w:rsidRDefault="00A00B5D" w:rsidP="003A0F3E"/>
    <w:p w14:paraId="1B7FE7F4" w14:textId="4A2B8B26" w:rsidR="000C29C0" w:rsidRPr="00E15894" w:rsidRDefault="009D08BF" w:rsidP="000C29C0">
      <w:pPr>
        <w:pStyle w:val="Paragraphedeliste"/>
        <w:numPr>
          <w:ilvl w:val="0"/>
          <w:numId w:val="2"/>
        </w:numPr>
        <w:rPr>
          <w:lang w:val="fr-CA"/>
        </w:rPr>
      </w:pPr>
      <w:r w:rsidRPr="00E15894">
        <w:rPr>
          <w:lang w:val="fr-CA"/>
        </w:rPr>
        <w:t xml:space="preserve">Participez-vous actuellement à un </w:t>
      </w:r>
      <w:r w:rsidRPr="00E15894">
        <w:rPr>
          <w:b/>
          <w:bCs/>
          <w:lang w:val="fr-CA"/>
        </w:rPr>
        <w:t>régime de retraite à prestations déterminées (PD)</w:t>
      </w:r>
      <w:r w:rsidRPr="00E15894">
        <w:rPr>
          <w:lang w:val="fr-CA"/>
        </w:rPr>
        <w:t xml:space="preserve"> offert par votre employeur? Ce type de régime de retraite verse des prestations fixes pendant la retraite. Les prestations dépendent du nombre d'années travaillées et des revenus, mais pas des rendements du régime de retraite.</w:t>
      </w:r>
    </w:p>
    <w:p w14:paraId="29CF3031" w14:textId="77777777" w:rsidR="009D08BF" w:rsidRPr="00E15894" w:rsidRDefault="009D08BF" w:rsidP="009D08BF">
      <w:pPr>
        <w:rPr>
          <w:color w:val="000000" w:themeColor="text1"/>
          <w:lang w:val="fr-CA"/>
        </w:rPr>
      </w:pPr>
      <w:r w:rsidRPr="00E15894">
        <w:rPr>
          <w:color w:val="000000" w:themeColor="text1"/>
          <w:lang w:val="fr-CA"/>
        </w:rPr>
        <w:t xml:space="preserve">1 Oui </w:t>
      </w:r>
    </w:p>
    <w:p w14:paraId="0C788C70" w14:textId="77777777" w:rsidR="009D08BF" w:rsidRPr="00E15894" w:rsidRDefault="009D08BF" w:rsidP="009D08BF">
      <w:pPr>
        <w:rPr>
          <w:color w:val="000000" w:themeColor="text1"/>
          <w:lang w:val="fr-CA"/>
        </w:rPr>
      </w:pPr>
      <w:r w:rsidRPr="00E15894">
        <w:rPr>
          <w:color w:val="000000" w:themeColor="text1"/>
          <w:lang w:val="fr-CA"/>
        </w:rPr>
        <w:t>2 Non</w:t>
      </w:r>
    </w:p>
    <w:p w14:paraId="07B066DA" w14:textId="77777777" w:rsidR="009D08BF" w:rsidRPr="00E15894" w:rsidRDefault="009D08BF" w:rsidP="009D08BF">
      <w:pPr>
        <w:rPr>
          <w:lang w:val="fr-CA"/>
        </w:rPr>
      </w:pPr>
      <w:r w:rsidRPr="00E15894">
        <w:rPr>
          <w:lang w:val="fr-CA"/>
        </w:rPr>
        <w:t>7777777 Je ne sais pas</w:t>
      </w:r>
    </w:p>
    <w:p w14:paraId="15667B96" w14:textId="77777777" w:rsidR="009D08BF" w:rsidRPr="00E15894" w:rsidRDefault="009D08BF" w:rsidP="009D08BF">
      <w:pPr>
        <w:rPr>
          <w:lang w:val="fr-CA"/>
        </w:rPr>
      </w:pPr>
      <w:r w:rsidRPr="00E15894">
        <w:rPr>
          <w:lang w:val="fr-CA"/>
        </w:rPr>
        <w:t>8888888 Je préfère ne pas répondre</w:t>
      </w:r>
    </w:p>
    <w:p w14:paraId="42FB8B27" w14:textId="77777777" w:rsidR="003A0F3E" w:rsidRPr="00E15894" w:rsidRDefault="003A0F3E" w:rsidP="003A0F3E">
      <w:pPr>
        <w:rPr>
          <w:lang w:val="en-CA"/>
        </w:rPr>
      </w:pPr>
    </w:p>
    <w:p w14:paraId="47163C79" w14:textId="130DE203" w:rsidR="003A0F3E" w:rsidRPr="00E15894" w:rsidRDefault="009D08BF" w:rsidP="003A0F3E">
      <w:pPr>
        <w:pStyle w:val="Paragraphedeliste"/>
        <w:numPr>
          <w:ilvl w:val="0"/>
          <w:numId w:val="2"/>
        </w:numPr>
        <w:rPr>
          <w:lang w:val="fr-CA"/>
        </w:rPr>
      </w:pPr>
      <w:r w:rsidRPr="00E15894">
        <w:rPr>
          <w:lang w:val="fr-CA"/>
        </w:rPr>
        <w:t>Parmi les types d'actifs ou de régimes suivants, veuillez sélectionner tous ceux que vous possédez ou auxquels vous participez</w:t>
      </w:r>
      <w:r w:rsidR="002776A6" w:rsidRPr="00E15894">
        <w:rPr>
          <w:lang w:val="fr-CA"/>
        </w:rPr>
        <w:t>, s’il y a lieu</w:t>
      </w:r>
      <w:r w:rsidRPr="00E15894">
        <w:rPr>
          <w:lang w:val="fr-CA"/>
        </w:rPr>
        <w:t xml:space="preserve">. Donnez-nous également votre meilleure estimation du montant d'argent dans chacun (solde du compte) ainsi que la proportion investie dans des actions de </w:t>
      </w:r>
      <w:r w:rsidR="00B3591E" w:rsidRPr="00E15894">
        <w:rPr>
          <w:lang w:val="fr-CA"/>
        </w:rPr>
        <w:t>société</w:t>
      </w:r>
      <w:r w:rsidRPr="00E15894">
        <w:rPr>
          <w:lang w:val="fr-CA"/>
        </w:rPr>
        <w:t>s publiques, y compris par l'intermédiaire de fonds communs de placement ou de fiducies d'investissement.</w:t>
      </w:r>
    </w:p>
    <w:tbl>
      <w:tblPr>
        <w:tblStyle w:val="Grilledutableau"/>
        <w:tblW w:w="10348" w:type="dxa"/>
        <w:tblInd w:w="-147" w:type="dxa"/>
        <w:tblLayout w:type="fixed"/>
        <w:tblLook w:val="04A0" w:firstRow="1" w:lastRow="0" w:firstColumn="1" w:lastColumn="0" w:noHBand="0" w:noVBand="1"/>
      </w:tblPr>
      <w:tblGrid>
        <w:gridCol w:w="777"/>
        <w:gridCol w:w="3199"/>
        <w:gridCol w:w="1275"/>
        <w:gridCol w:w="2266"/>
        <w:gridCol w:w="2831"/>
      </w:tblGrid>
      <w:tr w:rsidR="003A0F3E" w:rsidRPr="00E15894" w14:paraId="42404913" w14:textId="77777777" w:rsidTr="00F81088">
        <w:tc>
          <w:tcPr>
            <w:tcW w:w="777" w:type="dxa"/>
          </w:tcPr>
          <w:p w14:paraId="3B1AB79D" w14:textId="77777777" w:rsidR="003A0F3E" w:rsidRPr="00E15894" w:rsidRDefault="003A0F3E" w:rsidP="003A0F3E"/>
        </w:tc>
        <w:tc>
          <w:tcPr>
            <w:tcW w:w="3199" w:type="dxa"/>
          </w:tcPr>
          <w:p w14:paraId="0B02CAB8" w14:textId="77777777" w:rsidR="003A0F3E" w:rsidRPr="00E15894" w:rsidRDefault="003A0F3E" w:rsidP="003A0F3E"/>
        </w:tc>
        <w:tc>
          <w:tcPr>
            <w:tcW w:w="1275" w:type="dxa"/>
          </w:tcPr>
          <w:p w14:paraId="0527AFAB" w14:textId="22B842E4" w:rsidR="003A0F3E" w:rsidRPr="00E15894" w:rsidRDefault="006867D6" w:rsidP="003A0F3E">
            <w:r w:rsidRPr="00E15894">
              <w:rPr>
                <w:lang w:val="fr-CA"/>
              </w:rPr>
              <w:t>Détenu</w:t>
            </w:r>
          </w:p>
        </w:tc>
        <w:tc>
          <w:tcPr>
            <w:tcW w:w="2266" w:type="dxa"/>
          </w:tcPr>
          <w:p w14:paraId="5E8AD6C9" w14:textId="05154B53" w:rsidR="003A0F3E" w:rsidRPr="00E15894" w:rsidRDefault="006867D6" w:rsidP="003A0F3E">
            <w:r w:rsidRPr="00E15894">
              <w:rPr>
                <w:lang w:val="fr-CA"/>
              </w:rPr>
              <w:t>Solde du compte ($)</w:t>
            </w:r>
          </w:p>
        </w:tc>
        <w:tc>
          <w:tcPr>
            <w:tcW w:w="2831" w:type="dxa"/>
          </w:tcPr>
          <w:p w14:paraId="0F5EC88C" w14:textId="02506FD0" w:rsidR="003A0F3E" w:rsidRPr="00E15894" w:rsidRDefault="00861C47" w:rsidP="003A0F3E">
            <w:r w:rsidRPr="00E15894">
              <w:rPr>
                <w:lang w:val="fr-CA"/>
              </w:rPr>
              <w:t xml:space="preserve">Proportion </w:t>
            </w:r>
            <w:r w:rsidR="006867D6" w:rsidRPr="00E15894">
              <w:rPr>
                <w:lang w:val="fr-CA"/>
              </w:rPr>
              <w:t>investie en actions</w:t>
            </w:r>
          </w:p>
        </w:tc>
      </w:tr>
      <w:tr w:rsidR="003A0F3E" w:rsidRPr="00E15894" w14:paraId="33967B4E" w14:textId="77777777" w:rsidTr="00F81088">
        <w:tc>
          <w:tcPr>
            <w:tcW w:w="777" w:type="dxa"/>
          </w:tcPr>
          <w:p w14:paraId="374029CE" w14:textId="409FA0B0" w:rsidR="003A0F3E" w:rsidRPr="00E15894" w:rsidRDefault="00EF3ADC" w:rsidP="00B65091">
            <w:r w:rsidRPr="00E15894">
              <w:t>Q</w:t>
            </w:r>
            <w:r w:rsidR="005E34A9" w:rsidRPr="00E15894">
              <w:t>30a</w:t>
            </w:r>
          </w:p>
        </w:tc>
        <w:tc>
          <w:tcPr>
            <w:tcW w:w="3199" w:type="dxa"/>
          </w:tcPr>
          <w:p w14:paraId="33909DC0" w14:textId="266FCFC2" w:rsidR="003A0F3E" w:rsidRPr="00E15894" w:rsidRDefault="006867D6" w:rsidP="003A0F3E">
            <w:r w:rsidRPr="00E15894">
              <w:rPr>
                <w:lang w:val="fr-CA"/>
              </w:rPr>
              <w:t>REER (régime</w:t>
            </w:r>
            <w:r w:rsidR="00861C47" w:rsidRPr="00E15894">
              <w:rPr>
                <w:lang w:val="fr-CA"/>
              </w:rPr>
              <w:t>s</w:t>
            </w:r>
            <w:r w:rsidRPr="00E15894">
              <w:rPr>
                <w:lang w:val="fr-CA"/>
              </w:rPr>
              <w:t xml:space="preserve"> enregistré</w:t>
            </w:r>
            <w:r w:rsidR="00861C47" w:rsidRPr="00E15894">
              <w:rPr>
                <w:lang w:val="fr-CA"/>
              </w:rPr>
              <w:t>s</w:t>
            </w:r>
            <w:r w:rsidRPr="00E15894">
              <w:rPr>
                <w:lang w:val="fr-CA"/>
              </w:rPr>
              <w:t xml:space="preserve"> d'épargne-retraite)</w:t>
            </w:r>
            <w:r w:rsidR="00861C47" w:rsidRPr="00E15894">
              <w:rPr>
                <w:lang w:val="fr-CA"/>
              </w:rPr>
              <w:t xml:space="preserve"> individuels</w:t>
            </w:r>
          </w:p>
        </w:tc>
        <w:sdt>
          <w:sdtPr>
            <w:id w:val="-68652675"/>
            <w14:checkbox>
              <w14:checked w14:val="0"/>
              <w14:checkedState w14:val="2612" w14:font="MS Gothic"/>
              <w14:uncheckedState w14:val="2610" w14:font="MS Gothic"/>
            </w14:checkbox>
          </w:sdtPr>
          <w:sdtEndPr/>
          <w:sdtContent>
            <w:tc>
              <w:tcPr>
                <w:tcW w:w="1275" w:type="dxa"/>
                <w:shd w:val="clear" w:color="auto" w:fill="auto"/>
                <w:vAlign w:val="center"/>
              </w:tcPr>
              <w:p w14:paraId="4E00A764" w14:textId="77777777" w:rsidR="003A0F3E" w:rsidRPr="00E15894" w:rsidRDefault="003A0F3E" w:rsidP="003A0F3E">
                <w:pPr>
                  <w:jc w:val="center"/>
                </w:pPr>
                <w:r w:rsidRPr="00E15894">
                  <w:rPr>
                    <w:rFonts w:ascii="MS Gothic" w:eastAsia="MS Gothic" w:hAnsi="MS Gothic" w:hint="eastAsia"/>
                  </w:rPr>
                  <w:t>☐</w:t>
                </w:r>
              </w:p>
            </w:tc>
          </w:sdtContent>
        </w:sdt>
        <w:tc>
          <w:tcPr>
            <w:tcW w:w="2266" w:type="dxa"/>
            <w:shd w:val="clear" w:color="auto" w:fill="auto"/>
            <w:vAlign w:val="center"/>
          </w:tcPr>
          <w:p w14:paraId="0A227C9A" w14:textId="77777777" w:rsidR="003A0F3E" w:rsidRPr="00E15894" w:rsidRDefault="003A0F3E" w:rsidP="003A0F3E"/>
        </w:tc>
        <w:tc>
          <w:tcPr>
            <w:tcW w:w="2831" w:type="dxa"/>
          </w:tcPr>
          <w:p w14:paraId="6812C82E" w14:textId="77777777" w:rsidR="003A0F3E" w:rsidRPr="00E15894" w:rsidRDefault="003A0F3E" w:rsidP="003A0F3E">
            <w:pPr>
              <w:rPr>
                <w:lang w:val="de-CH"/>
              </w:rPr>
            </w:pPr>
          </w:p>
        </w:tc>
      </w:tr>
      <w:tr w:rsidR="003A0F3E" w:rsidRPr="00E15894" w14:paraId="27D0F0B1" w14:textId="77777777" w:rsidTr="00F81088">
        <w:tc>
          <w:tcPr>
            <w:tcW w:w="777" w:type="dxa"/>
            <w:shd w:val="clear" w:color="auto" w:fill="auto"/>
          </w:tcPr>
          <w:p w14:paraId="2F053D13" w14:textId="02FFAF12" w:rsidR="003A0F3E" w:rsidRPr="00E15894" w:rsidRDefault="002854B3" w:rsidP="003A0F3E">
            <w:r w:rsidRPr="00E15894">
              <w:t>Q</w:t>
            </w:r>
            <w:r w:rsidR="005E34A9" w:rsidRPr="00E15894">
              <w:t>30</w:t>
            </w:r>
            <w:r w:rsidR="003A0F3E" w:rsidRPr="00E15894">
              <w:t>b</w:t>
            </w:r>
          </w:p>
        </w:tc>
        <w:tc>
          <w:tcPr>
            <w:tcW w:w="3199" w:type="dxa"/>
          </w:tcPr>
          <w:p w14:paraId="7704BE4B" w14:textId="23004A1C" w:rsidR="003A0F3E" w:rsidRPr="00E15894" w:rsidRDefault="002C44E3" w:rsidP="003A0F3E">
            <w:r w:rsidRPr="00E15894">
              <w:rPr>
                <w:lang w:val="fr-CA"/>
              </w:rPr>
              <w:t>CELI (compte</w:t>
            </w:r>
            <w:r w:rsidR="00861C47" w:rsidRPr="00E15894">
              <w:rPr>
                <w:lang w:val="fr-CA"/>
              </w:rPr>
              <w:t>s</w:t>
            </w:r>
            <w:r w:rsidR="006867D6" w:rsidRPr="00E15894">
              <w:rPr>
                <w:lang w:val="fr-CA"/>
              </w:rPr>
              <w:t xml:space="preserve"> d'épargne</w:t>
            </w:r>
            <w:r w:rsidR="00861C47" w:rsidRPr="00E15894">
              <w:rPr>
                <w:lang w:val="fr-CA"/>
              </w:rPr>
              <w:t>s</w:t>
            </w:r>
            <w:r w:rsidR="006867D6" w:rsidRPr="00E15894">
              <w:rPr>
                <w:lang w:val="fr-CA"/>
              </w:rPr>
              <w:t xml:space="preserve"> libre d'impôt)</w:t>
            </w:r>
            <w:r w:rsidR="00861C47" w:rsidRPr="00E15894">
              <w:rPr>
                <w:lang w:val="fr-CA"/>
              </w:rPr>
              <w:t xml:space="preserve"> individuels</w:t>
            </w:r>
          </w:p>
        </w:tc>
        <w:sdt>
          <w:sdtPr>
            <w:id w:val="2070526366"/>
            <w14:checkbox>
              <w14:checked w14:val="0"/>
              <w14:checkedState w14:val="2612" w14:font="MS Gothic"/>
              <w14:uncheckedState w14:val="2610" w14:font="MS Gothic"/>
            </w14:checkbox>
          </w:sdtPr>
          <w:sdtEndPr/>
          <w:sdtContent>
            <w:tc>
              <w:tcPr>
                <w:tcW w:w="1275" w:type="dxa"/>
                <w:shd w:val="clear" w:color="auto" w:fill="auto"/>
                <w:vAlign w:val="center"/>
              </w:tcPr>
              <w:p w14:paraId="0C052C86" w14:textId="77777777" w:rsidR="003A0F3E" w:rsidRPr="00E15894" w:rsidRDefault="003A0F3E" w:rsidP="003A0F3E">
                <w:pPr>
                  <w:jc w:val="center"/>
                </w:pPr>
                <w:r w:rsidRPr="00E15894">
                  <w:rPr>
                    <w:rFonts w:ascii="MS Gothic" w:eastAsia="MS Gothic" w:hAnsi="MS Gothic" w:hint="eastAsia"/>
                  </w:rPr>
                  <w:t>☐</w:t>
                </w:r>
              </w:p>
            </w:tc>
          </w:sdtContent>
        </w:sdt>
        <w:tc>
          <w:tcPr>
            <w:tcW w:w="2266" w:type="dxa"/>
            <w:shd w:val="clear" w:color="auto" w:fill="auto"/>
            <w:vAlign w:val="center"/>
          </w:tcPr>
          <w:p w14:paraId="3D89CC19" w14:textId="77777777" w:rsidR="003A0F3E" w:rsidRPr="00E15894" w:rsidRDefault="003A0F3E" w:rsidP="003A0F3E"/>
        </w:tc>
        <w:tc>
          <w:tcPr>
            <w:tcW w:w="2831" w:type="dxa"/>
          </w:tcPr>
          <w:p w14:paraId="6A67B67E" w14:textId="77777777" w:rsidR="003A0F3E" w:rsidRPr="00E15894" w:rsidRDefault="003A0F3E" w:rsidP="003A0F3E">
            <w:pPr>
              <w:rPr>
                <w:lang w:val="de-CH"/>
              </w:rPr>
            </w:pPr>
          </w:p>
        </w:tc>
      </w:tr>
      <w:tr w:rsidR="003A0F3E" w:rsidRPr="00E15894" w14:paraId="7F92E804" w14:textId="77777777" w:rsidTr="00F81088">
        <w:tc>
          <w:tcPr>
            <w:tcW w:w="777" w:type="dxa"/>
          </w:tcPr>
          <w:p w14:paraId="15AE85E1" w14:textId="512E73DD" w:rsidR="003A0F3E" w:rsidRPr="00E15894" w:rsidRDefault="002854B3" w:rsidP="003A0F3E">
            <w:pPr>
              <w:rPr>
                <w:lang w:val="de-CH"/>
              </w:rPr>
            </w:pPr>
            <w:r w:rsidRPr="00E15894">
              <w:t>Q</w:t>
            </w:r>
            <w:r w:rsidR="005E34A9" w:rsidRPr="00E15894">
              <w:t>30</w:t>
            </w:r>
            <w:r w:rsidR="003A0F3E" w:rsidRPr="00E15894">
              <w:t>c</w:t>
            </w:r>
          </w:p>
        </w:tc>
        <w:tc>
          <w:tcPr>
            <w:tcW w:w="3199" w:type="dxa"/>
          </w:tcPr>
          <w:p w14:paraId="6352B877" w14:textId="57C7A87D" w:rsidR="003A0F3E" w:rsidRPr="00E15894" w:rsidRDefault="006867D6" w:rsidP="003A0F3E">
            <w:r w:rsidRPr="00E15894">
              <w:rPr>
                <w:lang w:val="fr-CA"/>
              </w:rPr>
              <w:t xml:space="preserve">Régimes collectifs acquis par l'entremise de l'employeur, comme un REER collectif (offert par l'employeur; les cotisations sont prélevées sur le revenu de travail; l'employeur peut cotiser au REER collectif) </w:t>
            </w:r>
            <w:r w:rsidR="00861C47" w:rsidRPr="00E15894">
              <w:rPr>
                <w:lang w:val="fr-CA"/>
              </w:rPr>
              <w:t xml:space="preserve">ou </w:t>
            </w:r>
            <w:r w:rsidRPr="00E15894">
              <w:rPr>
                <w:lang w:val="fr-CA"/>
              </w:rPr>
              <w:t>un CELI collectif (offert par l'employeur; les cotisations sont prélevées sur le revenu de travail; l'employeur peut cotiser au CELI collectif)</w:t>
            </w:r>
          </w:p>
        </w:tc>
        <w:sdt>
          <w:sdtPr>
            <w:id w:val="1800491550"/>
            <w14:checkbox>
              <w14:checked w14:val="0"/>
              <w14:checkedState w14:val="2612" w14:font="MS Gothic"/>
              <w14:uncheckedState w14:val="2610" w14:font="MS Gothic"/>
            </w14:checkbox>
          </w:sdtPr>
          <w:sdtEndPr/>
          <w:sdtContent>
            <w:tc>
              <w:tcPr>
                <w:tcW w:w="1275" w:type="dxa"/>
                <w:shd w:val="clear" w:color="auto" w:fill="auto"/>
                <w:vAlign w:val="center"/>
              </w:tcPr>
              <w:p w14:paraId="777BA21E" w14:textId="77777777" w:rsidR="003A0F3E" w:rsidRPr="00E15894" w:rsidRDefault="003A0F3E" w:rsidP="003A0F3E">
                <w:pPr>
                  <w:jc w:val="center"/>
                </w:pPr>
                <w:r w:rsidRPr="00E15894">
                  <w:rPr>
                    <w:rFonts w:ascii="MS Gothic" w:eastAsia="MS Gothic" w:hAnsi="MS Gothic" w:hint="eastAsia"/>
                  </w:rPr>
                  <w:t>☐</w:t>
                </w:r>
              </w:p>
            </w:tc>
          </w:sdtContent>
        </w:sdt>
        <w:tc>
          <w:tcPr>
            <w:tcW w:w="2266" w:type="dxa"/>
            <w:shd w:val="clear" w:color="auto" w:fill="auto"/>
            <w:vAlign w:val="center"/>
          </w:tcPr>
          <w:p w14:paraId="5D074086" w14:textId="77777777" w:rsidR="003A0F3E" w:rsidRPr="00E15894" w:rsidRDefault="003A0F3E" w:rsidP="003A0F3E"/>
        </w:tc>
        <w:tc>
          <w:tcPr>
            <w:tcW w:w="2831" w:type="dxa"/>
          </w:tcPr>
          <w:p w14:paraId="7A43369C" w14:textId="77777777" w:rsidR="003A0F3E" w:rsidRPr="00E15894" w:rsidRDefault="003A0F3E" w:rsidP="003A0F3E">
            <w:pPr>
              <w:rPr>
                <w:lang w:val="de-CH"/>
              </w:rPr>
            </w:pPr>
          </w:p>
        </w:tc>
      </w:tr>
      <w:tr w:rsidR="003A0F3E" w:rsidRPr="00E15894" w14:paraId="4E88F373" w14:textId="77777777" w:rsidTr="00F81088">
        <w:tc>
          <w:tcPr>
            <w:tcW w:w="777" w:type="dxa"/>
          </w:tcPr>
          <w:p w14:paraId="41DBF0A4" w14:textId="4115410C" w:rsidR="003A0F3E" w:rsidRPr="00E15894" w:rsidRDefault="00C507A5" w:rsidP="001A3146">
            <w:pPr>
              <w:rPr>
                <w:lang w:val="de-CH"/>
              </w:rPr>
            </w:pPr>
            <w:r w:rsidRPr="00E15894">
              <w:lastRenderedPageBreak/>
              <w:t>Q</w:t>
            </w:r>
            <w:r w:rsidR="005E34A9" w:rsidRPr="00E15894">
              <w:t>30</w:t>
            </w:r>
            <w:r w:rsidR="003A0F3E" w:rsidRPr="00E15894">
              <w:t>d</w:t>
            </w:r>
          </w:p>
        </w:tc>
        <w:tc>
          <w:tcPr>
            <w:tcW w:w="3199" w:type="dxa"/>
          </w:tcPr>
          <w:p w14:paraId="3E64AEA4" w14:textId="77777777" w:rsidR="006867D6" w:rsidRPr="00E15894" w:rsidRDefault="006867D6" w:rsidP="006867D6">
            <w:pPr>
              <w:rPr>
                <w:lang w:val="fr-CA"/>
              </w:rPr>
            </w:pPr>
            <w:r w:rsidRPr="00E15894">
              <w:rPr>
                <w:lang w:val="fr-CA"/>
              </w:rPr>
              <w:t>Régime de retraite à cotisations déterminées (CD), y compris les régimes de retraite simplifiés</w:t>
            </w:r>
          </w:p>
          <w:p w14:paraId="2C6F5BC9" w14:textId="378C931F" w:rsidR="003A0F3E" w:rsidRPr="00E15894" w:rsidRDefault="006867D6" w:rsidP="006867D6">
            <w:r w:rsidRPr="00E15894">
              <w:rPr>
                <w:lang w:val="fr-CA"/>
              </w:rPr>
              <w:t>(Ce type de régime de retraite verse des prestations qui dépendent des rendements du régime de retraite. Vous et votre employeur déposez des cotisations.)</w:t>
            </w:r>
          </w:p>
        </w:tc>
        <w:sdt>
          <w:sdtPr>
            <w:id w:val="1943566924"/>
            <w14:checkbox>
              <w14:checked w14:val="0"/>
              <w14:checkedState w14:val="2612" w14:font="MS Gothic"/>
              <w14:uncheckedState w14:val="2610" w14:font="MS Gothic"/>
            </w14:checkbox>
          </w:sdtPr>
          <w:sdtEndPr/>
          <w:sdtContent>
            <w:tc>
              <w:tcPr>
                <w:tcW w:w="1275" w:type="dxa"/>
                <w:shd w:val="clear" w:color="auto" w:fill="auto"/>
                <w:vAlign w:val="center"/>
              </w:tcPr>
              <w:p w14:paraId="4720F653" w14:textId="77777777" w:rsidR="003A0F3E" w:rsidRPr="00E15894" w:rsidRDefault="003A0F3E" w:rsidP="003A0F3E">
                <w:pPr>
                  <w:jc w:val="center"/>
                </w:pPr>
                <w:r w:rsidRPr="00E15894">
                  <w:rPr>
                    <w:rFonts w:ascii="MS Gothic" w:eastAsia="MS Gothic" w:hAnsi="MS Gothic" w:hint="eastAsia"/>
                  </w:rPr>
                  <w:t>☐</w:t>
                </w:r>
              </w:p>
            </w:tc>
          </w:sdtContent>
        </w:sdt>
        <w:tc>
          <w:tcPr>
            <w:tcW w:w="2266" w:type="dxa"/>
            <w:shd w:val="clear" w:color="auto" w:fill="auto"/>
            <w:vAlign w:val="center"/>
          </w:tcPr>
          <w:p w14:paraId="5696B2DB" w14:textId="77777777" w:rsidR="003A0F3E" w:rsidRPr="00E15894" w:rsidRDefault="003A0F3E" w:rsidP="003A0F3E"/>
        </w:tc>
        <w:tc>
          <w:tcPr>
            <w:tcW w:w="2831" w:type="dxa"/>
          </w:tcPr>
          <w:p w14:paraId="6E585A31" w14:textId="77777777" w:rsidR="003A0F3E" w:rsidRPr="00E15894" w:rsidRDefault="003A0F3E" w:rsidP="003A0F3E">
            <w:pPr>
              <w:rPr>
                <w:lang w:val="de-CH"/>
              </w:rPr>
            </w:pPr>
          </w:p>
        </w:tc>
      </w:tr>
      <w:tr w:rsidR="003A0F3E" w:rsidRPr="00E15894" w14:paraId="7C20741B" w14:textId="77777777" w:rsidTr="00F81088">
        <w:tc>
          <w:tcPr>
            <w:tcW w:w="777" w:type="dxa"/>
          </w:tcPr>
          <w:p w14:paraId="76F0611C" w14:textId="46740A40" w:rsidR="003A0F3E" w:rsidRPr="00E15894" w:rsidRDefault="000F256B" w:rsidP="0043385E">
            <w:pPr>
              <w:rPr>
                <w:lang w:val="de-CH"/>
              </w:rPr>
            </w:pPr>
            <w:r w:rsidRPr="00E15894">
              <w:t>Q</w:t>
            </w:r>
            <w:r w:rsidR="005E34A9" w:rsidRPr="00E15894">
              <w:t>30</w:t>
            </w:r>
            <w:r w:rsidR="003A0F3E" w:rsidRPr="00E15894">
              <w:t>e</w:t>
            </w:r>
          </w:p>
        </w:tc>
        <w:tc>
          <w:tcPr>
            <w:tcW w:w="3199" w:type="dxa"/>
          </w:tcPr>
          <w:p w14:paraId="7ECA634F" w14:textId="1AE773BC" w:rsidR="003A0F3E" w:rsidRPr="00E15894" w:rsidRDefault="006867D6" w:rsidP="00503F25">
            <w:proofErr w:type="spellStart"/>
            <w:r w:rsidRPr="00E15894">
              <w:t>Autres</w:t>
            </w:r>
            <w:proofErr w:type="spellEnd"/>
            <w:r w:rsidRPr="00E15894">
              <w:t xml:space="preserve"> </w:t>
            </w:r>
            <w:proofErr w:type="spellStart"/>
            <w:r w:rsidRPr="00E15894">
              <w:t>comptes</w:t>
            </w:r>
            <w:proofErr w:type="spellEnd"/>
          </w:p>
        </w:tc>
        <w:sdt>
          <w:sdtPr>
            <w:id w:val="-593546752"/>
            <w14:checkbox>
              <w14:checked w14:val="0"/>
              <w14:checkedState w14:val="2612" w14:font="MS Gothic"/>
              <w14:uncheckedState w14:val="2610" w14:font="MS Gothic"/>
            </w14:checkbox>
          </w:sdtPr>
          <w:sdtEndPr/>
          <w:sdtContent>
            <w:tc>
              <w:tcPr>
                <w:tcW w:w="1275" w:type="dxa"/>
                <w:shd w:val="clear" w:color="auto" w:fill="auto"/>
                <w:vAlign w:val="center"/>
              </w:tcPr>
              <w:p w14:paraId="3550BC85" w14:textId="77777777" w:rsidR="003A0F3E" w:rsidRPr="00E15894" w:rsidRDefault="003A0F3E" w:rsidP="003A0F3E">
                <w:pPr>
                  <w:jc w:val="center"/>
                </w:pPr>
                <w:r w:rsidRPr="00E15894">
                  <w:rPr>
                    <w:rFonts w:ascii="MS Gothic" w:eastAsia="MS Gothic" w:hAnsi="MS Gothic" w:hint="eastAsia"/>
                  </w:rPr>
                  <w:t>☐</w:t>
                </w:r>
              </w:p>
            </w:tc>
          </w:sdtContent>
        </w:sdt>
        <w:tc>
          <w:tcPr>
            <w:tcW w:w="2266" w:type="dxa"/>
            <w:shd w:val="clear" w:color="auto" w:fill="auto"/>
            <w:vAlign w:val="center"/>
          </w:tcPr>
          <w:p w14:paraId="755D06AA" w14:textId="77777777" w:rsidR="003A0F3E" w:rsidRPr="00E15894" w:rsidRDefault="003A0F3E" w:rsidP="003A0F3E"/>
        </w:tc>
        <w:tc>
          <w:tcPr>
            <w:tcW w:w="2831" w:type="dxa"/>
          </w:tcPr>
          <w:p w14:paraId="0CD5AB7C" w14:textId="77777777" w:rsidR="003A0F3E" w:rsidRPr="00E15894" w:rsidRDefault="003A0F3E" w:rsidP="003A0F3E">
            <w:pPr>
              <w:rPr>
                <w:lang w:val="de-CH"/>
              </w:rPr>
            </w:pPr>
          </w:p>
        </w:tc>
      </w:tr>
    </w:tbl>
    <w:p w14:paraId="60B4E470" w14:textId="7097A9B3" w:rsidR="002C77A6" w:rsidRPr="00E15894" w:rsidRDefault="002C77A6" w:rsidP="002C77A6">
      <w:r w:rsidRPr="00E15894">
        <w:t>[NEED A CHECKBOX OF SOME SORT IN THE “</w:t>
      </w:r>
      <w:proofErr w:type="spellStart"/>
      <w:r w:rsidR="006867D6" w:rsidRPr="00E15894">
        <w:t>Détenu</w:t>
      </w:r>
      <w:proofErr w:type="spellEnd"/>
      <w:r w:rsidRPr="00E15894">
        <w:t xml:space="preserve">” COLUMN AND A </w:t>
      </w:r>
      <w:proofErr w:type="gramStart"/>
      <w:r w:rsidRPr="00E15894">
        <w:t>DROP DOWN</w:t>
      </w:r>
      <w:proofErr w:type="gramEnd"/>
      <w:r w:rsidRPr="00E15894">
        <w:t xml:space="preserve"> MENU FOR EACH CELL IN THE “</w:t>
      </w:r>
      <w:r w:rsidR="004A4CB7" w:rsidRPr="00E15894">
        <w:rPr>
          <w:lang w:val="fr-CA"/>
        </w:rPr>
        <w:t xml:space="preserve">Proportion </w:t>
      </w:r>
      <w:r w:rsidR="000B341D" w:rsidRPr="00E15894">
        <w:rPr>
          <w:lang w:val="fr-CA"/>
        </w:rPr>
        <w:t>investie en actions</w:t>
      </w:r>
      <w:r w:rsidRPr="00E15894">
        <w:t xml:space="preserve">” COLUMN, WHERE RESPONDENTS CAN SELECT </w:t>
      </w:r>
      <w:proofErr w:type="spellStart"/>
      <w:r w:rsidR="004A4CB7" w:rsidRPr="00E15894">
        <w:t>zéro</w:t>
      </w:r>
      <w:proofErr w:type="spellEnd"/>
      <w:r w:rsidR="004A4CB7" w:rsidRPr="00E15894">
        <w:t xml:space="preserve"> </w:t>
      </w:r>
      <w:r w:rsidRPr="00E15894">
        <w:t xml:space="preserve">OR </w:t>
      </w:r>
      <w:r w:rsidR="004A4CB7" w:rsidRPr="00E15894">
        <w:t>un q</w:t>
      </w:r>
      <w:r w:rsidR="00F04DE1" w:rsidRPr="00E15894">
        <w:t>u</w:t>
      </w:r>
      <w:r w:rsidR="004A4CB7" w:rsidRPr="00E15894">
        <w:t xml:space="preserve">art </w:t>
      </w:r>
      <w:r w:rsidRPr="00E15894">
        <w:t xml:space="preserve">OR </w:t>
      </w:r>
      <w:r w:rsidR="004A4CB7" w:rsidRPr="00E15894">
        <w:t xml:space="preserve">la </w:t>
      </w:r>
      <w:proofErr w:type="spellStart"/>
      <w:r w:rsidR="004A4CB7" w:rsidRPr="00E15894">
        <w:t>moitié</w:t>
      </w:r>
      <w:proofErr w:type="spellEnd"/>
      <w:r w:rsidR="004A4CB7" w:rsidRPr="00E15894">
        <w:t xml:space="preserve"> </w:t>
      </w:r>
      <w:r w:rsidRPr="00E15894">
        <w:t xml:space="preserve">OR </w:t>
      </w:r>
      <w:proofErr w:type="spellStart"/>
      <w:r w:rsidR="004A4CB7" w:rsidRPr="00E15894">
        <w:t>presque</w:t>
      </w:r>
      <w:proofErr w:type="spellEnd"/>
      <w:r w:rsidR="004A4CB7" w:rsidRPr="00E15894">
        <w:t xml:space="preserve"> </w:t>
      </w:r>
      <w:proofErr w:type="spellStart"/>
      <w:r w:rsidR="004A4CB7" w:rsidRPr="00E15894">
        <w:t>entièrement</w:t>
      </w:r>
      <w:proofErr w:type="spellEnd"/>
      <w:r w:rsidRPr="00E15894">
        <w:t>. ANSWERS IN THE “</w:t>
      </w:r>
      <w:r w:rsidR="000B341D" w:rsidRPr="00E15894">
        <w:rPr>
          <w:lang w:val="fr-CA"/>
        </w:rPr>
        <w:t>Solde du compte ($)</w:t>
      </w:r>
      <w:r w:rsidRPr="00E15894">
        <w:t xml:space="preserve">” COLUMN ARE: Numeric (0 – 2,000,000). RESPONDENTS CAN ONLY STATE AN ACCOUNT BALANCE AND A FRACTION IF THEY HAVE SELECT THE ASSET OWNERSHIP. </w:t>
      </w:r>
    </w:p>
    <w:p w14:paraId="16AC758E" w14:textId="59CE3E9A" w:rsidR="002C77A6" w:rsidRPr="00E15894" w:rsidRDefault="002C77A6" w:rsidP="002C77A6">
      <w:r w:rsidRPr="00E15894">
        <w:t xml:space="preserve">CODING SUGGESTION: SAVE RESPONSES IN TWO VARIABLES PER SUB-QUESTION. VARIABLES Q27a1-Q27e1 TAKE THEIR VALUES FROM COLUMN 1 AND COLUMN 3 AS FOLLOWS. IF OWNERSHIP IS UNSELECTED, THE VALUE IS 1 AND NO FRACTION CAN BE SPECIFIED. IF OWNERSHIP IS SELECTED, THE VALUE OF THE VARIABLE IS EITHER 2, 3, 4, OR 5, DEPENDING ON THE SELECTION IN COLUMN 3: 1 OWNERSHIP UNCHECKED, 2 </w:t>
      </w:r>
      <w:r w:rsidR="00474E78" w:rsidRPr="00E15894">
        <w:rPr>
          <w:lang w:val="fr-CA"/>
        </w:rPr>
        <w:t>Zéro</w:t>
      </w:r>
      <w:r w:rsidRPr="00E15894">
        <w:rPr>
          <w:lang w:val="fr-CA"/>
        </w:rPr>
        <w:t xml:space="preserve">, 3 </w:t>
      </w:r>
      <w:r w:rsidR="00474E78" w:rsidRPr="00E15894">
        <w:rPr>
          <w:lang w:val="fr-CA"/>
        </w:rPr>
        <w:t>Un quart</w:t>
      </w:r>
      <w:r w:rsidRPr="00E15894">
        <w:rPr>
          <w:lang w:val="fr-CA"/>
        </w:rPr>
        <w:t xml:space="preserve">, 4 </w:t>
      </w:r>
      <w:r w:rsidR="00474E78" w:rsidRPr="00E15894">
        <w:rPr>
          <w:lang w:val="fr-CA"/>
        </w:rPr>
        <w:t>L</w:t>
      </w:r>
      <w:r w:rsidR="004A4CB7" w:rsidRPr="00E15894">
        <w:rPr>
          <w:lang w:val="fr-CA"/>
        </w:rPr>
        <w:t>a</w:t>
      </w:r>
      <w:r w:rsidR="00474E78" w:rsidRPr="00E15894">
        <w:rPr>
          <w:lang w:val="fr-CA"/>
        </w:rPr>
        <w:t xml:space="preserve"> moitié</w:t>
      </w:r>
      <w:r w:rsidRPr="00E15894">
        <w:rPr>
          <w:lang w:val="fr-CA"/>
        </w:rPr>
        <w:t xml:space="preserve">, 5 </w:t>
      </w:r>
      <w:r w:rsidR="00474E78" w:rsidRPr="00E15894">
        <w:rPr>
          <w:lang w:val="fr-CA"/>
        </w:rPr>
        <w:t>Presque entièrement</w:t>
      </w:r>
      <w:r w:rsidRPr="00E15894">
        <w:t xml:space="preserve">. THE SECOND VARIABLE Q27a2- Q27e2 TAKES ITS VALUE FROM COLUMN 2 (NUMERIC BETWEEN 0 AND 2,000,000). </w:t>
      </w:r>
    </w:p>
    <w:p w14:paraId="71268C65" w14:textId="77777777" w:rsidR="002C77A6" w:rsidRPr="00E15894" w:rsidRDefault="002C77A6" w:rsidP="002C77A6">
      <w:r w:rsidRPr="00E15894">
        <w:t>ALTERNATIVELY, IF THE PROGRAMMING OF Q27a1-Q27e1 IS TOO COMPLICATED, WE COULD CREATE 3 VARIABLES PER SUB-QUESTION, ONE FOR EACH COLUMN. THEN, THE FIRST ONE FOR THE OWNERSHIP SELECTION IN COLUMN 1 IS BINARY, THE ACCOUNT BALANCE VALUE IN COLUMN 2 IS NUMERIC (BETWEEN 0 AND 2,000,000) AND THE FRACTION IN COLUMN 3 IS CATEGORICAL (2, 3, 4, or 5).]</w:t>
      </w:r>
    </w:p>
    <w:p w14:paraId="7A49E704" w14:textId="008049C2" w:rsidR="003A0F3E" w:rsidRPr="00E15894" w:rsidRDefault="003A0F3E" w:rsidP="003A0F3E"/>
    <w:p w14:paraId="3BAC9F0D" w14:textId="77777777" w:rsidR="00DD4B0F" w:rsidRPr="00E15894" w:rsidRDefault="00DD4B0F" w:rsidP="00DD4B0F">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549A40FC" w14:textId="77777777" w:rsidR="00BB5C1E" w:rsidRPr="00E15894" w:rsidRDefault="00BB5C1E" w:rsidP="003A0F3E"/>
    <w:p w14:paraId="6C052C42" w14:textId="68422BAA" w:rsidR="00360C87" w:rsidRPr="00E15894" w:rsidRDefault="00474E78" w:rsidP="00360C87">
      <w:pPr>
        <w:pStyle w:val="Paragraphedeliste"/>
        <w:numPr>
          <w:ilvl w:val="0"/>
          <w:numId w:val="2"/>
        </w:numPr>
        <w:rPr>
          <w:lang w:val="en-CA"/>
        </w:rPr>
      </w:pPr>
      <w:r w:rsidRPr="00E15894">
        <w:rPr>
          <w:lang w:val="fr-CA"/>
        </w:rPr>
        <w:t>Veuillez fournir votre meilleure estimation de toute dette impayée que vous avez</w:t>
      </w:r>
      <w:r w:rsidRPr="00E15894">
        <w:rPr>
          <w:lang w:val="en-CA"/>
        </w:rPr>
        <w:t>.</w:t>
      </w:r>
    </w:p>
    <w:p w14:paraId="1D7FD0E5" w14:textId="77777777" w:rsidR="00360C87" w:rsidRPr="00E15894" w:rsidRDefault="00360C87" w:rsidP="00360C87">
      <w:r w:rsidRPr="00E15894">
        <w:rPr>
          <w:lang w:val="en-CA"/>
        </w:rPr>
        <w:t xml:space="preserve">Numeric </w:t>
      </w:r>
      <w:r w:rsidRPr="00E15894">
        <w:t>(0-9999998) [ADD A “$” BEHIND THE INPUT SPACE]</w:t>
      </w:r>
    </w:p>
    <w:p w14:paraId="50E4A0E9" w14:textId="6BDE25F0" w:rsidR="00BB5C1E" w:rsidRPr="00E15894" w:rsidRDefault="00474E78" w:rsidP="00360C87">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0D825F22" w14:textId="77777777" w:rsidR="00BB5C1E" w:rsidRPr="00E15894" w:rsidRDefault="00BB5C1E" w:rsidP="00360C87">
      <w:pPr>
        <w:rPr>
          <w:color w:val="000000" w:themeColor="text1"/>
          <w:lang w:val="fr-CA"/>
        </w:rPr>
      </w:pPr>
    </w:p>
    <w:p w14:paraId="4341178B" w14:textId="55B5AA2C" w:rsidR="00BB5C1E" w:rsidRPr="00E15894" w:rsidRDefault="00BB5C1E" w:rsidP="00360C87">
      <w:pPr>
        <w:rPr>
          <w:color w:val="000000" w:themeColor="text1"/>
          <w:lang w:val="fr-CA"/>
        </w:rPr>
      </w:pPr>
      <w:r w:rsidRPr="00E15894">
        <w:rPr>
          <w:color w:val="000000" w:themeColor="text1"/>
          <w:lang w:val="fr-CA"/>
        </w:rPr>
        <w:t>[ASK IF Q31==9999999; DISPLAY ON SAME SCREEN]</w:t>
      </w:r>
    </w:p>
    <w:p w14:paraId="6E469226" w14:textId="77777777" w:rsidR="00DD4B0F" w:rsidRPr="00E15894" w:rsidRDefault="00DD4B0F" w:rsidP="00DD4B0F">
      <w:pPr>
        <w:pStyle w:val="Paragraphedeliste"/>
        <w:numPr>
          <w:ilvl w:val="1"/>
          <w:numId w:val="2"/>
        </w:numPr>
        <w:ind w:left="360"/>
        <w:rPr>
          <w:lang w:val="en-CA"/>
        </w:rPr>
      </w:pPr>
    </w:p>
    <w:p w14:paraId="31C4235A" w14:textId="3A79A50E" w:rsidR="00BB5C1E" w:rsidRPr="00E15894" w:rsidRDefault="00BB5C1E" w:rsidP="00360C87">
      <w:pPr>
        <w:rPr>
          <w:ins w:id="12" w:author="David Boisclair" w:date="2021-10-13T13:25:00Z"/>
          <w:lang w:val="en-CA"/>
        </w:rPr>
      </w:pPr>
      <w:r>
        <w:rPr>
          <w:lang w:val="en-CA"/>
        </w:rPr>
        <w:t>Est-</w:t>
      </w:r>
      <w:proofErr w:type="spellStart"/>
      <w:r>
        <w:rPr>
          <w:lang w:val="en-CA"/>
        </w:rPr>
        <w:t>ce</w:t>
      </w:r>
      <w:proofErr w:type="spellEnd"/>
      <w:r>
        <w:rPr>
          <w:lang w:val="en-CA"/>
        </w:rPr>
        <w:t xml:space="preserve"> plus </w:t>
      </w:r>
      <w:r w:rsidRPr="00E15894">
        <w:rPr>
          <w:highlight w:val="cyan"/>
          <w:lang w:val="en-CA"/>
        </w:rPr>
        <w:t xml:space="preserve">de </w:t>
      </w:r>
      <w:ins w:id="13" w:author="David Boisclair" w:date="2021-10-14T13:33:00Z">
        <w:r w:rsidR="00E15894" w:rsidRPr="00E15894">
          <w:rPr>
            <w:highlight w:val="cyan"/>
            <w:lang w:val="fr-CA"/>
          </w:rPr>
          <w:t>[NUMERICAL ANSWER TO Q27, MINIMUM 100 000 $; IF Q27==9999999, SET TO 500</w:t>
        </w:r>
      </w:ins>
      <w:ins w:id="14" w:author="David Boisclair" w:date="2021-10-14T13:34:00Z">
        <w:r w:rsidR="00E15894" w:rsidRPr="00E15894">
          <w:rPr>
            <w:highlight w:val="cyan"/>
            <w:lang w:val="fr-CA"/>
          </w:rPr>
          <w:t> </w:t>
        </w:r>
      </w:ins>
      <w:ins w:id="15" w:author="David Boisclair" w:date="2021-10-14T13:33:00Z">
        <w:r w:rsidR="00E15894" w:rsidRPr="00E15894">
          <w:rPr>
            <w:highlight w:val="cyan"/>
            <w:lang w:val="fr-CA"/>
          </w:rPr>
          <w:t>000</w:t>
        </w:r>
      </w:ins>
      <w:ins w:id="16" w:author="David Boisclair" w:date="2021-10-14T13:34:00Z">
        <w:r w:rsidR="00E15894" w:rsidRPr="00E15894">
          <w:rPr>
            <w:highlight w:val="cyan"/>
            <w:lang w:val="fr-CA"/>
          </w:rPr>
          <w:t> $</w:t>
        </w:r>
      </w:ins>
      <w:ins w:id="17" w:author="David Boisclair" w:date="2021-10-14T13:33:00Z">
        <w:r w:rsidR="00E15894" w:rsidRPr="00E15894">
          <w:rPr>
            <w:highlight w:val="cyan"/>
            <w:lang w:val="fr-CA"/>
          </w:rPr>
          <w:t>; IF SKIPPED Q27, SET TO 100</w:t>
        </w:r>
      </w:ins>
      <w:ins w:id="18" w:author="David Boisclair" w:date="2021-10-14T13:34:00Z">
        <w:r w:rsidR="00E15894" w:rsidRPr="00E15894">
          <w:rPr>
            <w:highlight w:val="cyan"/>
            <w:lang w:val="fr-CA"/>
          </w:rPr>
          <w:t> </w:t>
        </w:r>
      </w:ins>
      <w:ins w:id="19" w:author="David Boisclair" w:date="2021-10-14T13:33:00Z">
        <w:r w:rsidR="00E15894" w:rsidRPr="00E15894">
          <w:rPr>
            <w:highlight w:val="cyan"/>
            <w:lang w:val="fr-CA"/>
          </w:rPr>
          <w:t>000</w:t>
        </w:r>
      </w:ins>
      <w:ins w:id="20" w:author="David Boisclair" w:date="2021-10-14T13:34:00Z">
        <w:r w:rsidR="00E15894" w:rsidRPr="00E15894">
          <w:rPr>
            <w:highlight w:val="cyan"/>
            <w:lang w:val="fr-CA"/>
          </w:rPr>
          <w:t> $</w:t>
        </w:r>
      </w:ins>
      <w:ins w:id="21" w:author="David Boisclair" w:date="2021-10-14T13:33:00Z">
        <w:r w:rsidR="00E15894" w:rsidRPr="00E15894">
          <w:rPr>
            <w:highlight w:val="cyan"/>
            <w:lang w:val="fr-CA"/>
          </w:rPr>
          <w:t>]</w:t>
        </w:r>
      </w:ins>
      <w:ins w:id="22" w:author="David Boisclair" w:date="2021-10-13T13:34:00Z">
        <w:r w:rsidRPr="00E15894">
          <w:rPr>
            <w:highlight w:val="cyan"/>
            <w:lang w:val="en-CA"/>
          </w:rPr>
          <w:t>?</w:t>
        </w:r>
      </w:ins>
    </w:p>
    <w:p w14:paraId="17047DCA" w14:textId="77777777" w:rsidR="00BB5C1E" w:rsidRPr="00E15894" w:rsidRDefault="00BB5C1E" w:rsidP="00BB5C1E">
      <w:pPr>
        <w:rPr>
          <w:color w:val="000000" w:themeColor="text1"/>
          <w:lang w:val="fr-CA"/>
        </w:rPr>
      </w:pPr>
      <w:r w:rsidRPr="00E15894">
        <w:rPr>
          <w:color w:val="000000" w:themeColor="text1"/>
          <w:lang w:val="fr-CA"/>
        </w:rPr>
        <w:t xml:space="preserve">1 Oui </w:t>
      </w:r>
    </w:p>
    <w:p w14:paraId="225A76B1" w14:textId="77777777" w:rsidR="00BB5C1E" w:rsidRPr="00E15894" w:rsidRDefault="00BB5C1E" w:rsidP="00BB5C1E">
      <w:pPr>
        <w:rPr>
          <w:color w:val="000000" w:themeColor="text1"/>
          <w:lang w:val="fr-CA"/>
        </w:rPr>
      </w:pPr>
      <w:r w:rsidRPr="00E15894">
        <w:rPr>
          <w:color w:val="000000" w:themeColor="text1"/>
          <w:lang w:val="fr-CA"/>
        </w:rPr>
        <w:t>2 Non</w:t>
      </w:r>
    </w:p>
    <w:p w14:paraId="22FC4A20" w14:textId="77777777" w:rsidR="00BB5C1E" w:rsidRPr="00E15894" w:rsidRDefault="00BB5C1E" w:rsidP="00BB5C1E">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0F625691" w14:textId="57A1C3A9" w:rsidR="00BB5C1E" w:rsidRPr="00E15894" w:rsidRDefault="00BB5C1E" w:rsidP="00360C87">
      <w:pPr>
        <w:rPr>
          <w:lang w:val="en-CA"/>
        </w:rPr>
      </w:pPr>
    </w:p>
    <w:p w14:paraId="73DC1264" w14:textId="60CA0BB5" w:rsidR="00BB5C1E" w:rsidRPr="00E15894" w:rsidRDefault="00BB5C1E" w:rsidP="00360C87">
      <w:pPr>
        <w:rPr>
          <w:color w:val="000000" w:themeColor="text1"/>
          <w:lang w:val="fr-CA"/>
        </w:rPr>
      </w:pPr>
      <w:r w:rsidRPr="00E15894">
        <w:rPr>
          <w:lang w:val="en-CA"/>
        </w:rPr>
        <w:t>[ASK IF Q31a==</w:t>
      </w:r>
      <w:del w:id="23" w:author="David Boisclair" w:date="2021-10-15T12:18:00Z">
        <w:r w:rsidRPr="00E15894" w:rsidDel="00940678">
          <w:rPr>
            <w:color w:val="000000" w:themeColor="text1"/>
            <w:lang w:val="fr-CA"/>
          </w:rPr>
          <w:delText>9999999</w:delText>
        </w:r>
      </w:del>
      <w:proofErr w:type="gramStart"/>
      <w:ins w:id="24" w:author="David Boisclair" w:date="2021-10-15T12:18:00Z">
        <w:r w:rsidR="00940678">
          <w:rPr>
            <w:color w:val="000000" w:themeColor="text1"/>
            <w:lang w:val="fr-CA"/>
          </w:rPr>
          <w:t>2</w:t>
        </w:r>
      </w:ins>
      <w:r w:rsidRPr="00E15894">
        <w:rPr>
          <w:color w:val="000000" w:themeColor="text1"/>
          <w:lang w:val="fr-CA"/>
        </w:rPr>
        <w:t>;</w:t>
      </w:r>
      <w:proofErr w:type="gramEnd"/>
      <w:r w:rsidRPr="00E15894">
        <w:rPr>
          <w:color w:val="000000" w:themeColor="text1"/>
          <w:lang w:val="fr-CA"/>
        </w:rPr>
        <w:t xml:space="preserve"> DISPLAY ON SAME SCREEN</w:t>
      </w:r>
      <w:r w:rsidRPr="00E15894">
        <w:rPr>
          <w:lang w:val="en-CA"/>
        </w:rPr>
        <w:t>]</w:t>
      </w:r>
    </w:p>
    <w:p w14:paraId="30E526A1" w14:textId="77777777" w:rsidR="00DD4B0F" w:rsidRPr="00E15894" w:rsidRDefault="00DD4B0F" w:rsidP="00DD4B0F">
      <w:pPr>
        <w:pStyle w:val="Paragraphedeliste"/>
        <w:numPr>
          <w:ilvl w:val="1"/>
          <w:numId w:val="2"/>
        </w:numPr>
        <w:ind w:left="360"/>
        <w:rPr>
          <w:lang w:val="en-CA"/>
        </w:rPr>
      </w:pPr>
    </w:p>
    <w:p w14:paraId="5744F145" w14:textId="33AB9C6A" w:rsidR="00BB5C1E" w:rsidRPr="00E15894" w:rsidRDefault="00BB5C1E" w:rsidP="00360C87">
      <w:pPr>
        <w:rPr>
          <w:lang w:val="en-CA"/>
        </w:rPr>
      </w:pPr>
      <w:r w:rsidRPr="00E15894">
        <w:rPr>
          <w:lang w:val="en-CA"/>
        </w:rPr>
        <w:t>Est-</w:t>
      </w:r>
      <w:proofErr w:type="spellStart"/>
      <w:r w:rsidRPr="00E15894">
        <w:rPr>
          <w:lang w:val="en-CA"/>
        </w:rPr>
        <w:t>ce</w:t>
      </w:r>
      <w:proofErr w:type="spellEnd"/>
      <w:r w:rsidRPr="00E15894">
        <w:rPr>
          <w:lang w:val="en-CA"/>
        </w:rPr>
        <w:t xml:space="preserve"> </w:t>
      </w:r>
      <w:proofErr w:type="spellStart"/>
      <w:r w:rsidRPr="00E15894">
        <w:rPr>
          <w:lang w:val="en-CA"/>
        </w:rPr>
        <w:t>moins</w:t>
      </w:r>
      <w:proofErr w:type="spellEnd"/>
      <w:r w:rsidRPr="00E15894">
        <w:rPr>
          <w:lang w:val="en-CA"/>
        </w:rPr>
        <w:t xml:space="preserve"> de [0.5*AMOUNT USED IN Q31a]?</w:t>
      </w:r>
    </w:p>
    <w:p w14:paraId="038822A5" w14:textId="77777777" w:rsidR="00BB5C1E" w:rsidRPr="00E15894" w:rsidRDefault="00BB5C1E" w:rsidP="00BB5C1E">
      <w:pPr>
        <w:rPr>
          <w:color w:val="000000" w:themeColor="text1"/>
          <w:lang w:val="fr-CA"/>
        </w:rPr>
      </w:pPr>
      <w:r w:rsidRPr="00E15894">
        <w:rPr>
          <w:color w:val="000000" w:themeColor="text1"/>
          <w:lang w:val="fr-CA"/>
        </w:rPr>
        <w:t xml:space="preserve">1 Oui </w:t>
      </w:r>
    </w:p>
    <w:p w14:paraId="18A5CC37" w14:textId="77777777" w:rsidR="00BB5C1E" w:rsidRPr="00E15894" w:rsidRDefault="00BB5C1E" w:rsidP="00BB5C1E">
      <w:pPr>
        <w:rPr>
          <w:color w:val="000000" w:themeColor="text1"/>
          <w:lang w:val="fr-CA"/>
        </w:rPr>
      </w:pPr>
      <w:r w:rsidRPr="00E15894">
        <w:rPr>
          <w:color w:val="000000" w:themeColor="text1"/>
          <w:lang w:val="fr-CA"/>
        </w:rPr>
        <w:t>2 Non</w:t>
      </w:r>
    </w:p>
    <w:p w14:paraId="7EC67B16" w14:textId="77777777" w:rsidR="00BB5C1E" w:rsidRPr="00E15894" w:rsidRDefault="00BB5C1E" w:rsidP="00BB5C1E">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5C527451" w14:textId="77777777" w:rsidR="00BB5C1E" w:rsidRPr="00E15894" w:rsidRDefault="00BB5C1E" w:rsidP="00360C87">
      <w:pPr>
        <w:rPr>
          <w:lang w:val="en-CA"/>
        </w:rPr>
      </w:pPr>
    </w:p>
    <w:p w14:paraId="42F1A632" w14:textId="51910876" w:rsidR="00E809A2" w:rsidRPr="00E15894" w:rsidRDefault="00402B3D" w:rsidP="00E809A2">
      <w:pPr>
        <w:pStyle w:val="Paragraphedeliste"/>
        <w:numPr>
          <w:ilvl w:val="0"/>
          <w:numId w:val="2"/>
        </w:numPr>
        <w:rPr>
          <w:lang w:val="fr-CA"/>
        </w:rPr>
      </w:pPr>
      <w:r w:rsidRPr="00E15894">
        <w:rPr>
          <w:lang w:val="fr-CA"/>
        </w:rPr>
        <w:t>Quel sera selon vous le rendement du marché boursier canadien au cours des 12 prochains mois? (Pensez à un indice général, comme le TSX.)</w:t>
      </w:r>
      <w:r w:rsidR="00E809A2" w:rsidRPr="00E15894">
        <w:rPr>
          <w:lang w:val="fr-CA"/>
        </w:rPr>
        <w:t xml:space="preserve"> </w:t>
      </w:r>
      <w:r w:rsidR="00E809A2" w:rsidRPr="00E15894">
        <w:rPr>
          <w:rFonts w:ascii="Univers LT Std 55" w:hAnsi="Univers LT Std 55" w:cs="Univers LT Std 55"/>
          <w:color w:val="000000"/>
          <w:sz w:val="18"/>
          <w:szCs w:val="18"/>
          <w:lang w:val="fr-CA"/>
        </w:rPr>
        <w:t xml:space="preserve"> </w:t>
      </w:r>
    </w:p>
    <w:p w14:paraId="2081D077" w14:textId="770998DE" w:rsidR="00A3264B" w:rsidRPr="00E15894" w:rsidRDefault="00A3264B" w:rsidP="00A3264B">
      <w:r w:rsidRPr="00E15894">
        <w:t>Percent (-1000.00-1000.00) [BOX WITH % SIGN NEXT TO IT; ALLOW AT MOST TWO DECIMALS]</w:t>
      </w:r>
    </w:p>
    <w:p w14:paraId="2F27376E" w14:textId="36806A84" w:rsidR="00A3264B" w:rsidRPr="00E15894" w:rsidRDefault="00402B3D" w:rsidP="00A3264B">
      <w:pPr>
        <w:rPr>
          <w:lang w:val="fr-CA"/>
        </w:rPr>
      </w:pPr>
      <w:r w:rsidRPr="00E15894">
        <w:rPr>
          <w:lang w:val="fr-CA"/>
        </w:rPr>
        <w:t>7777777 Je ne sais pas</w:t>
      </w:r>
    </w:p>
    <w:p w14:paraId="1CD7EBB7" w14:textId="77777777" w:rsidR="006D0A87" w:rsidRPr="00E15894" w:rsidRDefault="006D0A87" w:rsidP="006D0A87">
      <w:pPr>
        <w:rPr>
          <w:color w:val="FF0000"/>
        </w:rPr>
      </w:pPr>
    </w:p>
    <w:p w14:paraId="7FEF7B81" w14:textId="681EFBCD" w:rsidR="00983730" w:rsidRPr="00E15894" w:rsidRDefault="00983730" w:rsidP="00983730">
      <w:pPr>
        <w:pStyle w:val="Paragraphedeliste"/>
        <w:numPr>
          <w:ilvl w:val="0"/>
          <w:numId w:val="2"/>
        </w:numPr>
        <w:rPr>
          <w:lang w:val="fr-CA"/>
        </w:rPr>
      </w:pPr>
      <w:r w:rsidRPr="00E15894">
        <w:t xml:space="preserve">À </w:t>
      </w:r>
      <w:r w:rsidRPr="00E15894">
        <w:rPr>
          <w:lang w:val="fr-CA"/>
        </w:rPr>
        <w:t>quel point êtes-vous confiant(e) par rapport à votre réponse à la question précédente?</w:t>
      </w:r>
    </w:p>
    <w:p w14:paraId="2162081D" w14:textId="77777777" w:rsidR="00983730" w:rsidRPr="00E15894" w:rsidRDefault="00983730" w:rsidP="00983730">
      <w:pPr>
        <w:rPr>
          <w:lang w:val="fr-CA"/>
        </w:rPr>
      </w:pPr>
      <w:r w:rsidRPr="00E15894">
        <w:rPr>
          <w:lang w:val="fr-CA"/>
        </w:rPr>
        <w:t xml:space="preserve">1 Extrêmement confiant(e) </w:t>
      </w:r>
    </w:p>
    <w:p w14:paraId="48DE0AF0" w14:textId="77777777" w:rsidR="00983730" w:rsidRPr="00E15894" w:rsidRDefault="00983730" w:rsidP="00983730">
      <w:pPr>
        <w:rPr>
          <w:lang w:val="fr-CA"/>
        </w:rPr>
      </w:pPr>
      <w:r w:rsidRPr="00E15894">
        <w:rPr>
          <w:lang w:val="fr-CA"/>
        </w:rPr>
        <w:t xml:space="preserve">2 Très confiant(e)  </w:t>
      </w:r>
    </w:p>
    <w:p w14:paraId="09568131" w14:textId="5844762E" w:rsidR="00983730" w:rsidRPr="00E15894" w:rsidRDefault="00983730" w:rsidP="00983730">
      <w:pPr>
        <w:rPr>
          <w:lang w:val="fr-CA"/>
        </w:rPr>
      </w:pPr>
      <w:r w:rsidRPr="00E15894">
        <w:rPr>
          <w:lang w:val="fr-CA"/>
        </w:rPr>
        <w:t xml:space="preserve">3 </w:t>
      </w:r>
      <w:r w:rsidR="00853C2B" w:rsidRPr="00E15894">
        <w:rPr>
          <w:lang w:val="fr-CA"/>
        </w:rPr>
        <w:t xml:space="preserve">Quelque peu </w:t>
      </w:r>
      <w:r w:rsidRPr="00E15894">
        <w:rPr>
          <w:lang w:val="fr-CA"/>
        </w:rPr>
        <w:t xml:space="preserve">confiant(e)  </w:t>
      </w:r>
    </w:p>
    <w:p w14:paraId="56A6ECC5" w14:textId="77777777" w:rsidR="00983730" w:rsidRPr="00E15894" w:rsidRDefault="00983730" w:rsidP="00983730">
      <w:pPr>
        <w:rPr>
          <w:lang w:val="fr-CA"/>
        </w:rPr>
      </w:pPr>
      <w:r w:rsidRPr="00E15894">
        <w:rPr>
          <w:lang w:val="fr-CA"/>
        </w:rPr>
        <w:t xml:space="preserve">4 Pas très confiant(e)  </w:t>
      </w:r>
    </w:p>
    <w:p w14:paraId="5CD635B4" w14:textId="77777777" w:rsidR="00983730" w:rsidRPr="00E15894" w:rsidRDefault="00983730" w:rsidP="00983730">
      <w:pPr>
        <w:rPr>
          <w:lang w:val="fr-CA"/>
        </w:rPr>
      </w:pPr>
      <w:r w:rsidRPr="00E15894">
        <w:rPr>
          <w:lang w:val="fr-CA"/>
        </w:rPr>
        <w:t>5 Pas confiant(e) du tout</w:t>
      </w:r>
    </w:p>
    <w:p w14:paraId="20D72910" w14:textId="77777777" w:rsidR="00983730" w:rsidRPr="00E15894" w:rsidRDefault="00983730" w:rsidP="00983730">
      <w:pPr>
        <w:rPr>
          <w:lang w:val="fr-CA"/>
        </w:rPr>
      </w:pPr>
      <w:r w:rsidRPr="00E15894">
        <w:rPr>
          <w:lang w:val="fr-CA"/>
        </w:rPr>
        <w:t>7777777 Je ne sais pas</w:t>
      </w:r>
    </w:p>
    <w:p w14:paraId="794F0926" w14:textId="77777777" w:rsidR="00983730" w:rsidRPr="00E15894" w:rsidRDefault="00983730" w:rsidP="00983730">
      <w:pPr>
        <w:rPr>
          <w:lang w:val="fr-CA"/>
        </w:rPr>
      </w:pPr>
      <w:r w:rsidRPr="00E15894">
        <w:rPr>
          <w:lang w:val="fr-CA"/>
        </w:rPr>
        <w:t>8888888 Je préfère ne pas répondre</w:t>
      </w:r>
    </w:p>
    <w:p w14:paraId="22AAFC5D" w14:textId="7B4ACEE1" w:rsidR="006D0A87" w:rsidRPr="00E15894" w:rsidRDefault="006D0A87" w:rsidP="00C153BF">
      <w:pPr>
        <w:pStyle w:val="Paragraphedeliste"/>
      </w:pPr>
    </w:p>
    <w:p w14:paraId="14A03542" w14:textId="77777777" w:rsidR="006D0A87" w:rsidRPr="00E15894" w:rsidRDefault="006D0A87" w:rsidP="006D0A87">
      <w:pPr>
        <w:rPr>
          <w:color w:val="FF0000"/>
        </w:rPr>
      </w:pPr>
    </w:p>
    <w:p w14:paraId="5E975761" w14:textId="6A0BE5B8" w:rsidR="00B409E8" w:rsidRPr="00E15894" w:rsidRDefault="00B409E8" w:rsidP="00B409E8">
      <w:pPr>
        <w:pStyle w:val="Paragraphedeliste"/>
        <w:numPr>
          <w:ilvl w:val="0"/>
          <w:numId w:val="2"/>
        </w:numPr>
        <w:rPr>
          <w:lang w:val="fr-CA"/>
        </w:rPr>
      </w:pPr>
      <w:r w:rsidRPr="00E15894">
        <w:rPr>
          <w:lang w:val="fr-CA"/>
        </w:rPr>
        <w:t>Dans cette question, nous vous présentons</w:t>
      </w:r>
      <w:r w:rsidR="003E1021" w:rsidRPr="00E15894">
        <w:rPr>
          <w:lang w:val="fr-CA"/>
        </w:rPr>
        <w:t xml:space="preserve"> ci-dessous</w:t>
      </w:r>
      <w:r w:rsidRPr="00E15894">
        <w:rPr>
          <w:lang w:val="fr-CA"/>
        </w:rPr>
        <w:t xml:space="preserve"> </w:t>
      </w:r>
      <w:r w:rsidR="004F163E" w:rsidRPr="00E15894">
        <w:rPr>
          <w:lang w:val="fr-CA"/>
        </w:rPr>
        <w:t xml:space="preserve">dix </w:t>
      </w:r>
      <w:r w:rsidR="003E1021" w:rsidRPr="00E15894">
        <w:rPr>
          <w:lang w:val="fr-CA"/>
        </w:rPr>
        <w:t xml:space="preserve">résultats </w:t>
      </w:r>
      <w:r w:rsidRPr="00E15894">
        <w:rPr>
          <w:lang w:val="fr-CA"/>
        </w:rPr>
        <w:t xml:space="preserve">possibles </w:t>
      </w:r>
      <w:r w:rsidR="003E1021" w:rsidRPr="00E15894">
        <w:rPr>
          <w:lang w:val="fr-CA"/>
        </w:rPr>
        <w:t xml:space="preserve">pour les </w:t>
      </w:r>
      <w:r w:rsidRPr="00E15894">
        <w:rPr>
          <w:lang w:val="fr-CA"/>
        </w:rPr>
        <w:t xml:space="preserve">rendements boursiers au cours des 12 prochains mois, et nous vous demandons d'indiquer les chances que chaque </w:t>
      </w:r>
      <w:r w:rsidR="003E1021" w:rsidRPr="00E15894">
        <w:rPr>
          <w:lang w:val="fr-CA"/>
        </w:rPr>
        <w:t xml:space="preserve">résultat </w:t>
      </w:r>
      <w:r w:rsidRPr="00E15894">
        <w:rPr>
          <w:lang w:val="fr-CA"/>
        </w:rPr>
        <w:t xml:space="preserve">se </w:t>
      </w:r>
      <w:r w:rsidR="003E1021" w:rsidRPr="00E15894">
        <w:rPr>
          <w:lang w:val="fr-CA"/>
        </w:rPr>
        <w:t>réalise</w:t>
      </w:r>
      <w:r w:rsidRPr="00E15894">
        <w:rPr>
          <w:lang w:val="fr-CA"/>
        </w:rPr>
        <w:t>.</w:t>
      </w:r>
    </w:p>
    <w:p w14:paraId="024C9022" w14:textId="6578AC11" w:rsidR="006D0A87" w:rsidRPr="00E15894" w:rsidRDefault="00B409E8" w:rsidP="00017CF3">
      <w:pPr>
        <w:pStyle w:val="Paragraphedeliste"/>
        <w:ind w:left="0"/>
        <w:rPr>
          <w:lang w:val="fr-CA"/>
        </w:rPr>
      </w:pPr>
      <w:r w:rsidRPr="00E15894">
        <w:rPr>
          <w:lang w:val="fr-CA"/>
        </w:rPr>
        <w:t xml:space="preserve">Veuillez saisir le nombre pour indiquer le pourcentage de probabilité que vous attachez à chaque scénario. Les probabilités des </w:t>
      </w:r>
      <w:r w:rsidR="003E1021" w:rsidRPr="00E15894">
        <w:rPr>
          <w:lang w:val="fr-CA"/>
        </w:rPr>
        <w:t xml:space="preserve">dix résultats possibles </w:t>
      </w:r>
      <w:r w:rsidRPr="00E15894">
        <w:rPr>
          <w:lang w:val="fr-CA"/>
        </w:rPr>
        <w:t xml:space="preserve">doivent totaliser 100 %. (Veuillez répondre uniquement avec des valeurs comprises entre 0 et 100 avec </w:t>
      </w:r>
      <w:proofErr w:type="gramStart"/>
      <w:r w:rsidRPr="00E15894">
        <w:rPr>
          <w:lang w:val="fr-CA"/>
        </w:rPr>
        <w:t>au plus deux décimales</w:t>
      </w:r>
      <w:proofErr w:type="gramEnd"/>
      <w:r w:rsidRPr="00E15894">
        <w:rPr>
          <w:lang w:val="fr-CA"/>
        </w:rPr>
        <w:t>.)</w:t>
      </w:r>
    </w:p>
    <w:p w14:paraId="4E4226EB" w14:textId="77777777" w:rsidR="006D0A87" w:rsidRPr="00E15894" w:rsidRDefault="006D0A87" w:rsidP="006D0A87"/>
    <w:p w14:paraId="5ADBD28C" w14:textId="5576B38D" w:rsidR="006D0A87" w:rsidRPr="00E15894" w:rsidRDefault="00AF1C6D" w:rsidP="006D0A87">
      <w:pPr>
        <w:rPr>
          <w:lang w:val="fr-CA"/>
        </w:rPr>
      </w:pPr>
      <w:r w:rsidRPr="00E15894">
        <w:rPr>
          <w:lang w:val="fr-CA"/>
        </w:rPr>
        <w:t xml:space="preserve">Le rendement du marché boursier canadien (pensez à un indice </w:t>
      </w:r>
      <w:r w:rsidR="008B5F6C" w:rsidRPr="00E15894">
        <w:rPr>
          <w:lang w:val="fr-CA"/>
        </w:rPr>
        <w:t>général</w:t>
      </w:r>
      <w:r w:rsidRPr="00E15894">
        <w:rPr>
          <w:lang w:val="fr-CA"/>
        </w:rPr>
        <w:t>, comme le TSX) au cours de la prochaine année sera…</w:t>
      </w:r>
    </w:p>
    <w:p w14:paraId="3E293926" w14:textId="77777777" w:rsidR="006D0A87" w:rsidRPr="00E15894" w:rsidRDefault="006D0A87" w:rsidP="006D0A87"/>
    <w:tbl>
      <w:tblPr>
        <w:tblStyle w:val="Grilledutableau"/>
        <w:tblW w:w="9493" w:type="dxa"/>
        <w:tblLook w:val="04A0" w:firstRow="1" w:lastRow="0" w:firstColumn="1" w:lastColumn="0" w:noHBand="0" w:noVBand="1"/>
      </w:tblPr>
      <w:tblGrid>
        <w:gridCol w:w="2830"/>
        <w:gridCol w:w="6663"/>
      </w:tblGrid>
      <w:tr w:rsidR="006D0A87" w:rsidRPr="00E15894" w14:paraId="6ABA44AC" w14:textId="77777777" w:rsidTr="00B90488">
        <w:tc>
          <w:tcPr>
            <w:tcW w:w="2830" w:type="dxa"/>
          </w:tcPr>
          <w:p w14:paraId="4E823D0C" w14:textId="6C7BB626" w:rsidR="006D0A87" w:rsidRPr="00E15894" w:rsidRDefault="00AF1C6D" w:rsidP="00F5330A">
            <w:r w:rsidRPr="00E15894">
              <w:t>de plus de</w:t>
            </w:r>
            <w:r w:rsidR="006D0A87" w:rsidRPr="00E15894">
              <w:t xml:space="preserve"> </w:t>
            </w:r>
            <w:r w:rsidR="00007832" w:rsidRPr="00E15894">
              <w:t>4</w:t>
            </w:r>
            <w:r w:rsidR="006D0A87" w:rsidRPr="00E15894">
              <w:t>0</w:t>
            </w:r>
            <w:r w:rsidRPr="00E15894">
              <w:t xml:space="preserve"> </w:t>
            </w:r>
            <w:r w:rsidR="006D0A87" w:rsidRPr="00E15894">
              <w:t>%</w:t>
            </w:r>
          </w:p>
        </w:tc>
        <w:tc>
          <w:tcPr>
            <w:tcW w:w="6663" w:type="dxa"/>
          </w:tcPr>
          <w:p w14:paraId="756CD1D1" w14:textId="77777777" w:rsidR="006D0A87" w:rsidRPr="00E15894" w:rsidRDefault="006D0A87" w:rsidP="00B90488">
            <w:r w:rsidRPr="00E15894">
              <w:t>Percent [BOX WITH % SIGN NEXT TO IT] (RANGE: 0% TO 100%, ALLOW AT MOST TWO DECIMALS)</w:t>
            </w:r>
          </w:p>
        </w:tc>
      </w:tr>
      <w:tr w:rsidR="006D0A87" w:rsidRPr="00E15894" w14:paraId="63AAD823" w14:textId="77777777" w:rsidTr="00B90488">
        <w:tc>
          <w:tcPr>
            <w:tcW w:w="2830" w:type="dxa"/>
          </w:tcPr>
          <w:p w14:paraId="06E95D2B" w14:textId="28F224D5" w:rsidR="006D0A87" w:rsidRPr="00E15894" w:rsidRDefault="00AF1C6D" w:rsidP="00AF1C6D">
            <w:r w:rsidRPr="00E15894">
              <w:t>entre</w:t>
            </w:r>
            <w:r w:rsidR="006D0A87" w:rsidRPr="00E15894">
              <w:t xml:space="preserve"> </w:t>
            </w:r>
            <w:r w:rsidR="00007832" w:rsidRPr="00E15894">
              <w:t>30</w:t>
            </w:r>
            <w:r w:rsidRPr="00E15894">
              <w:t xml:space="preserve"> </w:t>
            </w:r>
            <w:r w:rsidR="006D0A87" w:rsidRPr="00E15894">
              <w:t xml:space="preserve">% </w:t>
            </w:r>
            <w:r w:rsidRPr="00E15894">
              <w:t>et</w:t>
            </w:r>
            <w:r w:rsidR="006D0A87" w:rsidRPr="00E15894">
              <w:t xml:space="preserve"> </w:t>
            </w:r>
            <w:r w:rsidR="00007832" w:rsidRPr="00E15894">
              <w:t>40</w:t>
            </w:r>
            <w:r w:rsidRPr="00E15894">
              <w:t xml:space="preserve"> </w:t>
            </w:r>
            <w:r w:rsidR="006D0A87" w:rsidRPr="00E15894">
              <w:t xml:space="preserve">% </w:t>
            </w:r>
          </w:p>
        </w:tc>
        <w:tc>
          <w:tcPr>
            <w:tcW w:w="6663" w:type="dxa"/>
          </w:tcPr>
          <w:p w14:paraId="41A7F690" w14:textId="77777777" w:rsidR="006D0A87" w:rsidRPr="00E15894" w:rsidRDefault="006D0A87" w:rsidP="00B90488">
            <w:r w:rsidRPr="00E15894">
              <w:t>Percent [BOX WITH % SIGN NEXT TO IT] (RANGE: 0% TO 100%, ALLOW AT MOST TWO DECIMALS)</w:t>
            </w:r>
          </w:p>
        </w:tc>
      </w:tr>
      <w:tr w:rsidR="00434EBB" w:rsidRPr="00E15894" w14:paraId="3EBFADB3" w14:textId="77777777" w:rsidTr="00B90488">
        <w:tc>
          <w:tcPr>
            <w:tcW w:w="2830" w:type="dxa"/>
          </w:tcPr>
          <w:p w14:paraId="1BC4AFAB" w14:textId="45D31731" w:rsidR="00434EBB" w:rsidRPr="00E15894" w:rsidRDefault="00AF1C6D" w:rsidP="00F5330A">
            <w:r w:rsidRPr="00E15894">
              <w:t xml:space="preserve">entre </w:t>
            </w:r>
            <w:r w:rsidR="00434EBB" w:rsidRPr="00E15894">
              <w:t>20</w:t>
            </w:r>
            <w:r w:rsidRPr="00E15894">
              <w:t xml:space="preserve"> </w:t>
            </w:r>
            <w:r w:rsidR="00434EBB" w:rsidRPr="00E15894">
              <w:t xml:space="preserve">% </w:t>
            </w:r>
            <w:r w:rsidR="004A4CB7" w:rsidRPr="00E15894">
              <w:t>et</w:t>
            </w:r>
            <w:r w:rsidR="00434EBB" w:rsidRPr="00E15894">
              <w:t xml:space="preserve"> 30</w:t>
            </w:r>
            <w:r w:rsidRPr="00E15894">
              <w:t xml:space="preserve"> </w:t>
            </w:r>
            <w:r w:rsidR="00434EBB" w:rsidRPr="00E15894">
              <w:t xml:space="preserve">% </w:t>
            </w:r>
          </w:p>
        </w:tc>
        <w:tc>
          <w:tcPr>
            <w:tcW w:w="6663" w:type="dxa"/>
          </w:tcPr>
          <w:p w14:paraId="6393F8E1" w14:textId="745FF313" w:rsidR="00434EBB" w:rsidRPr="00E15894" w:rsidRDefault="00434EBB" w:rsidP="00434EBB">
            <w:r w:rsidRPr="00E15894">
              <w:t>Percent [BOX WITH % SIGN NEXT TO IT] (RANGE: 0% TO 100%, ALLOW AT MOST TWO DECIMALS)</w:t>
            </w:r>
          </w:p>
        </w:tc>
      </w:tr>
      <w:tr w:rsidR="00434EBB" w:rsidRPr="00E15894" w14:paraId="13FF0726" w14:textId="77777777" w:rsidTr="00B90488">
        <w:tc>
          <w:tcPr>
            <w:tcW w:w="2830" w:type="dxa"/>
          </w:tcPr>
          <w:p w14:paraId="71BF1413" w14:textId="4E2D8D04" w:rsidR="00434EBB" w:rsidRPr="00E15894" w:rsidRDefault="00AF1C6D" w:rsidP="00F5330A">
            <w:r w:rsidRPr="00E15894">
              <w:t xml:space="preserve">entre </w:t>
            </w:r>
            <w:r w:rsidR="00434EBB" w:rsidRPr="00E15894">
              <w:t>10</w:t>
            </w:r>
            <w:r w:rsidRPr="00E15894">
              <w:t xml:space="preserve"> </w:t>
            </w:r>
            <w:r w:rsidR="00434EBB" w:rsidRPr="00E15894">
              <w:t xml:space="preserve">% </w:t>
            </w:r>
            <w:r w:rsidR="004A4CB7" w:rsidRPr="00E15894">
              <w:t>et</w:t>
            </w:r>
            <w:r w:rsidR="00434EBB" w:rsidRPr="00E15894">
              <w:t xml:space="preserve"> 20</w:t>
            </w:r>
            <w:r w:rsidRPr="00E15894">
              <w:t xml:space="preserve"> </w:t>
            </w:r>
            <w:r w:rsidR="00434EBB" w:rsidRPr="00E15894">
              <w:t xml:space="preserve">% </w:t>
            </w:r>
          </w:p>
        </w:tc>
        <w:tc>
          <w:tcPr>
            <w:tcW w:w="6663" w:type="dxa"/>
          </w:tcPr>
          <w:p w14:paraId="4A720A39" w14:textId="1E09D266" w:rsidR="00434EBB" w:rsidRPr="00E15894" w:rsidRDefault="00434EBB" w:rsidP="00434EBB">
            <w:r w:rsidRPr="00E15894">
              <w:t>Percent [BOX WITH % SIGN NEXT TO IT] (RANGE: 0% TO 100%, ALLOW AT MOST TWO DECIMALS)</w:t>
            </w:r>
          </w:p>
        </w:tc>
      </w:tr>
      <w:tr w:rsidR="00434EBB" w:rsidRPr="00E15894" w14:paraId="0717E990" w14:textId="77777777" w:rsidTr="00B90488">
        <w:tc>
          <w:tcPr>
            <w:tcW w:w="2830" w:type="dxa"/>
          </w:tcPr>
          <w:p w14:paraId="379BF8C2" w14:textId="4487A09A" w:rsidR="00434EBB" w:rsidRPr="00E15894" w:rsidRDefault="00AF1C6D" w:rsidP="00F5330A">
            <w:r w:rsidRPr="00E15894">
              <w:t xml:space="preserve">entre </w:t>
            </w:r>
            <w:r w:rsidR="00434EBB" w:rsidRPr="00E15894">
              <w:t>0</w:t>
            </w:r>
            <w:r w:rsidRPr="00E15894">
              <w:t xml:space="preserve"> </w:t>
            </w:r>
            <w:r w:rsidR="00434EBB" w:rsidRPr="00E15894">
              <w:t xml:space="preserve">% </w:t>
            </w:r>
            <w:r w:rsidR="004A4CB7" w:rsidRPr="00E15894">
              <w:t>et</w:t>
            </w:r>
            <w:r w:rsidR="00434EBB" w:rsidRPr="00E15894">
              <w:t xml:space="preserve"> 10</w:t>
            </w:r>
            <w:r w:rsidRPr="00E15894">
              <w:t xml:space="preserve"> </w:t>
            </w:r>
            <w:r w:rsidR="00434EBB" w:rsidRPr="00E15894">
              <w:t xml:space="preserve">% </w:t>
            </w:r>
          </w:p>
        </w:tc>
        <w:tc>
          <w:tcPr>
            <w:tcW w:w="6663" w:type="dxa"/>
          </w:tcPr>
          <w:p w14:paraId="75A2F181" w14:textId="0A5EE3FC" w:rsidR="00434EBB" w:rsidRPr="00E15894" w:rsidRDefault="00434EBB" w:rsidP="00434EBB">
            <w:r w:rsidRPr="00E15894">
              <w:t>Percent [BOX WITH % SIGN NEXT TO IT] (RANGE: 0% TO 100%, ALLOW AT MOST TWO DECIMALS)</w:t>
            </w:r>
          </w:p>
        </w:tc>
      </w:tr>
      <w:tr w:rsidR="00434EBB" w:rsidRPr="00E15894" w14:paraId="5FD8D0CE" w14:textId="77777777" w:rsidTr="00B90488">
        <w:tc>
          <w:tcPr>
            <w:tcW w:w="2830" w:type="dxa"/>
          </w:tcPr>
          <w:p w14:paraId="2C32B126" w14:textId="22291F18" w:rsidR="00434EBB" w:rsidRPr="00E15894" w:rsidRDefault="00AF1C6D" w:rsidP="00F5330A">
            <w:r w:rsidRPr="00E15894">
              <w:t xml:space="preserve">entre </w:t>
            </w:r>
            <w:r w:rsidR="00434EBB" w:rsidRPr="00E15894">
              <w:t>-10</w:t>
            </w:r>
            <w:r w:rsidRPr="00E15894">
              <w:t xml:space="preserve"> </w:t>
            </w:r>
            <w:r w:rsidR="00434EBB" w:rsidRPr="00E15894">
              <w:t xml:space="preserve">% </w:t>
            </w:r>
            <w:r w:rsidR="004A4CB7" w:rsidRPr="00E15894">
              <w:t>et</w:t>
            </w:r>
            <w:r w:rsidR="00434EBB" w:rsidRPr="00E15894">
              <w:t xml:space="preserve"> 0 %</w:t>
            </w:r>
          </w:p>
        </w:tc>
        <w:tc>
          <w:tcPr>
            <w:tcW w:w="6663" w:type="dxa"/>
          </w:tcPr>
          <w:p w14:paraId="2FC2D101" w14:textId="77777777" w:rsidR="00434EBB" w:rsidRPr="00E15894" w:rsidRDefault="00434EBB" w:rsidP="00434EBB">
            <w:r w:rsidRPr="00E15894">
              <w:t>Percent [BOX WITH % SIGN NEXT TO IT] (RANGE: 0% TO 100%, ALLOW AT MOST TWO DECIMALS)</w:t>
            </w:r>
          </w:p>
        </w:tc>
      </w:tr>
      <w:tr w:rsidR="00434EBB" w:rsidRPr="00E15894" w14:paraId="3E9BC0C5" w14:textId="77777777" w:rsidTr="00B90488">
        <w:tc>
          <w:tcPr>
            <w:tcW w:w="2830" w:type="dxa"/>
          </w:tcPr>
          <w:p w14:paraId="1BCF4694" w14:textId="1E9AABD2" w:rsidR="00434EBB" w:rsidRPr="00E15894" w:rsidRDefault="00AF1C6D" w:rsidP="00F5330A">
            <w:r w:rsidRPr="00E15894">
              <w:t xml:space="preserve">entre </w:t>
            </w:r>
            <w:r w:rsidR="00434EBB" w:rsidRPr="00E15894">
              <w:t>-20</w:t>
            </w:r>
            <w:r w:rsidRPr="00E15894">
              <w:t xml:space="preserve"> </w:t>
            </w:r>
            <w:r w:rsidR="00434EBB" w:rsidRPr="00E15894">
              <w:t xml:space="preserve">% </w:t>
            </w:r>
            <w:r w:rsidR="004A4CB7" w:rsidRPr="00E15894">
              <w:t>et</w:t>
            </w:r>
            <w:r w:rsidR="00434EBB" w:rsidRPr="00E15894">
              <w:t xml:space="preserve"> -10 % </w:t>
            </w:r>
          </w:p>
        </w:tc>
        <w:tc>
          <w:tcPr>
            <w:tcW w:w="6663" w:type="dxa"/>
          </w:tcPr>
          <w:p w14:paraId="79D36A23" w14:textId="77777777" w:rsidR="00434EBB" w:rsidRPr="00E15894" w:rsidRDefault="00434EBB" w:rsidP="00434EBB">
            <w:r w:rsidRPr="00E15894">
              <w:t>Percent [BOX WITH % SIGN NEXT TO IT] (RANGE: 0% TO 100%, ALLOW AT MOST TWO DECIMALS)</w:t>
            </w:r>
          </w:p>
        </w:tc>
      </w:tr>
      <w:tr w:rsidR="00434EBB" w:rsidRPr="00E15894" w14:paraId="204F1D12" w14:textId="77777777" w:rsidTr="00B90488">
        <w:tc>
          <w:tcPr>
            <w:tcW w:w="2830" w:type="dxa"/>
          </w:tcPr>
          <w:p w14:paraId="0CF1284E" w14:textId="2EBE516F" w:rsidR="00434EBB" w:rsidRPr="00E15894" w:rsidRDefault="00AF1C6D" w:rsidP="00434EBB">
            <w:r w:rsidRPr="00E15894">
              <w:lastRenderedPageBreak/>
              <w:t xml:space="preserve">entre </w:t>
            </w:r>
            <w:r w:rsidR="00434EBB" w:rsidRPr="00E15894">
              <w:t>-30</w:t>
            </w:r>
            <w:r w:rsidRPr="00E15894">
              <w:t xml:space="preserve"> </w:t>
            </w:r>
            <w:r w:rsidR="00434EBB" w:rsidRPr="00E15894">
              <w:t xml:space="preserve">% </w:t>
            </w:r>
            <w:r w:rsidR="004A4CB7" w:rsidRPr="00E15894">
              <w:t>et</w:t>
            </w:r>
            <w:r w:rsidR="00434EBB" w:rsidRPr="00E15894">
              <w:t xml:space="preserve"> -20 % </w:t>
            </w:r>
          </w:p>
        </w:tc>
        <w:tc>
          <w:tcPr>
            <w:tcW w:w="6663" w:type="dxa"/>
          </w:tcPr>
          <w:p w14:paraId="1AA3FDDF" w14:textId="20CC23F4" w:rsidR="00434EBB" w:rsidRPr="00E15894" w:rsidRDefault="00434EBB" w:rsidP="00434EBB">
            <w:r w:rsidRPr="00E15894">
              <w:t>Percent [BOX WITH % SIGN NEXT TO IT] (RANGE: 0% TO 100%, ALLOW AT MOST TWO DECIMALS)</w:t>
            </w:r>
          </w:p>
        </w:tc>
      </w:tr>
      <w:tr w:rsidR="00434EBB" w:rsidRPr="00E15894" w14:paraId="32C9AC60" w14:textId="77777777" w:rsidTr="00B90488">
        <w:tc>
          <w:tcPr>
            <w:tcW w:w="2830" w:type="dxa"/>
          </w:tcPr>
          <w:p w14:paraId="5ED7B47E" w14:textId="5646E75D" w:rsidR="00434EBB" w:rsidRPr="00E15894" w:rsidRDefault="00AF1C6D" w:rsidP="00434EBB">
            <w:r w:rsidRPr="00E15894">
              <w:t xml:space="preserve">entre </w:t>
            </w:r>
            <w:r w:rsidR="00434EBB" w:rsidRPr="00E15894">
              <w:t>-40</w:t>
            </w:r>
            <w:r w:rsidRPr="00E15894">
              <w:t xml:space="preserve"> </w:t>
            </w:r>
            <w:r w:rsidR="00434EBB" w:rsidRPr="00E15894">
              <w:t xml:space="preserve">% </w:t>
            </w:r>
            <w:r w:rsidR="004A4CB7" w:rsidRPr="00E15894">
              <w:t>et</w:t>
            </w:r>
            <w:r w:rsidR="00434EBB" w:rsidRPr="00E15894">
              <w:t xml:space="preserve"> -30 % </w:t>
            </w:r>
          </w:p>
        </w:tc>
        <w:tc>
          <w:tcPr>
            <w:tcW w:w="6663" w:type="dxa"/>
          </w:tcPr>
          <w:p w14:paraId="14343B0A" w14:textId="39591B48" w:rsidR="00434EBB" w:rsidRPr="00E15894" w:rsidRDefault="00434EBB" w:rsidP="00434EBB">
            <w:r w:rsidRPr="00E15894">
              <w:t>Percent [BOX WITH % SIGN NEXT TO IT] (RANGE: 0% TO 100%, ALLOW AT MOST TWO DECIMALS)</w:t>
            </w:r>
          </w:p>
        </w:tc>
      </w:tr>
      <w:tr w:rsidR="00434EBB" w:rsidRPr="00E15894" w14:paraId="2B4E61AD" w14:textId="77777777" w:rsidTr="00B90488">
        <w:tc>
          <w:tcPr>
            <w:tcW w:w="2830" w:type="dxa"/>
          </w:tcPr>
          <w:p w14:paraId="783F0960" w14:textId="4CAC71DF" w:rsidR="00434EBB" w:rsidRPr="00E15894" w:rsidRDefault="00AF1C6D" w:rsidP="00AF1C6D">
            <w:r w:rsidRPr="00E15894">
              <w:t xml:space="preserve">de </w:t>
            </w:r>
            <w:proofErr w:type="spellStart"/>
            <w:r w:rsidRPr="00E15894">
              <w:t>moins</w:t>
            </w:r>
            <w:proofErr w:type="spellEnd"/>
            <w:r w:rsidRPr="00E15894">
              <w:t xml:space="preserve"> de</w:t>
            </w:r>
            <w:r w:rsidR="00434EBB" w:rsidRPr="00E15894">
              <w:t xml:space="preserve"> -40</w:t>
            </w:r>
            <w:r w:rsidRPr="00E15894">
              <w:t xml:space="preserve"> </w:t>
            </w:r>
            <w:r w:rsidR="00434EBB" w:rsidRPr="00E15894">
              <w:t>%</w:t>
            </w:r>
          </w:p>
        </w:tc>
        <w:tc>
          <w:tcPr>
            <w:tcW w:w="6663" w:type="dxa"/>
          </w:tcPr>
          <w:p w14:paraId="2557907A" w14:textId="77777777" w:rsidR="00434EBB" w:rsidRPr="00E15894" w:rsidRDefault="00434EBB" w:rsidP="00434EBB">
            <w:r w:rsidRPr="00E15894">
              <w:t>Percent [BOX WITH % SIGN NEXT TO IT] (RANGE: 0% TO 100%, ALLOW AT MOST TWO DECIMALS)</w:t>
            </w:r>
          </w:p>
        </w:tc>
      </w:tr>
      <w:tr w:rsidR="00434EBB" w:rsidRPr="00E15894" w14:paraId="261B91DF" w14:textId="77777777" w:rsidTr="00B90488">
        <w:tc>
          <w:tcPr>
            <w:tcW w:w="2830" w:type="dxa"/>
            <w:shd w:val="clear" w:color="auto" w:fill="BFBFBF" w:themeFill="background1" w:themeFillShade="BF"/>
          </w:tcPr>
          <w:p w14:paraId="7905FD04" w14:textId="77777777" w:rsidR="00434EBB" w:rsidRPr="00E15894" w:rsidRDefault="00434EBB" w:rsidP="00434EBB">
            <w:r w:rsidRPr="00E15894">
              <w:t>Total</w:t>
            </w:r>
          </w:p>
        </w:tc>
        <w:tc>
          <w:tcPr>
            <w:tcW w:w="6663" w:type="dxa"/>
            <w:shd w:val="clear" w:color="auto" w:fill="BFBFBF" w:themeFill="background1" w:themeFillShade="BF"/>
          </w:tcPr>
          <w:p w14:paraId="75C8741E" w14:textId="77777777" w:rsidR="00434EBB" w:rsidRPr="00E15894" w:rsidRDefault="00434EBB" w:rsidP="00434EBB">
            <w:r w:rsidRPr="00E15894">
              <w:t>[“CELL A” SEE INSTRUCTIONS BELOW]</w:t>
            </w:r>
          </w:p>
        </w:tc>
      </w:tr>
    </w:tbl>
    <w:p w14:paraId="48178B4E" w14:textId="56DAC95D" w:rsidR="006D0A87" w:rsidRPr="00E15894" w:rsidRDefault="006D0A87" w:rsidP="00F42486">
      <w:pPr>
        <w:jc w:val="both"/>
      </w:pPr>
      <w:r w:rsidRPr="00E15894">
        <w:t>[CELL A SHOULD DISPLAY THE AUTOMATICALLY CALCULATED SUM OF THE CELLS ABOVE. IF THIS SUM IN CELL A IS SMALLER THAN 100% WHEN THE PARTICIPANT CONTINUES TO THE NEXT SECTION, THERE SHOULD BE AN ERROR MESSAGE SAYING “</w:t>
      </w:r>
      <w:r w:rsidR="001F373B" w:rsidRPr="00E15894">
        <w:t xml:space="preserve">VOUS N'AVEZ PAS ALLOUÉ 100%. </w:t>
      </w:r>
      <w:proofErr w:type="gramStart"/>
      <w:r w:rsidRPr="00E15894">
        <w:t>“ IF</w:t>
      </w:r>
      <w:proofErr w:type="gramEnd"/>
      <w:r w:rsidRPr="00E15894">
        <w:t xml:space="preserve"> THE SUM IS GREATER THAN 100% WHEN THE PARTICIPANT CONTINUES TO THE NEXT SECTION, THERE SHOULD BE AN ERROR MESSAGE SAYIN</w:t>
      </w:r>
      <w:r w:rsidR="001F373B" w:rsidRPr="00E15894">
        <w:t>G “VOUS AVEZ ALLOUÉ PLUS DE 100%.</w:t>
      </w:r>
      <w:r w:rsidRPr="00E15894">
        <w:t>“.]</w:t>
      </w:r>
    </w:p>
    <w:p w14:paraId="41B6EE01" w14:textId="67125995" w:rsidR="0092027E" w:rsidRPr="00E15894" w:rsidRDefault="0092027E"/>
    <w:p w14:paraId="57A228E4" w14:textId="1C5CB30A" w:rsidR="00EC1EB9" w:rsidRPr="00E15894" w:rsidRDefault="009113AC" w:rsidP="00EC1EB9">
      <w:pPr>
        <w:pStyle w:val="Paragraphedeliste"/>
        <w:numPr>
          <w:ilvl w:val="0"/>
          <w:numId w:val="2"/>
        </w:numPr>
        <w:rPr>
          <w:lang w:val="fr-CA"/>
        </w:rPr>
      </w:pPr>
      <w:r w:rsidRPr="00E15894">
        <w:rPr>
          <w:lang w:val="fr-CA"/>
        </w:rPr>
        <w:t>Veuillez indiquer comment vous évalueriez vos propres conseils financiers par rapport à d'autres planificateurs financiers</w:t>
      </w:r>
      <w:r w:rsidR="00EC1EB9" w:rsidRPr="00E15894">
        <w:rPr>
          <w:lang w:val="fr-CA"/>
        </w:rPr>
        <w:t xml:space="preserve">. </w:t>
      </w:r>
    </w:p>
    <w:p w14:paraId="0307A745" w14:textId="0C99330D" w:rsidR="00EC1EB9" w:rsidRPr="00E15894" w:rsidRDefault="00EC1EB9" w:rsidP="00EC1EB9">
      <w:pPr>
        <w:rPr>
          <w:lang w:val="fr-CA"/>
        </w:rPr>
      </w:pPr>
      <w:r w:rsidRPr="00E15894">
        <w:rPr>
          <w:lang w:val="fr-CA"/>
        </w:rPr>
        <w:t xml:space="preserve">1 </w:t>
      </w:r>
      <w:r w:rsidR="009113AC" w:rsidRPr="00E15894">
        <w:rPr>
          <w:lang w:val="fr-CA"/>
        </w:rPr>
        <w:t>Ils sont meilleurs que la moyenne</w:t>
      </w:r>
    </w:p>
    <w:p w14:paraId="57A8BFE2" w14:textId="298EF73E" w:rsidR="00EC1EB9" w:rsidRPr="00E15894" w:rsidRDefault="00EC1EB9" w:rsidP="00EC1EB9">
      <w:pPr>
        <w:rPr>
          <w:lang w:val="fr-CA"/>
        </w:rPr>
      </w:pPr>
      <w:r w:rsidRPr="00E15894">
        <w:rPr>
          <w:lang w:val="fr-CA"/>
        </w:rPr>
        <w:t xml:space="preserve">2 </w:t>
      </w:r>
      <w:r w:rsidR="009113AC" w:rsidRPr="00E15894">
        <w:rPr>
          <w:lang w:val="fr-CA"/>
        </w:rPr>
        <w:t>Ils sont similaires</w:t>
      </w:r>
    </w:p>
    <w:p w14:paraId="7FD61552" w14:textId="022A9C2E" w:rsidR="00EC1EB9" w:rsidRPr="00E15894" w:rsidRDefault="00EC1EB9" w:rsidP="00EC1EB9">
      <w:pPr>
        <w:rPr>
          <w:lang w:val="fr-CA"/>
        </w:rPr>
      </w:pPr>
      <w:r w:rsidRPr="00E15894">
        <w:rPr>
          <w:lang w:val="fr-CA"/>
        </w:rPr>
        <w:t xml:space="preserve">3 </w:t>
      </w:r>
      <w:r w:rsidR="00AE2F35" w:rsidRPr="00E15894">
        <w:rPr>
          <w:lang w:val="fr-CA"/>
        </w:rPr>
        <w:t>Ils sont pires que la moyenne</w:t>
      </w:r>
    </w:p>
    <w:p w14:paraId="0EE75501" w14:textId="77777777" w:rsidR="00AE2F35" w:rsidRPr="00E15894" w:rsidRDefault="00AE2F35" w:rsidP="00AE2F35">
      <w:pPr>
        <w:rPr>
          <w:lang w:val="fr-CA"/>
        </w:rPr>
      </w:pPr>
      <w:r w:rsidRPr="00E15894">
        <w:rPr>
          <w:lang w:val="fr-CA"/>
        </w:rPr>
        <w:t>7777777 Je ne sais pas</w:t>
      </w:r>
    </w:p>
    <w:p w14:paraId="4A7413BE" w14:textId="5BB4C075" w:rsidR="00EC1EB9" w:rsidRPr="00E15894" w:rsidRDefault="00AE2F35" w:rsidP="00AE2F35">
      <w:pPr>
        <w:rPr>
          <w:lang w:val="fr-CA"/>
        </w:rPr>
      </w:pPr>
      <w:r w:rsidRPr="00E15894">
        <w:rPr>
          <w:lang w:val="fr-CA"/>
        </w:rPr>
        <w:t>8888888 Je préfère ne pas répondre</w:t>
      </w:r>
    </w:p>
    <w:p w14:paraId="62264746" w14:textId="77777777" w:rsidR="00EC1EB9" w:rsidRPr="00E15894" w:rsidRDefault="00EC1EB9" w:rsidP="00EC1EB9">
      <w:pPr>
        <w:rPr>
          <w:lang w:val="fr-CA"/>
        </w:rPr>
      </w:pPr>
    </w:p>
    <w:p w14:paraId="71892DCE" w14:textId="3DCF4B01" w:rsidR="00EC1EB9" w:rsidRPr="00E15894" w:rsidRDefault="003C158C" w:rsidP="00EC1EB9">
      <w:pPr>
        <w:pStyle w:val="Paragraphedeliste"/>
        <w:numPr>
          <w:ilvl w:val="0"/>
          <w:numId w:val="2"/>
        </w:numPr>
        <w:rPr>
          <w:lang w:val="fr-CA"/>
        </w:rPr>
      </w:pPr>
      <w:r w:rsidRPr="00E15894">
        <w:rPr>
          <w:lang w:val="fr-CA"/>
        </w:rPr>
        <w:t>Lorsque vous envisagez vos propres investissements au cours des trois prochains mois, êtes-vous confiant</w:t>
      </w:r>
      <w:r w:rsidR="00547867" w:rsidRPr="00E15894">
        <w:rPr>
          <w:lang w:val="fr-CA"/>
        </w:rPr>
        <w:t>(e)</w:t>
      </w:r>
      <w:r w:rsidRPr="00E15894">
        <w:rPr>
          <w:lang w:val="fr-CA"/>
        </w:rPr>
        <w:t xml:space="preserve"> de battre le marché dans son ensemble ?</w:t>
      </w:r>
    </w:p>
    <w:p w14:paraId="36AF2ED3" w14:textId="0C2EECBF" w:rsidR="00EC1EB9" w:rsidRPr="00E15894" w:rsidRDefault="00EC1EB9" w:rsidP="00EC1EB9">
      <w:pPr>
        <w:rPr>
          <w:lang w:val="fr-CA"/>
        </w:rPr>
      </w:pPr>
      <w:r w:rsidRPr="00E15894">
        <w:rPr>
          <w:lang w:val="fr-CA"/>
        </w:rPr>
        <w:t xml:space="preserve">1 </w:t>
      </w:r>
      <w:r w:rsidR="003C158C" w:rsidRPr="00E15894">
        <w:rPr>
          <w:lang w:val="fr-CA"/>
        </w:rPr>
        <w:t>Oui, très</w:t>
      </w:r>
    </w:p>
    <w:p w14:paraId="79A41935" w14:textId="4AA7B96E" w:rsidR="00EC1EB9" w:rsidRPr="00E15894" w:rsidRDefault="00EC1EB9" w:rsidP="00EC1EB9">
      <w:pPr>
        <w:rPr>
          <w:lang w:val="fr-CA"/>
        </w:rPr>
      </w:pPr>
      <w:r w:rsidRPr="00E15894">
        <w:rPr>
          <w:lang w:val="fr-CA"/>
        </w:rPr>
        <w:t xml:space="preserve">2 </w:t>
      </w:r>
      <w:r w:rsidR="003C158C" w:rsidRPr="00E15894">
        <w:rPr>
          <w:lang w:val="fr-CA"/>
        </w:rPr>
        <w:t>Oui, j'ai une certaine confiance</w:t>
      </w:r>
    </w:p>
    <w:p w14:paraId="27680E2D" w14:textId="28A09DC4" w:rsidR="00EC1EB9" w:rsidRPr="00E15894" w:rsidRDefault="00EC1EB9" w:rsidP="00EC1EB9">
      <w:pPr>
        <w:rPr>
          <w:lang w:val="fr-CA"/>
        </w:rPr>
      </w:pPr>
      <w:r w:rsidRPr="00E15894">
        <w:rPr>
          <w:lang w:val="fr-CA"/>
        </w:rPr>
        <w:t>3 No</w:t>
      </w:r>
      <w:r w:rsidR="00547867" w:rsidRPr="00E15894">
        <w:rPr>
          <w:lang w:val="fr-CA"/>
        </w:rPr>
        <w:t>n</w:t>
      </w:r>
      <w:r w:rsidRPr="00E15894">
        <w:rPr>
          <w:lang w:val="fr-CA"/>
        </w:rPr>
        <w:t xml:space="preserve">, </w:t>
      </w:r>
      <w:r w:rsidR="003C158C" w:rsidRPr="00E15894">
        <w:rPr>
          <w:lang w:val="fr-CA"/>
        </w:rPr>
        <w:t>je ne suis pas confiant</w:t>
      </w:r>
      <w:r w:rsidR="00547867" w:rsidRPr="00E15894">
        <w:rPr>
          <w:lang w:val="fr-CA"/>
        </w:rPr>
        <w:t>(e)</w:t>
      </w:r>
      <w:r w:rsidR="003C158C" w:rsidRPr="00E15894">
        <w:rPr>
          <w:lang w:val="fr-CA"/>
        </w:rPr>
        <w:t xml:space="preserve"> du tout</w:t>
      </w:r>
    </w:p>
    <w:p w14:paraId="7E014552" w14:textId="77777777" w:rsidR="003C158C" w:rsidRPr="00E15894" w:rsidRDefault="003C158C" w:rsidP="003C158C">
      <w:pPr>
        <w:rPr>
          <w:lang w:val="fr-CA"/>
        </w:rPr>
      </w:pPr>
      <w:r w:rsidRPr="00E15894">
        <w:rPr>
          <w:lang w:val="fr-CA"/>
        </w:rPr>
        <w:t>7777777 Je ne sais pas</w:t>
      </w:r>
    </w:p>
    <w:p w14:paraId="11CD4903" w14:textId="77777777" w:rsidR="003C158C" w:rsidRPr="00E15894" w:rsidRDefault="003C158C" w:rsidP="003C158C">
      <w:pPr>
        <w:rPr>
          <w:lang w:val="fr-CA"/>
        </w:rPr>
      </w:pPr>
      <w:r w:rsidRPr="00E15894">
        <w:rPr>
          <w:lang w:val="fr-CA"/>
        </w:rPr>
        <w:t>8888888 Je préfère ne pas répondre</w:t>
      </w:r>
    </w:p>
    <w:p w14:paraId="0BEB5A38" w14:textId="623A9F61" w:rsidR="00EC1EB9" w:rsidRPr="00E15894" w:rsidRDefault="00EC1EB9" w:rsidP="00EC1EB9"/>
    <w:p w14:paraId="1B7903F4" w14:textId="77777777" w:rsidR="00FA1FC5" w:rsidRPr="00E15894" w:rsidRDefault="00FA1FC5">
      <w:r w:rsidRPr="00E15894">
        <w:br w:type="page"/>
      </w:r>
    </w:p>
    <w:p w14:paraId="0C8B1B04" w14:textId="5F61B379" w:rsidR="00A22C04" w:rsidRPr="00E15894" w:rsidRDefault="00A22C04" w:rsidP="00FA1FC5">
      <w:pPr>
        <w:rPr>
          <w:rStyle w:val="Marquedecommentaire"/>
          <w:lang w:val="fr-CA"/>
        </w:rPr>
      </w:pPr>
      <w:r w:rsidRPr="00E15894">
        <w:lastRenderedPageBreak/>
        <w:t>[SECTION 6</w:t>
      </w:r>
      <w:r w:rsidR="008F2D7B" w:rsidRPr="00E15894">
        <w:t>. SHOW THE FOLLOWING TITLE TO RESPONDENTS:]</w:t>
      </w:r>
      <w:r w:rsidR="008F2D7B" w:rsidRPr="00E15894" w:rsidDel="00AF4450">
        <w:rPr>
          <w:rStyle w:val="Marquedecommentaire"/>
          <w:lang w:val="fr-CA"/>
        </w:rPr>
        <w:t xml:space="preserve"> </w:t>
      </w:r>
      <w:r w:rsidR="00D5214B" w:rsidRPr="00E15894">
        <w:rPr>
          <w:b/>
          <w:lang w:val="fr-CA"/>
        </w:rPr>
        <w:t>Récompenses</w:t>
      </w:r>
      <w:r w:rsidR="00D5214B" w:rsidRPr="00E15894" w:rsidDel="00AF4450">
        <w:rPr>
          <w:rStyle w:val="Marquedecommentaire"/>
          <w:lang w:val="fr-CA"/>
        </w:rPr>
        <w:t xml:space="preserve"> </w:t>
      </w:r>
    </w:p>
    <w:p w14:paraId="76A5F5BF" w14:textId="25D1117F" w:rsidR="00B3523E" w:rsidRPr="00E15894" w:rsidRDefault="00B3523E" w:rsidP="00FA1FC5">
      <w:pPr>
        <w:rPr>
          <w:rStyle w:val="Marquedecommentaire"/>
          <w:lang w:val="fr-CA"/>
        </w:rPr>
      </w:pPr>
    </w:p>
    <w:p w14:paraId="44E8BD38" w14:textId="77777777" w:rsidR="005A43D9" w:rsidRPr="00E15894" w:rsidRDefault="005A43D9" w:rsidP="005A43D9">
      <w:pPr>
        <w:tabs>
          <w:tab w:val="left" w:pos="6518"/>
        </w:tabs>
        <w:rPr>
          <w:lang w:val="fr-CA"/>
        </w:rPr>
      </w:pPr>
      <w:r w:rsidRPr="00E15894">
        <w:rPr>
          <w:lang w:val="fr-CA"/>
        </w:rPr>
        <w:t>Nous vous remercions de votre participation à cette enquête.</w:t>
      </w:r>
    </w:p>
    <w:p w14:paraId="2FAFD726" w14:textId="77777777" w:rsidR="005A43D9" w:rsidRPr="00E15894" w:rsidRDefault="005A43D9" w:rsidP="005A43D9">
      <w:pPr>
        <w:tabs>
          <w:tab w:val="left" w:pos="6518"/>
        </w:tabs>
        <w:rPr>
          <w:lang w:val="fr-CA"/>
        </w:rPr>
      </w:pPr>
    </w:p>
    <w:p w14:paraId="2ECD72AC" w14:textId="1978CD07" w:rsidR="00A22C04" w:rsidRPr="00E15894" w:rsidRDefault="005A43D9" w:rsidP="005A43D9">
      <w:pPr>
        <w:tabs>
          <w:tab w:val="left" w:pos="6518"/>
        </w:tabs>
        <w:rPr>
          <w:lang w:val="fr-CA"/>
        </w:rPr>
      </w:pPr>
      <w:r w:rsidRPr="00E15894">
        <w:rPr>
          <w:lang w:val="fr-CA"/>
        </w:rPr>
        <w:t xml:space="preserve">Félicitations : vous êtes </w:t>
      </w:r>
      <w:r w:rsidR="00D5214B" w:rsidRPr="00E15894">
        <w:rPr>
          <w:lang w:val="fr-CA"/>
        </w:rPr>
        <w:t xml:space="preserve">maintenant admissible </w:t>
      </w:r>
      <w:r w:rsidR="00BA1F1B" w:rsidRPr="00E15894">
        <w:rPr>
          <w:lang w:val="fr-CA"/>
        </w:rPr>
        <w:t>au tirage au sort de 20 cartes-</w:t>
      </w:r>
      <w:r w:rsidRPr="00E15894">
        <w:rPr>
          <w:lang w:val="fr-CA"/>
        </w:rPr>
        <w:t>cadeaux électronique</w:t>
      </w:r>
      <w:r w:rsidR="0032595B" w:rsidRPr="00E15894">
        <w:rPr>
          <w:lang w:val="fr-CA"/>
        </w:rPr>
        <w:t>s</w:t>
      </w:r>
      <w:r w:rsidRPr="00E15894">
        <w:rPr>
          <w:lang w:val="fr-CA"/>
        </w:rPr>
        <w:t xml:space="preserve"> Amazon, d'une valeur allant de 50 $ à 500 $. Les chances de gagner dépendent du nombre total de </w:t>
      </w:r>
      <w:r w:rsidR="00D5214B" w:rsidRPr="00E15894">
        <w:rPr>
          <w:lang w:val="fr-CA"/>
        </w:rPr>
        <w:t>répondants à l’enquête</w:t>
      </w:r>
      <w:r w:rsidRPr="00E15894">
        <w:rPr>
          <w:lang w:val="fr-CA"/>
        </w:rPr>
        <w:t xml:space="preserve"> qui p</w:t>
      </w:r>
      <w:r w:rsidR="00F84ABF" w:rsidRPr="00E15894">
        <w:rPr>
          <w:lang w:val="fr-CA"/>
        </w:rPr>
        <w:t>articipent au tirage au sort ; v</w:t>
      </w:r>
      <w:r w:rsidRPr="00E15894">
        <w:rPr>
          <w:lang w:val="fr-CA"/>
        </w:rPr>
        <w:t>euillez prévoir de 4 à 6 semaines avant de recevoir votre carte-cadeau électronique si vous gagnez.</w:t>
      </w:r>
      <w:r w:rsidR="00A22C04" w:rsidRPr="00E15894">
        <w:rPr>
          <w:lang w:val="fr-CA"/>
        </w:rPr>
        <w:t xml:space="preserve"> </w:t>
      </w:r>
    </w:p>
    <w:p w14:paraId="7D4FD458" w14:textId="2654A2EF" w:rsidR="00A22C04" w:rsidRPr="00E15894" w:rsidRDefault="00A22C04" w:rsidP="00A22C04">
      <w:pPr>
        <w:tabs>
          <w:tab w:val="left" w:pos="6518"/>
        </w:tabs>
        <w:rPr>
          <w:b/>
        </w:rPr>
      </w:pPr>
    </w:p>
    <w:p w14:paraId="230C1C5A" w14:textId="69DFC0FE" w:rsidR="00A22C04" w:rsidRPr="00E15894" w:rsidRDefault="005A43D9" w:rsidP="005A43D9">
      <w:pPr>
        <w:pStyle w:val="Paragraphedeliste"/>
        <w:numPr>
          <w:ilvl w:val="0"/>
          <w:numId w:val="2"/>
        </w:numPr>
      </w:pPr>
      <w:r w:rsidRPr="00E15894">
        <w:rPr>
          <w:lang w:val="fr-CA"/>
        </w:rPr>
        <w:t xml:space="preserve">Veuillez fournir votre adresse courriel ci-dessous </w:t>
      </w:r>
      <w:r w:rsidR="00D5214B" w:rsidRPr="00E15894">
        <w:rPr>
          <w:lang w:val="fr-CA"/>
        </w:rPr>
        <w:t>en vue du transfert de</w:t>
      </w:r>
      <w:r w:rsidRPr="00E15894">
        <w:rPr>
          <w:lang w:val="fr-CA"/>
        </w:rPr>
        <w:t xml:space="preserve"> votre carte-cadeau électronique Amazon </w:t>
      </w:r>
      <w:r w:rsidRPr="00E15894">
        <w:rPr>
          <w:b/>
          <w:lang w:val="fr-CA"/>
        </w:rPr>
        <w:t>dans le cas où vous seriez sélectionné</w:t>
      </w:r>
      <w:r w:rsidR="00AB3F84" w:rsidRPr="00E15894">
        <w:rPr>
          <w:b/>
          <w:lang w:val="fr-CA"/>
        </w:rPr>
        <w:t>(e)</w:t>
      </w:r>
      <w:r w:rsidRPr="00E15894">
        <w:rPr>
          <w:b/>
          <w:lang w:val="fr-CA"/>
        </w:rPr>
        <w:t xml:space="preserve"> par l'ordinateur une fois l'enquête terminée</w:t>
      </w:r>
      <w:r w:rsidRPr="00E15894">
        <w:rPr>
          <w:lang w:val="fr-CA"/>
        </w:rPr>
        <w:t xml:space="preserve">. Votre adresse </w:t>
      </w:r>
      <w:r w:rsidR="00BA1F1B" w:rsidRPr="00E15894">
        <w:rPr>
          <w:lang w:val="fr-CA"/>
        </w:rPr>
        <w:t>courriel</w:t>
      </w:r>
      <w:r w:rsidRPr="00E15894">
        <w:rPr>
          <w:lang w:val="fr-CA"/>
        </w:rPr>
        <w:t xml:space="preserve"> ne sera utilisée qu'à cette fin et ne sera pas conservée </w:t>
      </w:r>
      <w:r w:rsidR="00D5214B" w:rsidRPr="00E15894">
        <w:rPr>
          <w:lang w:val="fr-CA"/>
        </w:rPr>
        <w:t xml:space="preserve">au </w:t>
      </w:r>
      <w:r w:rsidRPr="00E15894">
        <w:rPr>
          <w:lang w:val="fr-CA"/>
        </w:rPr>
        <w:t>dossier ni partagée avec l'équipe de recherche</w:t>
      </w:r>
      <w:r w:rsidR="00A22C04" w:rsidRPr="00E15894">
        <w:t>.</w:t>
      </w:r>
    </w:p>
    <w:p w14:paraId="22A87546" w14:textId="5E5C37E2" w:rsidR="00A22C04" w:rsidRPr="00E15894" w:rsidRDefault="00A22C04" w:rsidP="00A22C04">
      <w:r w:rsidRPr="00E15894">
        <w:t>String</w:t>
      </w:r>
      <w:r w:rsidRPr="00E15894">
        <w:rPr>
          <w:color w:val="000000" w:themeColor="text1"/>
          <w:lang w:val="en-CA"/>
        </w:rPr>
        <w:t xml:space="preserve"> </w:t>
      </w:r>
      <w:r w:rsidRPr="00E15894">
        <w:t>[THE INPUT MUST CONTAIN A “@” AND A “.”. OTHERWISE, THERE SHOULD BE AN ERROR MESSAGE SAYING “</w:t>
      </w:r>
      <w:r w:rsidR="00EE0A8C" w:rsidRPr="00E15894">
        <w:rPr>
          <w:lang w:val="fr-CA"/>
        </w:rPr>
        <w:t xml:space="preserve">Veuillez fournir une adresse courriel </w:t>
      </w:r>
      <w:proofErr w:type="gramStart"/>
      <w:r w:rsidR="00EE0A8C" w:rsidRPr="00E15894">
        <w:rPr>
          <w:lang w:val="fr-CA"/>
        </w:rPr>
        <w:t>valide</w:t>
      </w:r>
      <w:r w:rsidRPr="00E15894">
        <w:t>.“</w:t>
      </w:r>
      <w:proofErr w:type="gramEnd"/>
      <w:r w:rsidRPr="00E15894">
        <w:t>]</w:t>
      </w:r>
    </w:p>
    <w:p w14:paraId="7EC81A95" w14:textId="45F6B2EE" w:rsidR="00D11DD2" w:rsidRPr="00E15894" w:rsidRDefault="00D11DD2" w:rsidP="00D11DD2">
      <w:r w:rsidRPr="00E15894">
        <w:t xml:space="preserve">1 </w:t>
      </w:r>
      <w:r w:rsidR="000819B4" w:rsidRPr="00E15894">
        <w:rPr>
          <w:lang w:val="fr-CA"/>
        </w:rPr>
        <w:t>Je ne souhait</w:t>
      </w:r>
      <w:r w:rsidR="006A7972" w:rsidRPr="00E15894">
        <w:rPr>
          <w:lang w:val="fr-CA"/>
        </w:rPr>
        <w:t xml:space="preserve">e pas fournir </w:t>
      </w:r>
      <w:r w:rsidR="000819B4" w:rsidRPr="00E15894">
        <w:rPr>
          <w:lang w:val="fr-CA"/>
        </w:rPr>
        <w:t xml:space="preserve">mon adresse courriel et je ne souhaite pas être </w:t>
      </w:r>
      <w:r w:rsidR="00D5214B" w:rsidRPr="00E15894">
        <w:rPr>
          <w:lang w:val="fr-CA"/>
        </w:rPr>
        <w:t xml:space="preserve">admissible </w:t>
      </w:r>
      <w:r w:rsidR="009C7FA1" w:rsidRPr="00E15894">
        <w:rPr>
          <w:lang w:val="fr-CA"/>
        </w:rPr>
        <w:t>pour recevoir une carte-</w:t>
      </w:r>
      <w:r w:rsidR="000819B4" w:rsidRPr="00E15894">
        <w:rPr>
          <w:lang w:val="fr-CA"/>
        </w:rPr>
        <w:t>cadeau électronique Amazon.</w:t>
      </w:r>
    </w:p>
    <w:p w14:paraId="5DB0CFD8" w14:textId="77777777" w:rsidR="00D11DD2" w:rsidRPr="00E15894" w:rsidRDefault="00D11DD2" w:rsidP="00D11DD2"/>
    <w:p w14:paraId="63228C46" w14:textId="77777777" w:rsidR="00D11DD2" w:rsidRPr="00E15894" w:rsidRDefault="00D11DD2" w:rsidP="00D11DD2">
      <w:r w:rsidRPr="00E15894">
        <w:rPr>
          <w:lang w:val="en-CA"/>
        </w:rPr>
        <w:t xml:space="preserve">[ASK IF Q37 IS NOT 1] </w:t>
      </w:r>
    </w:p>
    <w:p w14:paraId="4709F8CB" w14:textId="243B1FD7" w:rsidR="00A22C04" w:rsidRPr="00E15894" w:rsidRDefault="006A7972" w:rsidP="00A22C04">
      <w:pPr>
        <w:pStyle w:val="Paragraphedeliste"/>
        <w:numPr>
          <w:ilvl w:val="0"/>
          <w:numId w:val="2"/>
        </w:numPr>
        <w:rPr>
          <w:lang w:val="fr-CA"/>
        </w:rPr>
      </w:pPr>
      <w:r w:rsidRPr="00E15894">
        <w:rPr>
          <w:lang w:val="fr-CA"/>
        </w:rPr>
        <w:t xml:space="preserve">Veuillez répéter votre adresse courriel ci-dessous </w:t>
      </w:r>
      <w:r w:rsidR="00D5214B" w:rsidRPr="00E15894">
        <w:rPr>
          <w:lang w:val="fr-CA"/>
        </w:rPr>
        <w:t xml:space="preserve">en vue du transfert de </w:t>
      </w:r>
      <w:r w:rsidRPr="00E15894">
        <w:rPr>
          <w:lang w:val="fr-CA"/>
        </w:rPr>
        <w:t>la carte-cadeau électronique Amazon.</w:t>
      </w:r>
    </w:p>
    <w:p w14:paraId="649A5C62" w14:textId="2436453A" w:rsidR="00A22C04" w:rsidRPr="00E15894" w:rsidRDefault="00A22C04" w:rsidP="00A22C04">
      <w:pPr>
        <w:rPr>
          <w:lang w:val="fr-CA"/>
        </w:rPr>
      </w:pPr>
      <w:r w:rsidRPr="00E15894">
        <w:rPr>
          <w:lang w:val="fr-CA"/>
        </w:rPr>
        <w:t>String</w:t>
      </w:r>
      <w:r w:rsidRPr="00E15894">
        <w:rPr>
          <w:color w:val="000000" w:themeColor="text1"/>
          <w:lang w:val="fr-CA"/>
        </w:rPr>
        <w:t xml:space="preserve"> </w:t>
      </w:r>
      <w:r w:rsidRPr="00E15894">
        <w:rPr>
          <w:lang w:val="fr-CA"/>
        </w:rPr>
        <w:t xml:space="preserve">[THE INPUT MUST EQUAL THE INPUT FOR </w:t>
      </w:r>
      <w:r w:rsidR="008F56BD" w:rsidRPr="00E15894">
        <w:rPr>
          <w:lang w:val="fr-CA"/>
        </w:rPr>
        <w:t>Q37</w:t>
      </w:r>
      <w:r w:rsidRPr="00E15894">
        <w:rPr>
          <w:lang w:val="fr-CA"/>
        </w:rPr>
        <w:t>. OTHERWISE, THERE SHOULD BE AN ERROR MESSAGE SAYING “</w:t>
      </w:r>
      <w:r w:rsidR="006A7972" w:rsidRPr="00E15894">
        <w:rPr>
          <w:lang w:val="fr-CA"/>
        </w:rPr>
        <w:t xml:space="preserve">L'adresse courriel doit correspondre à l'adresse courriel fournie ci-dessus. </w:t>
      </w:r>
      <w:r w:rsidRPr="00E15894">
        <w:rPr>
          <w:lang w:val="fr-CA"/>
        </w:rPr>
        <w:t>“]</w:t>
      </w:r>
    </w:p>
    <w:p w14:paraId="014F04BC" w14:textId="748D87A5" w:rsidR="00A22C04" w:rsidRPr="00E15894" w:rsidRDefault="00A22C04"/>
    <w:p w14:paraId="7499B3C2" w14:textId="77777777" w:rsidR="00A22C04" w:rsidRPr="00E15894" w:rsidRDefault="00A22C04"/>
    <w:p w14:paraId="6AF1F328" w14:textId="77777777" w:rsidR="008F2D7B" w:rsidRPr="00E15894" w:rsidRDefault="008F2D7B" w:rsidP="008F2D7B">
      <w:pPr>
        <w:tabs>
          <w:tab w:val="left" w:pos="6518"/>
        </w:tabs>
        <w:rPr>
          <w:rStyle w:val="Marquedecommentaire"/>
        </w:rPr>
      </w:pPr>
    </w:p>
    <w:p w14:paraId="5F0A2E5B" w14:textId="77777777" w:rsidR="008F2D7B" w:rsidRPr="00E15894" w:rsidRDefault="008F2D7B" w:rsidP="008F2D7B">
      <w:pPr>
        <w:tabs>
          <w:tab w:val="left" w:pos="6518"/>
        </w:tabs>
      </w:pPr>
      <w:r w:rsidRPr="00E15894">
        <w:t>[NEXT SCREEN]</w:t>
      </w:r>
    </w:p>
    <w:p w14:paraId="24A13765" w14:textId="6A953FF4" w:rsidR="008F2D7B" w:rsidRPr="00E15894" w:rsidRDefault="00C51E9C" w:rsidP="008F2D7B">
      <w:pPr>
        <w:tabs>
          <w:tab w:val="left" w:pos="6518"/>
        </w:tabs>
        <w:rPr>
          <w:lang w:val="fr-CA"/>
        </w:rPr>
      </w:pPr>
      <w:r w:rsidRPr="00E15894">
        <w:rPr>
          <w:lang w:val="fr-CA"/>
        </w:rPr>
        <w:t xml:space="preserve">Indépendamment du tirage au sort mentionné précédemment et en plus de celui-ci, FP Canada offre sur une base volontaire 0,5 crédit de formation continue à tous les participants </w:t>
      </w:r>
      <w:r w:rsidR="00D5214B" w:rsidRPr="00E15894">
        <w:rPr>
          <w:lang w:val="fr-CA"/>
        </w:rPr>
        <w:t>à l’enquête</w:t>
      </w:r>
      <w:r w:rsidRPr="00E15894">
        <w:rPr>
          <w:lang w:val="fr-CA"/>
        </w:rPr>
        <w:t xml:space="preserve">. Votre décision de demander ou non ce crédit n'aura aucune incidence sur </w:t>
      </w:r>
      <w:r w:rsidR="00D5214B" w:rsidRPr="00E15894">
        <w:rPr>
          <w:lang w:val="fr-CA"/>
        </w:rPr>
        <w:t xml:space="preserve">toute </w:t>
      </w:r>
      <w:r w:rsidRPr="00E15894">
        <w:rPr>
          <w:lang w:val="fr-CA"/>
        </w:rPr>
        <w:t>relation actuelle ou future entre FP Canada</w:t>
      </w:r>
      <w:r w:rsidR="00D5214B" w:rsidRPr="00E15894">
        <w:rPr>
          <w:lang w:val="fr-CA"/>
        </w:rPr>
        <w:t xml:space="preserve"> et vous</w:t>
      </w:r>
      <w:r w:rsidRPr="00E15894">
        <w:rPr>
          <w:lang w:val="fr-CA"/>
        </w:rPr>
        <w:t>.</w:t>
      </w:r>
    </w:p>
    <w:p w14:paraId="57D6EB77" w14:textId="77777777" w:rsidR="008F2D7B" w:rsidRPr="00E15894" w:rsidRDefault="008F2D7B" w:rsidP="008F2D7B">
      <w:pPr>
        <w:tabs>
          <w:tab w:val="left" w:pos="6518"/>
        </w:tabs>
      </w:pPr>
    </w:p>
    <w:p w14:paraId="6B1422E6" w14:textId="55DB80AB" w:rsidR="008F2D7B" w:rsidRPr="00E15894" w:rsidRDefault="00C51E9C" w:rsidP="008F2D7B">
      <w:pPr>
        <w:pStyle w:val="Paragraphedeliste"/>
        <w:numPr>
          <w:ilvl w:val="0"/>
          <w:numId w:val="2"/>
        </w:numPr>
        <w:rPr>
          <w:lang w:val="fr-CA"/>
        </w:rPr>
      </w:pPr>
      <w:r w:rsidRPr="00E15894">
        <w:rPr>
          <w:lang w:val="fr-CA"/>
        </w:rPr>
        <w:t xml:space="preserve">Veuillez indiquer si vous souhaitez obtenir 0,5 crédit de formation continue. Si vous </w:t>
      </w:r>
      <w:r w:rsidR="00D5214B" w:rsidRPr="00E15894">
        <w:rPr>
          <w:lang w:val="fr-CA"/>
        </w:rPr>
        <w:t xml:space="preserve">demandez </w:t>
      </w:r>
      <w:r w:rsidRPr="00E15894">
        <w:rPr>
          <w:lang w:val="fr-CA"/>
        </w:rPr>
        <w:t>le crédit, FP Canada sera informé de votre participation à ce</w:t>
      </w:r>
      <w:r w:rsidR="00D5214B" w:rsidRPr="00E15894">
        <w:rPr>
          <w:lang w:val="fr-CA"/>
        </w:rPr>
        <w:t>tte enquête</w:t>
      </w:r>
      <w:r w:rsidRPr="00E15894">
        <w:rPr>
          <w:lang w:val="fr-CA"/>
        </w:rPr>
        <w:t xml:space="preserve"> afin d'enregistrer votre crédit, mais </w:t>
      </w:r>
      <w:r w:rsidRPr="00E15894">
        <w:rPr>
          <w:b/>
          <w:lang w:val="fr-CA"/>
        </w:rPr>
        <w:t>FP Canada et l'équipe de recherche de HEC Montréal ne seront jamais en mesure d'identifier vos réponses in</w:t>
      </w:r>
      <w:r w:rsidR="00555C3E" w:rsidRPr="00E15894">
        <w:rPr>
          <w:b/>
          <w:lang w:val="fr-CA"/>
        </w:rPr>
        <w:t xml:space="preserve">dividuelles </w:t>
      </w:r>
      <w:r w:rsidR="00D5214B" w:rsidRPr="00E15894">
        <w:rPr>
          <w:b/>
          <w:lang w:val="fr-CA"/>
        </w:rPr>
        <w:t>à l’enquête</w:t>
      </w:r>
      <w:r w:rsidR="00555C3E" w:rsidRPr="00E15894">
        <w:rPr>
          <w:b/>
          <w:lang w:val="fr-CA"/>
        </w:rPr>
        <w:t>. Celles</w:t>
      </w:r>
      <w:r w:rsidRPr="00E15894">
        <w:rPr>
          <w:b/>
          <w:lang w:val="fr-CA"/>
        </w:rPr>
        <w:t>-ci resteront totalement anonymes</w:t>
      </w:r>
      <w:r w:rsidR="008F2D7B" w:rsidRPr="00E15894">
        <w:rPr>
          <w:b/>
          <w:bCs/>
          <w:lang w:val="fr-CA"/>
        </w:rPr>
        <w:t>.</w:t>
      </w:r>
    </w:p>
    <w:p w14:paraId="7E8BB641" w14:textId="60E404F9" w:rsidR="008F2D7B" w:rsidRPr="00E15894" w:rsidRDefault="008F2D7B" w:rsidP="008F2D7B">
      <w:pPr>
        <w:tabs>
          <w:tab w:val="left" w:pos="6518"/>
        </w:tabs>
        <w:rPr>
          <w:lang w:val="fr-CA"/>
        </w:rPr>
      </w:pPr>
      <w:r w:rsidRPr="00E15894">
        <w:rPr>
          <w:lang w:val="fr-CA"/>
        </w:rPr>
        <w:t xml:space="preserve">1 </w:t>
      </w:r>
      <w:r w:rsidR="000D0CBC" w:rsidRPr="00E15894">
        <w:rPr>
          <w:lang w:val="fr-CA"/>
        </w:rPr>
        <w:t>Je souhaite obtenir 0,5 crédit de formation continue et je comprends que FP Canada sera informé de ma participation à ce</w:t>
      </w:r>
      <w:r w:rsidR="00D5214B" w:rsidRPr="00E15894">
        <w:rPr>
          <w:lang w:val="fr-CA"/>
        </w:rPr>
        <w:t>tte enquête.</w:t>
      </w:r>
    </w:p>
    <w:p w14:paraId="50DBE09C" w14:textId="1CDB3B6D" w:rsidR="008F2D7B" w:rsidRPr="00E15894" w:rsidRDefault="008F2D7B" w:rsidP="008F2D7B">
      <w:pPr>
        <w:tabs>
          <w:tab w:val="left" w:pos="6518"/>
        </w:tabs>
        <w:rPr>
          <w:rStyle w:val="Marquedecommentaire"/>
          <w:lang w:val="fr-CA"/>
        </w:rPr>
      </w:pPr>
      <w:r w:rsidRPr="00E15894">
        <w:rPr>
          <w:lang w:val="fr-CA"/>
        </w:rPr>
        <w:t xml:space="preserve">2 </w:t>
      </w:r>
      <w:r w:rsidR="000D0CBC" w:rsidRPr="00E15894">
        <w:rPr>
          <w:lang w:val="fr-CA"/>
        </w:rPr>
        <w:t>Je ne souhaite pas obtenir 0,5 crédit de formation continue</w:t>
      </w:r>
      <w:r w:rsidRPr="00E15894">
        <w:rPr>
          <w:lang w:val="fr-CA"/>
        </w:rPr>
        <w:t>.</w:t>
      </w:r>
    </w:p>
    <w:p w14:paraId="3A0C9AE1" w14:textId="77777777" w:rsidR="00A22C04" w:rsidRPr="00E15894" w:rsidRDefault="00A22C04" w:rsidP="00A22C04">
      <w:pPr>
        <w:tabs>
          <w:tab w:val="left" w:pos="6518"/>
        </w:tabs>
        <w:rPr>
          <w:rStyle w:val="Marquedecommentaire"/>
        </w:rPr>
      </w:pPr>
    </w:p>
    <w:p w14:paraId="770F8BD9" w14:textId="0DD00B52" w:rsidR="00A22C04" w:rsidRPr="00E15894" w:rsidRDefault="00A22C04">
      <w:r w:rsidRPr="00E15894">
        <w:br w:type="page"/>
      </w:r>
    </w:p>
    <w:p w14:paraId="72D3B064" w14:textId="1933E61C" w:rsidR="00F85B1F" w:rsidRPr="00E15894" w:rsidRDefault="00F85B1F" w:rsidP="00F42486">
      <w:pPr>
        <w:spacing w:after="120"/>
      </w:pPr>
      <w:r w:rsidRPr="00E15894">
        <w:lastRenderedPageBreak/>
        <w:t>[APPENDIX: THE FOLLOWING TABLES ARE INTENDED FOR PROGRAMMERS ONLY AND SHOULD NOT BE SHOWN TO THE PARTICIPANTS]</w:t>
      </w:r>
    </w:p>
    <w:p w14:paraId="3E22E44A" w14:textId="204FE96B" w:rsidR="00F85B1F" w:rsidRPr="00E15894" w:rsidRDefault="00F85B1F" w:rsidP="00F85B1F">
      <w:pPr>
        <w:pStyle w:val="Lgende"/>
      </w:pPr>
      <w:r w:rsidRPr="00E15894">
        <w:t xml:space="preserve">Table </w:t>
      </w:r>
      <w:fldSimple w:instr=" SEQ Table \* ARABIC ">
        <w:r w:rsidRPr="00E15894">
          <w:rPr>
            <w:noProof/>
          </w:rPr>
          <w:t>1</w:t>
        </w:r>
      </w:fldSimple>
      <w:r w:rsidRPr="00E15894">
        <w:t xml:space="preserve"> Variables</w:t>
      </w:r>
    </w:p>
    <w:tbl>
      <w:tblPr>
        <w:tblStyle w:val="Tableausimple31"/>
        <w:tblW w:w="9360" w:type="dxa"/>
        <w:tblLook w:val="04A0" w:firstRow="1" w:lastRow="0" w:firstColumn="1" w:lastColumn="0" w:noHBand="0" w:noVBand="1"/>
      </w:tblPr>
      <w:tblGrid>
        <w:gridCol w:w="1990"/>
        <w:gridCol w:w="1838"/>
        <w:gridCol w:w="3286"/>
        <w:gridCol w:w="2246"/>
      </w:tblGrid>
      <w:tr w:rsidR="00DE5C15" w:rsidRPr="00E15894" w14:paraId="44925D50" w14:textId="77777777" w:rsidTr="00DE5C1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990" w:type="dxa"/>
            <w:noWrap/>
            <w:hideMark/>
          </w:tcPr>
          <w:p w14:paraId="1116EBFF"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VARIABLES</w:t>
            </w:r>
          </w:p>
        </w:tc>
        <w:tc>
          <w:tcPr>
            <w:tcW w:w="1838" w:type="dxa"/>
            <w:noWrap/>
            <w:hideMark/>
          </w:tcPr>
          <w:p w14:paraId="376847B1" w14:textId="77777777" w:rsidR="00DE5C15" w:rsidRPr="00E1589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POSSIBLE OUTCOMES</w:t>
            </w:r>
          </w:p>
        </w:tc>
        <w:tc>
          <w:tcPr>
            <w:tcW w:w="3286" w:type="dxa"/>
          </w:tcPr>
          <w:p w14:paraId="369311AA" w14:textId="77777777" w:rsidR="00DE5C15" w:rsidRPr="00E1589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Probabilities OF OUTCOMES</w:t>
            </w:r>
          </w:p>
        </w:tc>
        <w:tc>
          <w:tcPr>
            <w:tcW w:w="2246" w:type="dxa"/>
          </w:tcPr>
          <w:p w14:paraId="431981B9" w14:textId="77777777" w:rsidR="00DE5C15" w:rsidRPr="00E1589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VALUES OF OUTCOMES</w:t>
            </w:r>
          </w:p>
        </w:tc>
      </w:tr>
      <w:tr w:rsidR="00DE5C15" w:rsidRPr="00E15894" w14:paraId="6386E93E"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E12AE5D" w14:textId="77777777" w:rsidR="00DE5C15" w:rsidRPr="00E15894" w:rsidRDefault="00DE5C15" w:rsidP="00D11DD2">
            <w:pPr>
              <w:rPr>
                <w:rFonts w:eastAsia="Times New Roman"/>
                <w:color w:val="000000"/>
                <w:sz w:val="23"/>
                <w:szCs w:val="23"/>
              </w:rPr>
            </w:pPr>
          </w:p>
        </w:tc>
        <w:tc>
          <w:tcPr>
            <w:tcW w:w="1838" w:type="dxa"/>
            <w:noWrap/>
          </w:tcPr>
          <w:p w14:paraId="6DB7F9A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5F07925"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5644A66"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46333888"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9AEE696"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NAME_S</w:t>
            </w:r>
          </w:p>
        </w:tc>
        <w:tc>
          <w:tcPr>
            <w:tcW w:w="1838" w:type="dxa"/>
            <w:noWrap/>
          </w:tcPr>
          <w:p w14:paraId="55D0D405"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1, 2, 3, 4</w:t>
            </w:r>
          </w:p>
        </w:tc>
        <w:tc>
          <w:tcPr>
            <w:tcW w:w="3286" w:type="dxa"/>
          </w:tcPr>
          <w:p w14:paraId="4762A140"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2DD1017F" w14:textId="0C2105C8"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Noto Sans CJK SC Regular"/>
                <w:color w:val="000000"/>
                <w:sz w:val="23"/>
                <w:szCs w:val="23"/>
              </w:rPr>
            </w:pPr>
            <w:r w:rsidRPr="00E15894">
              <w:rPr>
                <w:rFonts w:eastAsia="Noto Sans CJK SC Regular"/>
                <w:color w:val="000000"/>
                <w:sz w:val="23"/>
                <w:szCs w:val="23"/>
              </w:rPr>
              <w:t>Ja</w:t>
            </w:r>
            <w:r w:rsidR="00AF6E71" w:rsidRPr="00E15894">
              <w:rPr>
                <w:rFonts w:eastAsia="Noto Sans CJK SC Regular"/>
                <w:color w:val="000000"/>
                <w:sz w:val="23"/>
                <w:szCs w:val="23"/>
              </w:rPr>
              <w:t>cqu</w:t>
            </w:r>
            <w:r w:rsidRPr="00E15894">
              <w:rPr>
                <w:rFonts w:eastAsia="Noto Sans CJK SC Regular"/>
                <w:color w:val="000000"/>
                <w:sz w:val="23"/>
                <w:szCs w:val="23"/>
              </w:rPr>
              <w:t>es, P</w:t>
            </w:r>
            <w:r w:rsidR="00AF6E71" w:rsidRPr="00E15894">
              <w:rPr>
                <w:rFonts w:eastAsia="Noto Sans CJK SC Regular"/>
                <w:color w:val="000000"/>
                <w:sz w:val="23"/>
                <w:szCs w:val="23"/>
              </w:rPr>
              <w:t>ierre</w:t>
            </w:r>
            <w:r w:rsidRPr="00E15894">
              <w:rPr>
                <w:rFonts w:eastAsia="Noto Sans CJK SC Regular"/>
                <w:color w:val="000000"/>
                <w:sz w:val="23"/>
                <w:szCs w:val="23"/>
              </w:rPr>
              <w:t>, Sa</w:t>
            </w:r>
            <w:r w:rsidR="00AF6E71" w:rsidRPr="00E15894">
              <w:rPr>
                <w:rFonts w:eastAsia="Noto Sans CJK SC Regular"/>
                <w:color w:val="000000"/>
                <w:sz w:val="23"/>
                <w:szCs w:val="23"/>
              </w:rPr>
              <w:t>ndra</w:t>
            </w:r>
            <w:r w:rsidRPr="00E15894">
              <w:rPr>
                <w:rFonts w:eastAsia="Noto Sans CJK SC Regular"/>
                <w:color w:val="000000"/>
                <w:sz w:val="23"/>
                <w:szCs w:val="23"/>
              </w:rPr>
              <w:t>, Moni</w:t>
            </w:r>
            <w:r w:rsidR="00AF6E71" w:rsidRPr="00E15894">
              <w:rPr>
                <w:rFonts w:eastAsia="Noto Sans CJK SC Regular"/>
                <w:color w:val="000000"/>
                <w:sz w:val="23"/>
                <w:szCs w:val="23"/>
              </w:rPr>
              <w:t>que</w:t>
            </w:r>
          </w:p>
        </w:tc>
      </w:tr>
      <w:tr w:rsidR="00DE5C15" w:rsidRPr="00E15894" w14:paraId="729E607E"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60C999D" w14:textId="77777777" w:rsidR="00DE5C15" w:rsidRPr="00E15894" w:rsidRDefault="00DE5C15" w:rsidP="00D11DD2">
            <w:pPr>
              <w:rPr>
                <w:rFonts w:eastAsia="Times New Roman"/>
                <w:color w:val="000000"/>
                <w:sz w:val="23"/>
                <w:szCs w:val="23"/>
              </w:rPr>
            </w:pPr>
          </w:p>
        </w:tc>
        <w:tc>
          <w:tcPr>
            <w:tcW w:w="1838" w:type="dxa"/>
            <w:noWrap/>
          </w:tcPr>
          <w:p w14:paraId="1C6DFE9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2CBD50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20B8F51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3EEBD70D"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hideMark/>
          </w:tcPr>
          <w:p w14:paraId="40E8C160"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APR</w:t>
            </w:r>
          </w:p>
        </w:tc>
        <w:tc>
          <w:tcPr>
            <w:tcW w:w="1838" w:type="dxa"/>
            <w:noWrap/>
            <w:hideMark/>
          </w:tcPr>
          <w:p w14:paraId="3C4F669A"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4D1FFCE8"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5F363DC0"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2.5%, 5%, 7.5%</w:t>
            </w:r>
          </w:p>
        </w:tc>
      </w:tr>
      <w:tr w:rsidR="00DE5C15" w:rsidRPr="00E15894" w14:paraId="643AD18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8A5E190" w14:textId="77777777" w:rsidR="00DE5C15" w:rsidRPr="00E15894" w:rsidRDefault="00DE5C15" w:rsidP="00D11DD2">
            <w:pPr>
              <w:rPr>
                <w:rFonts w:eastAsia="Times New Roman"/>
                <w:color w:val="000000"/>
                <w:sz w:val="23"/>
                <w:szCs w:val="23"/>
              </w:rPr>
            </w:pPr>
          </w:p>
        </w:tc>
        <w:tc>
          <w:tcPr>
            <w:tcW w:w="1838" w:type="dxa"/>
            <w:noWrap/>
          </w:tcPr>
          <w:p w14:paraId="0ECB5B55"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A7B95D6"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22FF0EE"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293D59CE"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F84CD35"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MTR</w:t>
            </w:r>
          </w:p>
        </w:tc>
        <w:tc>
          <w:tcPr>
            <w:tcW w:w="1838" w:type="dxa"/>
            <w:noWrap/>
          </w:tcPr>
          <w:p w14:paraId="64C147B0"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w:t>
            </w:r>
          </w:p>
        </w:tc>
        <w:tc>
          <w:tcPr>
            <w:tcW w:w="3286" w:type="dxa"/>
          </w:tcPr>
          <w:p w14:paraId="65E8182E"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tcPr>
          <w:p w14:paraId="13F49679"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 xml:space="preserve">30%, 50% </w:t>
            </w:r>
          </w:p>
        </w:tc>
      </w:tr>
      <w:tr w:rsidR="00DE5C15" w:rsidRPr="00E15894" w14:paraId="02CDEDD1"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1AAF001" w14:textId="77777777" w:rsidR="00DE5C15" w:rsidRPr="00E15894" w:rsidRDefault="00DE5C15" w:rsidP="00D11DD2">
            <w:pPr>
              <w:rPr>
                <w:rFonts w:eastAsia="Times New Roman"/>
                <w:color w:val="000000"/>
                <w:sz w:val="23"/>
                <w:szCs w:val="23"/>
              </w:rPr>
            </w:pPr>
          </w:p>
        </w:tc>
        <w:tc>
          <w:tcPr>
            <w:tcW w:w="1838" w:type="dxa"/>
            <w:noWrap/>
          </w:tcPr>
          <w:p w14:paraId="05C62ABD"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E62360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8BE97AF"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22626A52"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1292B37"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SolICIT_S</w:t>
            </w:r>
          </w:p>
        </w:tc>
        <w:tc>
          <w:tcPr>
            <w:tcW w:w="1838" w:type="dxa"/>
            <w:noWrap/>
            <w:vAlign w:val="center"/>
          </w:tcPr>
          <w:p w14:paraId="136BB0FB"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0, 1</w:t>
            </w:r>
          </w:p>
        </w:tc>
        <w:tc>
          <w:tcPr>
            <w:tcW w:w="3286" w:type="dxa"/>
            <w:vAlign w:val="center"/>
          </w:tcPr>
          <w:p w14:paraId="2571490E" w14:textId="77777777" w:rsidR="00DE5C15" w:rsidRPr="00E15894" w:rsidRDefault="00F03ACA"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060C5696" w14:textId="66307C7D"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 xml:space="preserve">0: No prompt; 1: </w:t>
            </w:r>
            <w:r w:rsidR="00A80D8A" w:rsidRPr="00E15894">
              <w:rPr>
                <w:rFonts w:eastAsia="Times New Roman"/>
                <w:color w:val="000000"/>
                <w:sz w:val="23"/>
                <w:szCs w:val="23"/>
              </w:rPr>
              <w:t>Add prompt included in text above</w:t>
            </w:r>
          </w:p>
        </w:tc>
      </w:tr>
      <w:tr w:rsidR="00DE5C15" w:rsidRPr="00E15894" w14:paraId="1B900967"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4959D9D" w14:textId="77777777" w:rsidR="00DE5C15" w:rsidRPr="00E15894" w:rsidRDefault="00DE5C15" w:rsidP="00D11DD2">
            <w:pPr>
              <w:rPr>
                <w:rFonts w:eastAsia="Times New Roman"/>
                <w:color w:val="000000"/>
                <w:sz w:val="23"/>
                <w:szCs w:val="23"/>
              </w:rPr>
            </w:pPr>
          </w:p>
        </w:tc>
        <w:tc>
          <w:tcPr>
            <w:tcW w:w="1838" w:type="dxa"/>
            <w:noWrap/>
          </w:tcPr>
          <w:p w14:paraId="6ACC50FF"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3B4C32F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54CBA32"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484C5866"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FC563FE"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NAME_L</w:t>
            </w:r>
          </w:p>
        </w:tc>
        <w:tc>
          <w:tcPr>
            <w:tcW w:w="1838" w:type="dxa"/>
            <w:noWrap/>
          </w:tcPr>
          <w:p w14:paraId="529A1496"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1, 2, 3, 4</w:t>
            </w:r>
          </w:p>
        </w:tc>
        <w:tc>
          <w:tcPr>
            <w:tcW w:w="3286" w:type="dxa"/>
          </w:tcPr>
          <w:p w14:paraId="7C14AE82"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4077A045" w14:textId="53EE97D2"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J</w:t>
            </w:r>
            <w:r w:rsidR="00AF6E71" w:rsidRPr="00E15894">
              <w:rPr>
                <w:rFonts w:eastAsia="Calibri"/>
                <w:color w:val="000000"/>
                <w:sz w:val="23"/>
                <w:szCs w:val="23"/>
              </w:rPr>
              <w:t>ea</w:t>
            </w:r>
            <w:r w:rsidRPr="00E15894">
              <w:rPr>
                <w:rFonts w:eastAsia="Calibri"/>
                <w:color w:val="000000"/>
                <w:sz w:val="23"/>
                <w:szCs w:val="23"/>
              </w:rPr>
              <w:t>n, Paul, Suz</w:t>
            </w:r>
            <w:r w:rsidR="00AF6E71" w:rsidRPr="00E15894">
              <w:rPr>
                <w:rFonts w:eastAsia="Calibri"/>
                <w:color w:val="000000"/>
                <w:sz w:val="23"/>
                <w:szCs w:val="23"/>
              </w:rPr>
              <w:t>ann</w:t>
            </w:r>
            <w:r w:rsidRPr="00E15894">
              <w:rPr>
                <w:rFonts w:eastAsia="Calibri"/>
                <w:color w:val="000000"/>
                <w:sz w:val="23"/>
                <w:szCs w:val="23"/>
              </w:rPr>
              <w:t>e, Mar</w:t>
            </w:r>
            <w:r w:rsidR="00AF6E71" w:rsidRPr="00E15894">
              <w:rPr>
                <w:rFonts w:eastAsia="Calibri"/>
                <w:color w:val="000000"/>
                <w:sz w:val="23"/>
                <w:szCs w:val="23"/>
              </w:rPr>
              <w:t>ie</w:t>
            </w:r>
          </w:p>
        </w:tc>
      </w:tr>
      <w:tr w:rsidR="00DE5C15" w:rsidRPr="00E15894" w14:paraId="050F5E6F"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3E81906" w14:textId="77777777" w:rsidR="00DE5C15" w:rsidRPr="00E15894" w:rsidRDefault="00DE5C15" w:rsidP="00D11DD2">
            <w:pPr>
              <w:rPr>
                <w:rFonts w:eastAsia="Times New Roman"/>
                <w:color w:val="000000"/>
                <w:sz w:val="23"/>
                <w:szCs w:val="23"/>
              </w:rPr>
            </w:pPr>
          </w:p>
        </w:tc>
        <w:tc>
          <w:tcPr>
            <w:tcW w:w="1838" w:type="dxa"/>
            <w:noWrap/>
          </w:tcPr>
          <w:p w14:paraId="6A14B818"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37E76469"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303D50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268B769C"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9A67E59"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BEQUEST_L</w:t>
            </w:r>
          </w:p>
        </w:tc>
        <w:tc>
          <w:tcPr>
            <w:tcW w:w="1838" w:type="dxa"/>
            <w:noWrap/>
            <w:vAlign w:val="center"/>
          </w:tcPr>
          <w:p w14:paraId="4349F4BF" w14:textId="39A5FBDE" w:rsidR="00DE5C15" w:rsidRPr="00E15894" w:rsidRDefault="00DE5C15" w:rsidP="00B3523E">
            <w:pPr>
              <w:tabs>
                <w:tab w:val="left" w:pos="248"/>
                <w:tab w:val="center" w:pos="811"/>
              </w:tabs>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w:t>
            </w:r>
          </w:p>
        </w:tc>
        <w:tc>
          <w:tcPr>
            <w:tcW w:w="3286" w:type="dxa"/>
            <w:vAlign w:val="center"/>
          </w:tcPr>
          <w:p w14:paraId="073F2A1E" w14:textId="77777777" w:rsidR="00DE5C15" w:rsidRPr="00E15894" w:rsidRDefault="00F03ACA"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D3F7580" w14:textId="320AFADF" w:rsidR="00DE5C15" w:rsidRPr="00E15894" w:rsidRDefault="00D5214B"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proofErr w:type="spellStart"/>
            <w:r w:rsidRPr="00E15894">
              <w:rPr>
                <w:lang w:val="en-CA"/>
              </w:rPr>
              <w:t>seul</w:t>
            </w:r>
            <w:proofErr w:type="spellEnd"/>
            <w:r w:rsidRPr="00E15894">
              <w:rPr>
                <w:lang w:val="en-CA"/>
              </w:rPr>
              <w:t>/</w:t>
            </w:r>
            <w:proofErr w:type="spellStart"/>
            <w:r w:rsidRPr="00E15894">
              <w:rPr>
                <w:lang w:val="en-CA"/>
              </w:rPr>
              <w:t>seule</w:t>
            </w:r>
            <w:proofErr w:type="spellEnd"/>
            <w:r w:rsidRPr="00E15894">
              <w:rPr>
                <w:lang w:val="en-CA"/>
              </w:rPr>
              <w:t xml:space="preserve"> et </w:t>
            </w:r>
            <w:proofErr w:type="spellStart"/>
            <w:r w:rsidRPr="00E15894">
              <w:rPr>
                <w:lang w:val="en-CA"/>
              </w:rPr>
              <w:t>n’a</w:t>
            </w:r>
            <w:proofErr w:type="spellEnd"/>
            <w:r w:rsidRPr="00E15894">
              <w:rPr>
                <w:lang w:val="en-CA"/>
              </w:rPr>
              <w:t xml:space="preserve"> pas d’enfant, </w:t>
            </w:r>
            <w:r w:rsidRPr="00E15894">
              <w:rPr>
                <w:lang w:val="fr-CA"/>
              </w:rPr>
              <w:t>avec son conjoint/sa conjointe qui a 10 ans de moins</w:t>
            </w:r>
            <w:r w:rsidRPr="00E15894" w:rsidDel="00D5214B">
              <w:rPr>
                <w:lang w:val="en-CA"/>
              </w:rPr>
              <w:t xml:space="preserve"> </w:t>
            </w:r>
          </w:p>
        </w:tc>
      </w:tr>
      <w:tr w:rsidR="00DE5C15" w:rsidRPr="00E15894" w14:paraId="41AAA7F0"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F52009C" w14:textId="77777777" w:rsidR="00DE5C15" w:rsidRPr="00E15894" w:rsidRDefault="00DE5C15" w:rsidP="00D11DD2">
            <w:pPr>
              <w:rPr>
                <w:rFonts w:eastAsia="Times New Roman"/>
                <w:color w:val="000000"/>
                <w:sz w:val="23"/>
                <w:szCs w:val="23"/>
              </w:rPr>
            </w:pPr>
          </w:p>
        </w:tc>
        <w:tc>
          <w:tcPr>
            <w:tcW w:w="1838" w:type="dxa"/>
            <w:noWrap/>
          </w:tcPr>
          <w:p w14:paraId="17EE3485"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8618F9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1CF1D7A"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13BF48FD"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AF97B21"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RATE_L</w:t>
            </w:r>
          </w:p>
        </w:tc>
        <w:tc>
          <w:tcPr>
            <w:tcW w:w="1838" w:type="dxa"/>
            <w:noWrap/>
          </w:tcPr>
          <w:p w14:paraId="5FF56BC4"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653422AE"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1C235D4E"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4%, 6%, 10%</w:t>
            </w:r>
          </w:p>
        </w:tc>
      </w:tr>
      <w:tr w:rsidR="00DE5C15" w:rsidRPr="00E15894" w14:paraId="25D3766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C5FC89C" w14:textId="77777777" w:rsidR="00DE5C15" w:rsidRPr="00E15894" w:rsidRDefault="00DE5C15" w:rsidP="00D11DD2">
            <w:pPr>
              <w:rPr>
                <w:rFonts w:eastAsia="Times New Roman"/>
                <w:color w:val="000000"/>
                <w:sz w:val="23"/>
                <w:szCs w:val="23"/>
              </w:rPr>
            </w:pPr>
          </w:p>
        </w:tc>
        <w:tc>
          <w:tcPr>
            <w:tcW w:w="1838" w:type="dxa"/>
            <w:noWrap/>
          </w:tcPr>
          <w:p w14:paraId="719FD313"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B7167E8"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8ABE740"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4C83B654"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C71A2A2"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HEALTH_L</w:t>
            </w:r>
          </w:p>
        </w:tc>
        <w:tc>
          <w:tcPr>
            <w:tcW w:w="1838" w:type="dxa"/>
            <w:noWrap/>
            <w:vAlign w:val="center"/>
          </w:tcPr>
          <w:p w14:paraId="6E79058D"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vAlign w:val="center"/>
          </w:tcPr>
          <w:p w14:paraId="33D6F739" w14:textId="77777777" w:rsidR="00DE5C15" w:rsidRPr="00E15894" w:rsidRDefault="00F03ACA"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vAlign w:val="center"/>
          </w:tcPr>
          <w:p w14:paraId="58D70911" w14:textId="2E5F6353" w:rsidR="00DE5C15" w:rsidRPr="00E15894" w:rsidRDefault="004C6E61"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proofErr w:type="spellStart"/>
            <w:r w:rsidRPr="00E15894">
              <w:rPr>
                <w:lang w:val="en-CA"/>
              </w:rPr>
              <w:t>excellente</w:t>
            </w:r>
            <w:proofErr w:type="spellEnd"/>
            <w:r w:rsidRPr="00E15894">
              <w:rPr>
                <w:lang w:val="en-CA"/>
              </w:rPr>
              <w:t xml:space="preserve"> (au-dessus de la </w:t>
            </w:r>
            <w:proofErr w:type="spellStart"/>
            <w:r w:rsidRPr="00E15894">
              <w:rPr>
                <w:lang w:val="en-CA"/>
              </w:rPr>
              <w:t>moyenne</w:t>
            </w:r>
            <w:proofErr w:type="spellEnd"/>
            <w:r w:rsidRPr="00E15894">
              <w:rPr>
                <w:lang w:val="en-CA"/>
              </w:rPr>
              <w:t xml:space="preserve">), bonne (dans la </w:t>
            </w:r>
            <w:proofErr w:type="spellStart"/>
            <w:r w:rsidRPr="00E15894">
              <w:rPr>
                <w:lang w:val="en-CA"/>
              </w:rPr>
              <w:t>moyenne</w:t>
            </w:r>
            <w:proofErr w:type="spellEnd"/>
            <w:r w:rsidRPr="00E15894">
              <w:rPr>
                <w:lang w:val="en-CA"/>
              </w:rPr>
              <w:t xml:space="preserve">), </w:t>
            </w:r>
            <w:proofErr w:type="spellStart"/>
            <w:r w:rsidRPr="00E15894">
              <w:rPr>
                <w:lang w:val="en-CA"/>
              </w:rPr>
              <w:t>mauvaise</w:t>
            </w:r>
            <w:proofErr w:type="spellEnd"/>
            <w:r w:rsidRPr="00E15894">
              <w:rPr>
                <w:lang w:val="en-CA"/>
              </w:rPr>
              <w:t xml:space="preserve"> (</w:t>
            </w:r>
            <w:proofErr w:type="spellStart"/>
            <w:r w:rsidRPr="00E15894">
              <w:rPr>
                <w:lang w:val="en-CA"/>
              </w:rPr>
              <w:t>en</w:t>
            </w:r>
            <w:proofErr w:type="spellEnd"/>
            <w:r w:rsidRPr="00E15894">
              <w:rPr>
                <w:lang w:val="en-CA"/>
              </w:rPr>
              <w:t xml:space="preserve"> dessous de la </w:t>
            </w:r>
            <w:proofErr w:type="spellStart"/>
            <w:r w:rsidRPr="00E15894">
              <w:rPr>
                <w:lang w:val="en-CA"/>
              </w:rPr>
              <w:t>moyenne</w:t>
            </w:r>
            <w:proofErr w:type="spellEnd"/>
            <w:r w:rsidRPr="00E15894">
              <w:rPr>
                <w:lang w:val="en-CA"/>
              </w:rPr>
              <w:t>)</w:t>
            </w:r>
          </w:p>
        </w:tc>
      </w:tr>
      <w:tr w:rsidR="00DE5C15" w:rsidRPr="00E15894" w14:paraId="59E1AE9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3F69698" w14:textId="77777777" w:rsidR="00DE5C15" w:rsidRPr="00E15894" w:rsidRDefault="00DE5C15" w:rsidP="00D11DD2">
            <w:pPr>
              <w:rPr>
                <w:rFonts w:eastAsia="Times New Roman"/>
                <w:color w:val="000000"/>
                <w:sz w:val="23"/>
                <w:szCs w:val="23"/>
              </w:rPr>
            </w:pPr>
          </w:p>
        </w:tc>
        <w:tc>
          <w:tcPr>
            <w:tcW w:w="1838" w:type="dxa"/>
            <w:noWrap/>
          </w:tcPr>
          <w:p w14:paraId="55FC3C8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8AA014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D0091AF"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3FA2BB7B"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41F352F6"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SolICIT_L</w:t>
            </w:r>
          </w:p>
        </w:tc>
        <w:tc>
          <w:tcPr>
            <w:tcW w:w="1838" w:type="dxa"/>
            <w:noWrap/>
            <w:vAlign w:val="center"/>
          </w:tcPr>
          <w:p w14:paraId="2EC27020"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0, 1</w:t>
            </w:r>
          </w:p>
        </w:tc>
        <w:tc>
          <w:tcPr>
            <w:tcW w:w="3286" w:type="dxa"/>
            <w:vAlign w:val="center"/>
          </w:tcPr>
          <w:p w14:paraId="74543D69" w14:textId="77777777" w:rsidR="00DE5C15" w:rsidRPr="00E15894" w:rsidRDefault="00F03ACA"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5EC4D16A" w14:textId="73F36EDD"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 xml:space="preserve">0: No prompt; 1: </w:t>
            </w:r>
            <w:r w:rsidR="00A80D8A" w:rsidRPr="00E15894">
              <w:rPr>
                <w:rFonts w:eastAsia="Times New Roman"/>
                <w:color w:val="000000"/>
                <w:sz w:val="23"/>
                <w:szCs w:val="23"/>
              </w:rPr>
              <w:t>Add prompt included in text above</w:t>
            </w:r>
          </w:p>
        </w:tc>
      </w:tr>
      <w:tr w:rsidR="00DE5C15" w:rsidRPr="00E15894" w14:paraId="5F7957C2"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0FF2DB5" w14:textId="77777777" w:rsidR="00DE5C15" w:rsidRPr="00E15894" w:rsidRDefault="00DE5C15" w:rsidP="00D11DD2">
            <w:pPr>
              <w:rPr>
                <w:rFonts w:eastAsia="Times New Roman"/>
                <w:color w:val="000000"/>
                <w:sz w:val="23"/>
                <w:szCs w:val="23"/>
              </w:rPr>
            </w:pPr>
          </w:p>
        </w:tc>
        <w:tc>
          <w:tcPr>
            <w:tcW w:w="1838" w:type="dxa"/>
            <w:noWrap/>
          </w:tcPr>
          <w:p w14:paraId="3889524B"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726E369"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9EEF6A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177C5ED4"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D288751"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PAYOUT</w:t>
            </w:r>
          </w:p>
        </w:tc>
        <w:tc>
          <w:tcPr>
            <w:tcW w:w="1838" w:type="dxa"/>
            <w:noWrap/>
          </w:tcPr>
          <w:p w14:paraId="26DC0019"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w:t>
            </w:r>
          </w:p>
        </w:tc>
        <w:tc>
          <w:tcPr>
            <w:tcW w:w="3286" w:type="dxa"/>
          </w:tcPr>
          <w:p w14:paraId="60FC9878"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tcPr>
          <w:p w14:paraId="5572282E"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15,750 2: 14,000</w:t>
            </w:r>
          </w:p>
        </w:tc>
      </w:tr>
      <w:tr w:rsidR="00DE5C15" w:rsidRPr="00E15894" w14:paraId="417B7F3A"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94EB6FF" w14:textId="77777777" w:rsidR="00DE5C15" w:rsidRPr="00E15894" w:rsidRDefault="00DE5C15" w:rsidP="00D11DD2">
            <w:pPr>
              <w:rPr>
                <w:rFonts w:eastAsia="Times New Roman"/>
                <w:color w:val="000000"/>
                <w:sz w:val="23"/>
                <w:szCs w:val="23"/>
              </w:rPr>
            </w:pPr>
          </w:p>
        </w:tc>
        <w:tc>
          <w:tcPr>
            <w:tcW w:w="1838" w:type="dxa"/>
            <w:noWrap/>
          </w:tcPr>
          <w:p w14:paraId="7BCF0F2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5185460D"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00DD365F"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39E4A6AF"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9CCAE10" w14:textId="77777777" w:rsidR="00DE5C15" w:rsidRPr="00E15894" w:rsidRDefault="00DE5C15" w:rsidP="00B3523E">
            <w:pPr>
              <w:rPr>
                <w:rFonts w:eastAsia="Times New Roman"/>
                <w:color w:val="000000"/>
                <w:sz w:val="23"/>
                <w:szCs w:val="23"/>
              </w:rPr>
            </w:pPr>
            <w:r w:rsidRPr="00E15894">
              <w:lastRenderedPageBreak/>
              <w:t>COMP</w:t>
            </w:r>
          </w:p>
        </w:tc>
        <w:tc>
          <w:tcPr>
            <w:tcW w:w="1838" w:type="dxa"/>
            <w:noWrap/>
            <w:vAlign w:val="center"/>
          </w:tcPr>
          <w:p w14:paraId="7C3E6085"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0, 1</w:t>
            </w:r>
          </w:p>
        </w:tc>
        <w:tc>
          <w:tcPr>
            <w:tcW w:w="3286" w:type="dxa"/>
            <w:vAlign w:val="center"/>
          </w:tcPr>
          <w:p w14:paraId="0009BDD0" w14:textId="77777777" w:rsidR="00DE5C15" w:rsidRPr="00E15894" w:rsidRDefault="00F03ACA"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0C392D5" w14:textId="0CCD730D"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Calibri"/>
                <w:color w:val="000000"/>
                <w:sz w:val="23"/>
                <w:szCs w:val="23"/>
              </w:rPr>
              <w:t xml:space="preserve">0: No prompt; 1: </w:t>
            </w:r>
            <w:r w:rsidR="00A80D8A" w:rsidRPr="00E15894">
              <w:rPr>
                <w:rFonts w:eastAsia="Times New Roman"/>
                <w:color w:val="000000"/>
                <w:sz w:val="23"/>
                <w:szCs w:val="23"/>
              </w:rPr>
              <w:t>Add prompt included in text above</w:t>
            </w:r>
          </w:p>
        </w:tc>
      </w:tr>
      <w:tr w:rsidR="00DE5C15" w:rsidRPr="00E15894" w14:paraId="657FC669"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3DB5CA4" w14:textId="77777777" w:rsidR="00DE5C15" w:rsidRPr="00E15894" w:rsidRDefault="00DE5C15" w:rsidP="00D11DD2">
            <w:pPr>
              <w:rPr>
                <w:rFonts w:eastAsia="Times New Roman"/>
                <w:color w:val="000000"/>
                <w:sz w:val="23"/>
                <w:szCs w:val="23"/>
              </w:rPr>
            </w:pPr>
          </w:p>
        </w:tc>
        <w:tc>
          <w:tcPr>
            <w:tcW w:w="1838" w:type="dxa"/>
            <w:noWrap/>
          </w:tcPr>
          <w:p w14:paraId="617DB16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E0BB49B"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121C5F46"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271150A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1EB9D02"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NAME_C</w:t>
            </w:r>
          </w:p>
        </w:tc>
        <w:tc>
          <w:tcPr>
            <w:tcW w:w="1838" w:type="dxa"/>
            <w:noWrap/>
          </w:tcPr>
          <w:p w14:paraId="76F34105"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1, 2, 3, 4</w:t>
            </w:r>
          </w:p>
        </w:tc>
        <w:tc>
          <w:tcPr>
            <w:tcW w:w="3286" w:type="dxa"/>
          </w:tcPr>
          <w:p w14:paraId="6D126136"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75285351" w14:textId="3CD7312B"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Joe, Justin, Sophie, Isabell</w:t>
            </w:r>
            <w:r w:rsidR="00B3523E" w:rsidRPr="00E15894">
              <w:rPr>
                <w:rFonts w:eastAsia="Calibri"/>
                <w:color w:val="000000"/>
                <w:sz w:val="23"/>
                <w:szCs w:val="23"/>
              </w:rPr>
              <w:t>e</w:t>
            </w:r>
          </w:p>
        </w:tc>
      </w:tr>
      <w:tr w:rsidR="00DE5C15" w:rsidRPr="00E15894" w14:paraId="7C3007F0"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E4EC9E3" w14:textId="77777777" w:rsidR="00DE5C15" w:rsidRPr="00E15894" w:rsidRDefault="00DE5C15" w:rsidP="00D11DD2">
            <w:pPr>
              <w:rPr>
                <w:rFonts w:eastAsia="Times New Roman"/>
                <w:color w:val="000000"/>
                <w:sz w:val="23"/>
                <w:szCs w:val="23"/>
              </w:rPr>
            </w:pPr>
          </w:p>
        </w:tc>
        <w:tc>
          <w:tcPr>
            <w:tcW w:w="1838" w:type="dxa"/>
            <w:noWrap/>
          </w:tcPr>
          <w:p w14:paraId="0FA3F969"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0A3F2D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CA8A0D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1DAFB71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9AD713B"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BORROW</w:t>
            </w:r>
          </w:p>
        </w:tc>
        <w:tc>
          <w:tcPr>
            <w:tcW w:w="1838" w:type="dxa"/>
            <w:noWrap/>
          </w:tcPr>
          <w:p w14:paraId="6DDDC5C3"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6FF8C82B"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3623FD0D"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1.5%, 2.5%, 3.5%</w:t>
            </w:r>
          </w:p>
        </w:tc>
      </w:tr>
      <w:tr w:rsidR="00DE5C15" w:rsidRPr="00E15894" w14:paraId="70806F5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90EA465" w14:textId="77777777" w:rsidR="00DE5C15" w:rsidRPr="00E15894" w:rsidRDefault="00DE5C15" w:rsidP="00D11DD2">
            <w:pPr>
              <w:rPr>
                <w:rFonts w:eastAsia="Times New Roman"/>
                <w:color w:val="000000"/>
                <w:sz w:val="23"/>
                <w:szCs w:val="23"/>
              </w:rPr>
            </w:pPr>
          </w:p>
        </w:tc>
        <w:tc>
          <w:tcPr>
            <w:tcW w:w="1838" w:type="dxa"/>
            <w:noWrap/>
          </w:tcPr>
          <w:p w14:paraId="41C5B0C0"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581A8B8B"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0D682C84"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7237B459"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0A3C169B"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HEALTH_C</w:t>
            </w:r>
          </w:p>
        </w:tc>
        <w:tc>
          <w:tcPr>
            <w:tcW w:w="1838" w:type="dxa"/>
            <w:noWrap/>
            <w:vAlign w:val="center"/>
          </w:tcPr>
          <w:p w14:paraId="3E3BDC33"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vAlign w:val="center"/>
          </w:tcPr>
          <w:p w14:paraId="197B6A98" w14:textId="77777777" w:rsidR="00DE5C15" w:rsidRPr="00E15894" w:rsidRDefault="00F03ACA"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vAlign w:val="center"/>
          </w:tcPr>
          <w:p w14:paraId="2EB5096F" w14:textId="4F6AA9EF" w:rsidR="00DE5C15" w:rsidRPr="00E15894" w:rsidRDefault="004C6E61"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proofErr w:type="spellStart"/>
            <w:r w:rsidRPr="00E15894">
              <w:rPr>
                <w:lang w:val="en-CA"/>
              </w:rPr>
              <w:t>excellente</w:t>
            </w:r>
            <w:proofErr w:type="spellEnd"/>
            <w:r w:rsidRPr="00E15894">
              <w:rPr>
                <w:lang w:val="en-CA"/>
              </w:rPr>
              <w:t xml:space="preserve"> (au-dessus de la </w:t>
            </w:r>
            <w:proofErr w:type="spellStart"/>
            <w:r w:rsidRPr="00E15894">
              <w:rPr>
                <w:lang w:val="en-CA"/>
              </w:rPr>
              <w:t>moyenne</w:t>
            </w:r>
            <w:proofErr w:type="spellEnd"/>
            <w:r w:rsidRPr="00E15894">
              <w:rPr>
                <w:lang w:val="en-CA"/>
              </w:rPr>
              <w:t xml:space="preserve">), bonne (dans la </w:t>
            </w:r>
            <w:proofErr w:type="spellStart"/>
            <w:r w:rsidRPr="00E15894">
              <w:rPr>
                <w:lang w:val="en-CA"/>
              </w:rPr>
              <w:t>moyenne</w:t>
            </w:r>
            <w:proofErr w:type="spellEnd"/>
            <w:r w:rsidRPr="00E15894">
              <w:rPr>
                <w:lang w:val="en-CA"/>
              </w:rPr>
              <w:t xml:space="preserve">), </w:t>
            </w:r>
            <w:proofErr w:type="spellStart"/>
            <w:r w:rsidRPr="00E15894">
              <w:rPr>
                <w:lang w:val="en-CA"/>
              </w:rPr>
              <w:t>mauvaise</w:t>
            </w:r>
            <w:proofErr w:type="spellEnd"/>
            <w:r w:rsidRPr="00E15894">
              <w:rPr>
                <w:lang w:val="en-CA"/>
              </w:rPr>
              <w:t xml:space="preserve"> (</w:t>
            </w:r>
            <w:proofErr w:type="spellStart"/>
            <w:r w:rsidRPr="00E15894">
              <w:rPr>
                <w:lang w:val="en-CA"/>
              </w:rPr>
              <w:t>en</w:t>
            </w:r>
            <w:proofErr w:type="spellEnd"/>
            <w:r w:rsidRPr="00E15894">
              <w:rPr>
                <w:lang w:val="en-CA"/>
              </w:rPr>
              <w:t xml:space="preserve"> dessous de la </w:t>
            </w:r>
            <w:proofErr w:type="spellStart"/>
            <w:r w:rsidRPr="00E15894">
              <w:rPr>
                <w:lang w:val="en-CA"/>
              </w:rPr>
              <w:t>moyenne</w:t>
            </w:r>
            <w:proofErr w:type="spellEnd"/>
            <w:r w:rsidRPr="00E15894">
              <w:rPr>
                <w:lang w:val="en-CA"/>
              </w:rPr>
              <w:t>)</w:t>
            </w:r>
          </w:p>
        </w:tc>
      </w:tr>
      <w:tr w:rsidR="00DE5C15" w:rsidRPr="00E15894" w14:paraId="2863FFD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E0EB00B" w14:textId="77777777" w:rsidR="00DE5C15" w:rsidRPr="00E15894" w:rsidRDefault="00DE5C15" w:rsidP="00D11DD2">
            <w:pPr>
              <w:rPr>
                <w:rFonts w:eastAsia="Times New Roman"/>
                <w:color w:val="000000"/>
                <w:sz w:val="23"/>
                <w:szCs w:val="23"/>
              </w:rPr>
            </w:pPr>
          </w:p>
        </w:tc>
        <w:tc>
          <w:tcPr>
            <w:tcW w:w="1838" w:type="dxa"/>
            <w:noWrap/>
          </w:tcPr>
          <w:p w14:paraId="74847D9E"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9D41E9F"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9A775ED"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454803DC"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F5A563D"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RATE_C</w:t>
            </w:r>
          </w:p>
        </w:tc>
        <w:tc>
          <w:tcPr>
            <w:tcW w:w="1838" w:type="dxa"/>
            <w:noWrap/>
          </w:tcPr>
          <w:p w14:paraId="67AB1D0D"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2A867316"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02F9D409"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2%, 3%, 5%</w:t>
            </w:r>
          </w:p>
        </w:tc>
      </w:tr>
      <w:tr w:rsidR="00DE5C15" w:rsidRPr="00E15894" w14:paraId="1E00F42C" w14:textId="77777777" w:rsidTr="00B352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76C8D74D" w14:textId="77777777" w:rsidR="00DE5C15" w:rsidRPr="00E15894" w:rsidRDefault="00DE5C15" w:rsidP="00B3523E">
            <w:pPr>
              <w:rPr>
                <w:rFonts w:eastAsia="Times New Roman"/>
                <w:color w:val="000000"/>
                <w:sz w:val="23"/>
                <w:szCs w:val="23"/>
              </w:rPr>
            </w:pPr>
          </w:p>
        </w:tc>
        <w:tc>
          <w:tcPr>
            <w:tcW w:w="1838" w:type="dxa"/>
            <w:noWrap/>
          </w:tcPr>
          <w:p w14:paraId="11F8A7A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B445CC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58A71C99"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0A673D22"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25A4069D"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SolICIT_C</w:t>
            </w:r>
          </w:p>
        </w:tc>
        <w:tc>
          <w:tcPr>
            <w:tcW w:w="1838" w:type="dxa"/>
            <w:noWrap/>
            <w:vAlign w:val="center"/>
          </w:tcPr>
          <w:p w14:paraId="209E8B94"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0, 1</w:t>
            </w:r>
          </w:p>
        </w:tc>
        <w:tc>
          <w:tcPr>
            <w:tcW w:w="3286" w:type="dxa"/>
            <w:vAlign w:val="center"/>
          </w:tcPr>
          <w:p w14:paraId="7D5D7EBC" w14:textId="77777777" w:rsidR="00DE5C15" w:rsidRPr="00E15894" w:rsidRDefault="00F03ACA"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06D3E790" w14:textId="7ADBE39D"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 xml:space="preserve">0: No prompt; 1: </w:t>
            </w:r>
            <w:r w:rsidR="00A80D8A" w:rsidRPr="00E15894">
              <w:rPr>
                <w:rFonts w:eastAsia="Times New Roman"/>
                <w:color w:val="000000"/>
                <w:sz w:val="23"/>
                <w:szCs w:val="23"/>
              </w:rPr>
              <w:t>Add prompt included in text above</w:t>
            </w:r>
          </w:p>
        </w:tc>
      </w:tr>
      <w:tr w:rsidR="00DE5C15" w:rsidRPr="00E15894" w14:paraId="1EA422D8"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5A0EF35" w14:textId="77777777" w:rsidR="00DE5C15" w:rsidRPr="00E15894" w:rsidRDefault="00DE5C15" w:rsidP="00D11DD2">
            <w:pPr>
              <w:rPr>
                <w:rFonts w:eastAsia="Times New Roman"/>
                <w:color w:val="000000"/>
                <w:sz w:val="23"/>
                <w:szCs w:val="23"/>
              </w:rPr>
            </w:pPr>
          </w:p>
        </w:tc>
        <w:tc>
          <w:tcPr>
            <w:tcW w:w="1838" w:type="dxa"/>
            <w:noWrap/>
          </w:tcPr>
          <w:p w14:paraId="7A05A462"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580458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4F824AE"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3BF458D8"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9D98712"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NAME_I</w:t>
            </w:r>
          </w:p>
        </w:tc>
        <w:tc>
          <w:tcPr>
            <w:tcW w:w="1838" w:type="dxa"/>
            <w:noWrap/>
          </w:tcPr>
          <w:p w14:paraId="491F85C5"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1, 2, 3, 4</w:t>
            </w:r>
          </w:p>
        </w:tc>
        <w:tc>
          <w:tcPr>
            <w:tcW w:w="3286" w:type="dxa"/>
          </w:tcPr>
          <w:p w14:paraId="595BB44D"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2E20D0BB" w14:textId="0B8EFEBB"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Mi</w:t>
            </w:r>
            <w:r w:rsidR="00AF6E71" w:rsidRPr="00E15894">
              <w:rPr>
                <w:rFonts w:eastAsia="Calibri"/>
                <w:color w:val="000000"/>
                <w:sz w:val="23"/>
                <w:szCs w:val="23"/>
              </w:rPr>
              <w:t>ch</w:t>
            </w:r>
            <w:r w:rsidR="006175A5" w:rsidRPr="00E15894">
              <w:rPr>
                <w:rFonts w:eastAsia="Calibri"/>
                <w:color w:val="000000"/>
                <w:sz w:val="23"/>
                <w:szCs w:val="23"/>
              </w:rPr>
              <w:t>e</w:t>
            </w:r>
            <w:r w:rsidR="00AF6E71" w:rsidRPr="00E15894">
              <w:rPr>
                <w:rFonts w:eastAsia="Calibri"/>
                <w:color w:val="000000"/>
                <w:sz w:val="23"/>
                <w:szCs w:val="23"/>
              </w:rPr>
              <w:t>l</w:t>
            </w:r>
            <w:r w:rsidRPr="00E15894">
              <w:rPr>
                <w:rFonts w:eastAsia="Calibri"/>
                <w:color w:val="000000"/>
                <w:sz w:val="23"/>
                <w:szCs w:val="23"/>
              </w:rPr>
              <w:t>, Gr</w:t>
            </w:r>
            <w:r w:rsidR="006175A5" w:rsidRPr="00E15894">
              <w:rPr>
                <w:rFonts w:eastAsia="Calibri"/>
                <w:color w:val="000000"/>
                <w:sz w:val="23"/>
                <w:szCs w:val="23"/>
              </w:rPr>
              <w:t>egory</w:t>
            </w:r>
            <w:r w:rsidRPr="00E15894">
              <w:rPr>
                <w:rFonts w:eastAsia="Calibri"/>
                <w:color w:val="000000"/>
                <w:sz w:val="23"/>
                <w:szCs w:val="23"/>
              </w:rPr>
              <w:t xml:space="preserve">, Linda, </w:t>
            </w:r>
            <w:r w:rsidR="00AF6E71" w:rsidRPr="00E15894">
              <w:rPr>
                <w:rFonts w:eastAsia="Calibri"/>
                <w:color w:val="000000"/>
                <w:sz w:val="23"/>
                <w:szCs w:val="23"/>
              </w:rPr>
              <w:t>Catherine</w:t>
            </w:r>
          </w:p>
        </w:tc>
      </w:tr>
      <w:tr w:rsidR="00DE5C15" w:rsidRPr="00E15894" w14:paraId="1514DE0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801382D" w14:textId="77777777" w:rsidR="00DE5C15" w:rsidRPr="00E15894" w:rsidRDefault="00DE5C15" w:rsidP="00D11DD2">
            <w:pPr>
              <w:rPr>
                <w:rFonts w:eastAsia="Times New Roman"/>
                <w:color w:val="000000"/>
                <w:sz w:val="23"/>
                <w:szCs w:val="23"/>
              </w:rPr>
            </w:pPr>
          </w:p>
        </w:tc>
        <w:tc>
          <w:tcPr>
            <w:tcW w:w="1838" w:type="dxa"/>
            <w:noWrap/>
          </w:tcPr>
          <w:p w14:paraId="51D4EACB"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70403C6B"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B5ACA6E"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5534E27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C960343"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MUTFEES</w:t>
            </w:r>
          </w:p>
        </w:tc>
        <w:tc>
          <w:tcPr>
            <w:tcW w:w="1838" w:type="dxa"/>
            <w:noWrap/>
          </w:tcPr>
          <w:p w14:paraId="020809F2"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09722BE9"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7C0B3673"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1%, 2%, 3%</w:t>
            </w:r>
          </w:p>
        </w:tc>
      </w:tr>
      <w:tr w:rsidR="00DE5C15" w:rsidRPr="00E15894" w14:paraId="29D4346B"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8DFB961" w14:textId="77777777" w:rsidR="00DE5C15" w:rsidRPr="00E15894" w:rsidRDefault="00DE5C15" w:rsidP="00D11DD2">
            <w:pPr>
              <w:rPr>
                <w:rFonts w:eastAsia="Times New Roman"/>
                <w:color w:val="000000"/>
                <w:sz w:val="23"/>
                <w:szCs w:val="23"/>
              </w:rPr>
            </w:pPr>
          </w:p>
        </w:tc>
        <w:tc>
          <w:tcPr>
            <w:tcW w:w="1838" w:type="dxa"/>
            <w:noWrap/>
          </w:tcPr>
          <w:p w14:paraId="69D79E25"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FDADE7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5A9539B8"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674AFEA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CEBA7EA"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SEGFEES</w:t>
            </w:r>
          </w:p>
        </w:tc>
        <w:tc>
          <w:tcPr>
            <w:tcW w:w="1838" w:type="dxa"/>
            <w:noWrap/>
          </w:tcPr>
          <w:p w14:paraId="07959AF2"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1165EEB6" w14:textId="77777777" w:rsidR="00DE5C15" w:rsidRPr="00E15894" w:rsidRDefault="00F03ACA"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0E8389D2"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2%, 3%, 4%</w:t>
            </w:r>
          </w:p>
        </w:tc>
      </w:tr>
      <w:tr w:rsidR="00DE5C15" w:rsidRPr="00E15894" w14:paraId="41AB2426"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31728F3" w14:textId="77777777" w:rsidR="00DE5C15" w:rsidRPr="00E15894" w:rsidRDefault="00DE5C15" w:rsidP="00D11DD2">
            <w:pPr>
              <w:rPr>
                <w:rFonts w:eastAsia="Times New Roman"/>
                <w:color w:val="000000"/>
                <w:sz w:val="23"/>
                <w:szCs w:val="23"/>
              </w:rPr>
            </w:pPr>
          </w:p>
        </w:tc>
        <w:tc>
          <w:tcPr>
            <w:tcW w:w="1838" w:type="dxa"/>
            <w:noWrap/>
          </w:tcPr>
          <w:p w14:paraId="6A8AD089"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6A6F04F0"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01D5DFA"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Calibri"/>
                <w:color w:val="000000"/>
                <w:sz w:val="23"/>
                <w:szCs w:val="23"/>
              </w:rPr>
            </w:pPr>
          </w:p>
        </w:tc>
      </w:tr>
      <w:tr w:rsidR="00DE5C15" w:rsidRPr="0098467F" w14:paraId="4165695D"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5D96A7F6"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SolICIT_I</w:t>
            </w:r>
          </w:p>
        </w:tc>
        <w:tc>
          <w:tcPr>
            <w:tcW w:w="1838" w:type="dxa"/>
            <w:noWrap/>
            <w:vAlign w:val="center"/>
          </w:tcPr>
          <w:p w14:paraId="77B66041"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0, 1</w:t>
            </w:r>
          </w:p>
        </w:tc>
        <w:tc>
          <w:tcPr>
            <w:tcW w:w="3286" w:type="dxa"/>
            <w:vAlign w:val="center"/>
          </w:tcPr>
          <w:p w14:paraId="2A97A04A" w14:textId="77777777" w:rsidR="00DE5C15" w:rsidRPr="00E15894" w:rsidRDefault="00F03ACA"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5ED0855" w14:textId="505DE5C2" w:rsidR="00DE5C15"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Times New Roman"/>
                <w:color w:val="000000"/>
                <w:sz w:val="23"/>
                <w:szCs w:val="23"/>
              </w:rPr>
              <w:t xml:space="preserve">0: No prompt; 1: </w:t>
            </w:r>
            <w:r w:rsidR="00A80D8A" w:rsidRPr="00E15894">
              <w:rPr>
                <w:rFonts w:eastAsia="Times New Roman"/>
                <w:color w:val="000000"/>
                <w:sz w:val="23"/>
                <w:szCs w:val="23"/>
              </w:rPr>
              <w:t>Add prompt included in text above</w:t>
            </w:r>
          </w:p>
        </w:tc>
      </w:tr>
      <w:tr w:rsidR="00DE5C15" w:rsidRPr="0098467F" w14:paraId="309BC8E2"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A87EF5F" w14:textId="77777777" w:rsidR="00DE5C15" w:rsidRDefault="00DE5C15" w:rsidP="00D11DD2">
            <w:pPr>
              <w:rPr>
                <w:rFonts w:eastAsia="Times New Roman"/>
                <w:color w:val="000000"/>
                <w:sz w:val="23"/>
                <w:szCs w:val="23"/>
              </w:rPr>
            </w:pPr>
          </w:p>
        </w:tc>
        <w:tc>
          <w:tcPr>
            <w:tcW w:w="1838" w:type="dxa"/>
            <w:noWrap/>
          </w:tcPr>
          <w:p w14:paraId="7BF70080"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DDB2B68"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C1D06D3"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Calibri"/>
                <w:color w:val="000000"/>
                <w:sz w:val="23"/>
                <w:szCs w:val="23"/>
              </w:rPr>
            </w:pPr>
          </w:p>
        </w:tc>
      </w:tr>
      <w:tr w:rsidR="00DE5C15" w:rsidRPr="0098467F" w14:paraId="725FC637"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0339C34" w14:textId="77777777" w:rsidR="00DE5C15" w:rsidRDefault="00DE5C15" w:rsidP="00D11DD2">
            <w:pPr>
              <w:rPr>
                <w:rFonts w:eastAsia="Times New Roman"/>
                <w:color w:val="000000"/>
                <w:sz w:val="23"/>
                <w:szCs w:val="23"/>
              </w:rPr>
            </w:pPr>
          </w:p>
        </w:tc>
        <w:tc>
          <w:tcPr>
            <w:tcW w:w="1838" w:type="dxa"/>
            <w:noWrap/>
          </w:tcPr>
          <w:p w14:paraId="76FC32D5"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p>
        </w:tc>
        <w:tc>
          <w:tcPr>
            <w:tcW w:w="3286" w:type="dxa"/>
          </w:tcPr>
          <w:p w14:paraId="4436FB35"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p>
        </w:tc>
        <w:tc>
          <w:tcPr>
            <w:tcW w:w="2246" w:type="dxa"/>
          </w:tcPr>
          <w:p w14:paraId="0C4FF467"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p>
        </w:tc>
      </w:tr>
    </w:tbl>
    <w:p w14:paraId="1C4A3B95" w14:textId="64B3BF9A" w:rsidR="00F85B1F" w:rsidRDefault="00F85B1F"/>
    <w:sectPr w:rsidR="00F85B1F" w:rsidSect="00F44D46">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95FF" w14:textId="77777777" w:rsidR="00F03ACA" w:rsidRDefault="00F03ACA" w:rsidP="00433B1E">
      <w:r>
        <w:separator/>
      </w:r>
    </w:p>
  </w:endnote>
  <w:endnote w:type="continuationSeparator" w:id="0">
    <w:p w14:paraId="68DABB4F" w14:textId="77777777" w:rsidR="00F03ACA" w:rsidRDefault="00F03ACA" w:rsidP="00433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oto Sans CJK SC Regular">
    <w:altName w:val="Times New Roman"/>
    <w:panose1 w:val="020B0604020202020204"/>
    <w:charset w:val="00"/>
    <w:family w:val="roman"/>
    <w:pitch w:val="default"/>
  </w:font>
  <w:font w:name="Univers LT Std 45 Light">
    <w:altName w:val="Arial"/>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Univers LT Std 55">
    <w:altName w:val="Calibri"/>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68207574"/>
      <w:docPartObj>
        <w:docPartGallery w:val="Page Numbers (Bottom of Page)"/>
        <w:docPartUnique/>
      </w:docPartObj>
    </w:sdtPr>
    <w:sdtEndPr>
      <w:rPr>
        <w:rStyle w:val="Numrodepage"/>
      </w:rPr>
    </w:sdtEndPr>
    <w:sdtContent>
      <w:p w14:paraId="4DCC4245" w14:textId="77777777" w:rsidR="000F17AE" w:rsidRDefault="000F17AE" w:rsidP="005C39C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01722F7" w14:textId="77777777" w:rsidR="000F17AE" w:rsidRDefault="000F17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19531413"/>
      <w:docPartObj>
        <w:docPartGallery w:val="Page Numbers (Bottom of Page)"/>
        <w:docPartUnique/>
      </w:docPartObj>
    </w:sdtPr>
    <w:sdtEndPr>
      <w:rPr>
        <w:rStyle w:val="Numrodepage"/>
      </w:rPr>
    </w:sdtEndPr>
    <w:sdtContent>
      <w:p w14:paraId="14A2AC9F" w14:textId="47F296A6" w:rsidR="000F17AE" w:rsidRDefault="000F17AE" w:rsidP="005C39C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555C3E">
          <w:rPr>
            <w:rStyle w:val="Numrodepage"/>
            <w:noProof/>
          </w:rPr>
          <w:t>24</w:t>
        </w:r>
        <w:r>
          <w:rPr>
            <w:rStyle w:val="Numrodepage"/>
          </w:rPr>
          <w:fldChar w:fldCharType="end"/>
        </w:r>
      </w:p>
    </w:sdtContent>
  </w:sdt>
  <w:p w14:paraId="3FC51CA4" w14:textId="77777777" w:rsidR="000F17AE" w:rsidRDefault="000F17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F9D88" w14:textId="77777777" w:rsidR="00F03ACA" w:rsidRDefault="00F03ACA" w:rsidP="00433B1E">
      <w:r>
        <w:separator/>
      </w:r>
    </w:p>
  </w:footnote>
  <w:footnote w:type="continuationSeparator" w:id="0">
    <w:p w14:paraId="24D4411C" w14:textId="77777777" w:rsidR="00F03ACA" w:rsidRDefault="00F03ACA" w:rsidP="00433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62"/>
    <w:multiLevelType w:val="hybridMultilevel"/>
    <w:tmpl w:val="48CE60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BF0ADE"/>
    <w:multiLevelType w:val="hybridMultilevel"/>
    <w:tmpl w:val="F9EC9B2E"/>
    <w:lvl w:ilvl="0" w:tplc="7CAA262E">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DF2343D"/>
    <w:multiLevelType w:val="hybridMultilevel"/>
    <w:tmpl w:val="45424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961A9"/>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136A0700"/>
    <w:multiLevelType w:val="hybridMultilevel"/>
    <w:tmpl w:val="5A96BFC0"/>
    <w:lvl w:ilvl="0" w:tplc="06EE113A">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4263617"/>
    <w:multiLevelType w:val="hybridMultilevel"/>
    <w:tmpl w:val="C2FE142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4582494"/>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5BA36CE"/>
    <w:multiLevelType w:val="hybridMultilevel"/>
    <w:tmpl w:val="2B8012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7537218"/>
    <w:multiLevelType w:val="multilevel"/>
    <w:tmpl w:val="6EEEFFF8"/>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177D38A6"/>
    <w:multiLevelType w:val="hybridMultilevel"/>
    <w:tmpl w:val="98A2F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8B8085C"/>
    <w:multiLevelType w:val="multilevel"/>
    <w:tmpl w:val="55C49FBC"/>
    <w:lvl w:ilvl="0">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1A4A5145"/>
    <w:multiLevelType w:val="hybridMultilevel"/>
    <w:tmpl w:val="798A3698"/>
    <w:lvl w:ilvl="0" w:tplc="F8600C2A">
      <w:start w:val="1"/>
      <w:numFmt w:val="upperLetter"/>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B4430"/>
    <w:multiLevelType w:val="hybridMultilevel"/>
    <w:tmpl w:val="37A4DF54"/>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1E001EFF"/>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20B618DE"/>
    <w:multiLevelType w:val="hybridMultilevel"/>
    <w:tmpl w:val="7CA8996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1113F7A"/>
    <w:multiLevelType w:val="multilevel"/>
    <w:tmpl w:val="C8FAB216"/>
    <w:lvl w:ilvl="0">
      <w:start w:val="1"/>
      <w:numFmt w:val="decimal"/>
      <w:lvlText w:val="%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2DA37E9"/>
    <w:multiLevelType w:val="multilevel"/>
    <w:tmpl w:val="C646F086"/>
    <w:lvl w:ilvl="0">
      <w:start w:val="1"/>
      <w:numFmt w:val="decimal"/>
      <w:lvlText w:val="%1."/>
      <w:lvlJc w:val="left"/>
      <w:pPr>
        <w:ind w:left="360" w:hanging="360"/>
      </w:pPr>
      <w:rPr>
        <w:b w:val="0"/>
        <w:i w:val="0"/>
        <w:color w:val="000000" w:themeColor="text1"/>
        <w:sz w:val="22"/>
        <w:szCs w:val="22"/>
      </w:rPr>
    </w:lvl>
    <w:lvl w:ilvl="1">
      <w:start w:val="1"/>
      <w:numFmt w:val="decimal"/>
      <w:lvlText w:val="%1.%2."/>
      <w:lvlJc w:val="left"/>
      <w:pPr>
        <w:ind w:left="6245" w:hanging="432"/>
      </w:pPr>
      <w:rPr>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854" w:hanging="504"/>
      </w:pPr>
      <w:rPr>
        <w:rFonts w:ascii="Symbol" w:hAnsi="Symbol" w:hint="default"/>
      </w:r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7" w15:restartNumberingAfterBreak="0">
    <w:nsid w:val="26B349DC"/>
    <w:multiLevelType w:val="hybridMultilevel"/>
    <w:tmpl w:val="7A64F4C4"/>
    <w:lvl w:ilvl="0" w:tplc="09C6482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A762197"/>
    <w:multiLevelType w:val="multilevel"/>
    <w:tmpl w:val="37EE2C8E"/>
    <w:styleLink w:val="Enquete"/>
    <w:lvl w:ilvl="0">
      <w:start w:val="1"/>
      <w:numFmt w:val="decimal"/>
      <w:lvlText w:val="Q%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08C35D6"/>
    <w:multiLevelType w:val="hybridMultilevel"/>
    <w:tmpl w:val="857EC24A"/>
    <w:lvl w:ilvl="0" w:tplc="8FF2AD64">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5827F4C"/>
    <w:multiLevelType w:val="multilevel"/>
    <w:tmpl w:val="C9AA22C8"/>
    <w:lvl w:ilvl="0">
      <w:start w:val="1"/>
      <w:numFmt w:val="decimal"/>
      <w:lvlText w:val="%1."/>
      <w:lvlJc w:val="left"/>
      <w:pPr>
        <w:ind w:left="720" w:hanging="720"/>
      </w:pPr>
      <w:rPr>
        <w:rFonts w:ascii="Times New Roman" w:eastAsiaTheme="minorHAnsi" w:hAnsi="Times New Roman" w:cs="Times New Roman"/>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7DD5B77"/>
    <w:multiLevelType w:val="hybridMultilevel"/>
    <w:tmpl w:val="12B8813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055383B"/>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40A37A74"/>
    <w:multiLevelType w:val="hybridMultilevel"/>
    <w:tmpl w:val="0EC891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8E35EDE"/>
    <w:multiLevelType w:val="hybridMultilevel"/>
    <w:tmpl w:val="C4EC0BD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547B488E"/>
    <w:multiLevelType w:val="hybridMultilevel"/>
    <w:tmpl w:val="55E47B36"/>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80C7B27"/>
    <w:multiLevelType w:val="hybridMultilevel"/>
    <w:tmpl w:val="A1E8B992"/>
    <w:lvl w:ilvl="0" w:tplc="07C8FE3A">
      <w:start w:val="3"/>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20183A"/>
    <w:multiLevelType w:val="hybridMultilevel"/>
    <w:tmpl w:val="5B6469F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8F865D0"/>
    <w:multiLevelType w:val="hybridMultilevel"/>
    <w:tmpl w:val="9AECC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7F7CC8"/>
    <w:multiLevelType w:val="hybridMultilevel"/>
    <w:tmpl w:val="0E983A7A"/>
    <w:lvl w:ilvl="0" w:tplc="D96469D6">
      <w:start w:val="1"/>
      <w:numFmt w:val="decimal"/>
      <w:lvlText w:val="%1."/>
      <w:lvlJc w:val="left"/>
      <w:pPr>
        <w:ind w:left="720" w:hanging="360"/>
      </w:pPr>
      <w:rPr>
        <w:rFonts w:ascii="Times New Roman" w:eastAsiaTheme="minorHAnsi" w:hAnsi="Times New Roman" w:cs="Times New Roman"/>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5ECA2559"/>
    <w:multiLevelType w:val="hybridMultilevel"/>
    <w:tmpl w:val="70D65B12"/>
    <w:lvl w:ilvl="0" w:tplc="1C9ABD86">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4CD54A2"/>
    <w:multiLevelType w:val="hybridMultilevel"/>
    <w:tmpl w:val="6B949EF0"/>
    <w:lvl w:ilvl="0" w:tplc="5F2202E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5FD54E3"/>
    <w:multiLevelType w:val="hybridMultilevel"/>
    <w:tmpl w:val="A1281B8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67313F1"/>
    <w:multiLevelType w:val="hybridMultilevel"/>
    <w:tmpl w:val="95D6A69C"/>
    <w:lvl w:ilvl="0" w:tplc="43D6F9E0">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6FE5864"/>
    <w:multiLevelType w:val="multilevel"/>
    <w:tmpl w:val="C646F086"/>
    <w:lvl w:ilvl="0">
      <w:start w:val="1"/>
      <w:numFmt w:val="decimal"/>
      <w:lvlText w:val="%1."/>
      <w:lvlJc w:val="left"/>
      <w:pPr>
        <w:ind w:left="360" w:hanging="360"/>
      </w:pPr>
      <w:rPr>
        <w:b w:val="0"/>
        <w:i w:val="0"/>
        <w:color w:val="000000" w:themeColor="text1"/>
        <w:sz w:val="22"/>
        <w:szCs w:val="22"/>
      </w:rPr>
    </w:lvl>
    <w:lvl w:ilvl="1">
      <w:start w:val="1"/>
      <w:numFmt w:val="decimal"/>
      <w:lvlText w:val="%1.%2."/>
      <w:lvlJc w:val="left"/>
      <w:pPr>
        <w:ind w:left="6245" w:hanging="432"/>
      </w:pPr>
      <w:rPr>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854" w:hanging="504"/>
      </w:pPr>
      <w:rPr>
        <w:rFonts w:ascii="Symbol" w:hAnsi="Symbol" w:hint="default"/>
      </w:r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35" w15:restartNumberingAfterBreak="0">
    <w:nsid w:val="6B3B7C9E"/>
    <w:multiLevelType w:val="hybridMultilevel"/>
    <w:tmpl w:val="4F528380"/>
    <w:lvl w:ilvl="0" w:tplc="69987450">
      <w:start w:val="1"/>
      <w:numFmt w:val="decimal"/>
      <w:lvlText w:val="%1"/>
      <w:lvlJc w:val="left"/>
      <w:pPr>
        <w:ind w:left="720" w:hanging="360"/>
      </w:pPr>
      <w:rPr>
        <w:rFonts w:ascii="Times New Roman" w:eastAsiaTheme="minorHAnsi" w:hAnsi="Times New Roman" w:cs="Times New Roman"/>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70717342"/>
    <w:multiLevelType w:val="hybridMultilevel"/>
    <w:tmpl w:val="EC3A2046"/>
    <w:lvl w:ilvl="0" w:tplc="CAC0C06E">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0912E2A"/>
    <w:multiLevelType w:val="hybridMultilevel"/>
    <w:tmpl w:val="8D9E64DA"/>
    <w:lvl w:ilvl="0" w:tplc="43D6F9E0">
      <w:start w:val="3"/>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73B74FB"/>
    <w:multiLevelType w:val="hybridMultilevel"/>
    <w:tmpl w:val="37FC45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C576FA5"/>
    <w:multiLevelType w:val="hybridMultilevel"/>
    <w:tmpl w:val="AB3CA8A2"/>
    <w:lvl w:ilvl="0" w:tplc="28EE956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8"/>
  </w:num>
  <w:num w:numId="3">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1"/>
  </w:num>
  <w:num w:numId="6">
    <w:abstractNumId w:val="21"/>
  </w:num>
  <w:num w:numId="7">
    <w:abstractNumId w:val="12"/>
  </w:num>
  <w:num w:numId="8">
    <w:abstractNumId w:val="30"/>
  </w:num>
  <w:num w:numId="9">
    <w:abstractNumId w:val="10"/>
  </w:num>
  <w:num w:numId="10">
    <w:abstractNumId w:val="27"/>
  </w:num>
  <w:num w:numId="11">
    <w:abstractNumId w:val="5"/>
  </w:num>
  <w:num w:numId="12">
    <w:abstractNumId w:val="37"/>
  </w:num>
  <w:num w:numId="13">
    <w:abstractNumId w:val="39"/>
  </w:num>
  <w:num w:numId="14">
    <w:abstractNumId w:val="1"/>
  </w:num>
  <w:num w:numId="15">
    <w:abstractNumId w:val="32"/>
  </w:num>
  <w:num w:numId="16">
    <w:abstractNumId w:val="33"/>
  </w:num>
  <w:num w:numId="17">
    <w:abstractNumId w:val="24"/>
  </w:num>
  <w:num w:numId="18">
    <w:abstractNumId w:val="7"/>
  </w:num>
  <w:num w:numId="19">
    <w:abstractNumId w:val="20"/>
  </w:num>
  <w:num w:numId="20">
    <w:abstractNumId w:val="15"/>
  </w:num>
  <w:num w:numId="21">
    <w:abstractNumId w:val="23"/>
  </w:num>
  <w:num w:numId="22">
    <w:abstractNumId w:val="29"/>
  </w:num>
  <w:num w:numId="23">
    <w:abstractNumId w:val="14"/>
  </w:num>
  <w:num w:numId="24">
    <w:abstractNumId w:val="34"/>
  </w:num>
  <w:num w:numId="25">
    <w:abstractNumId w:val="35"/>
  </w:num>
  <w:num w:numId="26">
    <w:abstractNumId w:val="13"/>
  </w:num>
  <w:num w:numId="27">
    <w:abstractNumId w:val="9"/>
  </w:num>
  <w:num w:numId="28">
    <w:abstractNumId w:val="0"/>
  </w:num>
  <w:num w:numId="29">
    <w:abstractNumId w:val="38"/>
  </w:num>
  <w:num w:numId="30">
    <w:abstractNumId w:val="22"/>
  </w:num>
  <w:num w:numId="31">
    <w:abstractNumId w:val="26"/>
  </w:num>
  <w:num w:numId="32">
    <w:abstractNumId w:val="4"/>
  </w:num>
  <w:num w:numId="33">
    <w:abstractNumId w:val="36"/>
  </w:num>
  <w:num w:numId="34">
    <w:abstractNumId w:val="6"/>
  </w:num>
  <w:num w:numId="35">
    <w:abstractNumId w:val="28"/>
  </w:num>
  <w:num w:numId="36">
    <w:abstractNumId w:val="19"/>
  </w:num>
  <w:num w:numId="37">
    <w:abstractNumId w:val="25"/>
  </w:num>
  <w:num w:numId="38">
    <w:abstractNumId w:val="17"/>
  </w:num>
  <w:num w:numId="39">
    <w:abstractNumId w:val="31"/>
  </w:num>
  <w:num w:numId="4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ctiveWritingStyle w:appName="MSWord" w:lang="fr-FR" w:vendorID="64" w:dllVersion="6" w:nlCheck="1" w:checkStyle="1"/>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fr-CA"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activeWritingStyle w:appName="MSWord" w:lang="de-CH" w:vendorID="64" w:dllVersion="6" w:nlCheck="1" w:checkStyle="0"/>
  <w:activeWritingStyle w:appName="MSWord" w:lang="it-IT" w:vendorID="64" w:dllVersion="6" w:nlCheck="1" w:checkStyle="0"/>
  <w:activeWritingStyle w:appName="MSWord" w:lang="fr-CH" w:vendorID="64" w:dllVersion="6" w:nlCheck="1" w:checkStyle="0"/>
  <w:activeWritingStyle w:appName="MSWord" w:lang="fr-CH" w:vendorID="64" w:dllVersion="0" w:nlCheck="1" w:checkStyle="0"/>
  <w:proofState w:spelling="clean" w:grammar="clean"/>
  <w:trackRevisions/>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D0"/>
    <w:rsid w:val="00000273"/>
    <w:rsid w:val="000005CF"/>
    <w:rsid w:val="00000D6E"/>
    <w:rsid w:val="0000139A"/>
    <w:rsid w:val="00001568"/>
    <w:rsid w:val="00001859"/>
    <w:rsid w:val="000018F8"/>
    <w:rsid w:val="00001AFA"/>
    <w:rsid w:val="00001B13"/>
    <w:rsid w:val="00002255"/>
    <w:rsid w:val="000023C0"/>
    <w:rsid w:val="00002696"/>
    <w:rsid w:val="00003114"/>
    <w:rsid w:val="00003242"/>
    <w:rsid w:val="000037B7"/>
    <w:rsid w:val="00003D97"/>
    <w:rsid w:val="00005558"/>
    <w:rsid w:val="00005B39"/>
    <w:rsid w:val="00006203"/>
    <w:rsid w:val="00007832"/>
    <w:rsid w:val="00007E5F"/>
    <w:rsid w:val="00010918"/>
    <w:rsid w:val="00011E64"/>
    <w:rsid w:val="0001216B"/>
    <w:rsid w:val="00012841"/>
    <w:rsid w:val="00012FB5"/>
    <w:rsid w:val="00013A38"/>
    <w:rsid w:val="00014A90"/>
    <w:rsid w:val="00015025"/>
    <w:rsid w:val="000153ED"/>
    <w:rsid w:val="00015B59"/>
    <w:rsid w:val="00015CCB"/>
    <w:rsid w:val="00015D84"/>
    <w:rsid w:val="00015FEA"/>
    <w:rsid w:val="000165E9"/>
    <w:rsid w:val="0001693A"/>
    <w:rsid w:val="000176E6"/>
    <w:rsid w:val="00017CF3"/>
    <w:rsid w:val="0002009F"/>
    <w:rsid w:val="000211A2"/>
    <w:rsid w:val="00021BA9"/>
    <w:rsid w:val="000223C5"/>
    <w:rsid w:val="00022A15"/>
    <w:rsid w:val="0002332B"/>
    <w:rsid w:val="000240F9"/>
    <w:rsid w:val="00024195"/>
    <w:rsid w:val="00024400"/>
    <w:rsid w:val="00024D9D"/>
    <w:rsid w:val="0002533B"/>
    <w:rsid w:val="00025ACF"/>
    <w:rsid w:val="0002768F"/>
    <w:rsid w:val="00027AA6"/>
    <w:rsid w:val="00027D4A"/>
    <w:rsid w:val="00030CE0"/>
    <w:rsid w:val="00031D21"/>
    <w:rsid w:val="00034C59"/>
    <w:rsid w:val="00035A86"/>
    <w:rsid w:val="00036415"/>
    <w:rsid w:val="000371EB"/>
    <w:rsid w:val="00037327"/>
    <w:rsid w:val="00037DBA"/>
    <w:rsid w:val="0004015B"/>
    <w:rsid w:val="0004132A"/>
    <w:rsid w:val="00041735"/>
    <w:rsid w:val="000418FB"/>
    <w:rsid w:val="00042512"/>
    <w:rsid w:val="000427BB"/>
    <w:rsid w:val="00042A03"/>
    <w:rsid w:val="0004350D"/>
    <w:rsid w:val="00043510"/>
    <w:rsid w:val="00043C0B"/>
    <w:rsid w:val="000442C2"/>
    <w:rsid w:val="0004448A"/>
    <w:rsid w:val="00044572"/>
    <w:rsid w:val="00044FA2"/>
    <w:rsid w:val="000453F5"/>
    <w:rsid w:val="00045646"/>
    <w:rsid w:val="0004578F"/>
    <w:rsid w:val="00045EAC"/>
    <w:rsid w:val="00046746"/>
    <w:rsid w:val="0004759C"/>
    <w:rsid w:val="00050089"/>
    <w:rsid w:val="00051D01"/>
    <w:rsid w:val="000532AA"/>
    <w:rsid w:val="0005396F"/>
    <w:rsid w:val="0005493E"/>
    <w:rsid w:val="00054AE6"/>
    <w:rsid w:val="000550B6"/>
    <w:rsid w:val="00055476"/>
    <w:rsid w:val="000558FE"/>
    <w:rsid w:val="00056392"/>
    <w:rsid w:val="000566F5"/>
    <w:rsid w:val="00056D73"/>
    <w:rsid w:val="00056F31"/>
    <w:rsid w:val="00057765"/>
    <w:rsid w:val="0006075B"/>
    <w:rsid w:val="00060848"/>
    <w:rsid w:val="00061674"/>
    <w:rsid w:val="00061D93"/>
    <w:rsid w:val="00061EBE"/>
    <w:rsid w:val="000629D9"/>
    <w:rsid w:val="00062E1E"/>
    <w:rsid w:val="00063251"/>
    <w:rsid w:val="00063A75"/>
    <w:rsid w:val="00063D3A"/>
    <w:rsid w:val="00064200"/>
    <w:rsid w:val="0006423A"/>
    <w:rsid w:val="00064AC2"/>
    <w:rsid w:val="00065468"/>
    <w:rsid w:val="00066217"/>
    <w:rsid w:val="000662E4"/>
    <w:rsid w:val="00066E09"/>
    <w:rsid w:val="00066E4B"/>
    <w:rsid w:val="00067C9C"/>
    <w:rsid w:val="00071017"/>
    <w:rsid w:val="00071539"/>
    <w:rsid w:val="000716A8"/>
    <w:rsid w:val="00071DFF"/>
    <w:rsid w:val="000720E4"/>
    <w:rsid w:val="00072B25"/>
    <w:rsid w:val="00075A26"/>
    <w:rsid w:val="0007677B"/>
    <w:rsid w:val="0007738D"/>
    <w:rsid w:val="00077E06"/>
    <w:rsid w:val="00080099"/>
    <w:rsid w:val="00080517"/>
    <w:rsid w:val="0008078D"/>
    <w:rsid w:val="00080BC2"/>
    <w:rsid w:val="000813D4"/>
    <w:rsid w:val="000819B4"/>
    <w:rsid w:val="00081AF1"/>
    <w:rsid w:val="00081E2F"/>
    <w:rsid w:val="00082A7C"/>
    <w:rsid w:val="00083102"/>
    <w:rsid w:val="00083F59"/>
    <w:rsid w:val="00084174"/>
    <w:rsid w:val="00084906"/>
    <w:rsid w:val="00085103"/>
    <w:rsid w:val="000856FE"/>
    <w:rsid w:val="00085962"/>
    <w:rsid w:val="00085DB6"/>
    <w:rsid w:val="00085E43"/>
    <w:rsid w:val="00085F0D"/>
    <w:rsid w:val="0008667D"/>
    <w:rsid w:val="00087018"/>
    <w:rsid w:val="000876EA"/>
    <w:rsid w:val="00087FDA"/>
    <w:rsid w:val="00090466"/>
    <w:rsid w:val="000904CC"/>
    <w:rsid w:val="00092805"/>
    <w:rsid w:val="0009351E"/>
    <w:rsid w:val="00093FDA"/>
    <w:rsid w:val="00094634"/>
    <w:rsid w:val="00094747"/>
    <w:rsid w:val="00094A5A"/>
    <w:rsid w:val="00094CED"/>
    <w:rsid w:val="00094D16"/>
    <w:rsid w:val="00095B7E"/>
    <w:rsid w:val="00095EFA"/>
    <w:rsid w:val="00096270"/>
    <w:rsid w:val="000962FE"/>
    <w:rsid w:val="0009651A"/>
    <w:rsid w:val="000966A0"/>
    <w:rsid w:val="0009763A"/>
    <w:rsid w:val="00097DB0"/>
    <w:rsid w:val="000A006D"/>
    <w:rsid w:val="000A02A3"/>
    <w:rsid w:val="000A11E1"/>
    <w:rsid w:val="000A15E7"/>
    <w:rsid w:val="000A1690"/>
    <w:rsid w:val="000A17DE"/>
    <w:rsid w:val="000A2311"/>
    <w:rsid w:val="000A24E1"/>
    <w:rsid w:val="000A3345"/>
    <w:rsid w:val="000A34FA"/>
    <w:rsid w:val="000A35A8"/>
    <w:rsid w:val="000A3CFB"/>
    <w:rsid w:val="000A3E87"/>
    <w:rsid w:val="000A43C1"/>
    <w:rsid w:val="000A4A67"/>
    <w:rsid w:val="000A50E5"/>
    <w:rsid w:val="000A717A"/>
    <w:rsid w:val="000A7D88"/>
    <w:rsid w:val="000B1308"/>
    <w:rsid w:val="000B152C"/>
    <w:rsid w:val="000B1DBC"/>
    <w:rsid w:val="000B2779"/>
    <w:rsid w:val="000B2AB5"/>
    <w:rsid w:val="000B2F2E"/>
    <w:rsid w:val="000B2F93"/>
    <w:rsid w:val="000B2FED"/>
    <w:rsid w:val="000B3096"/>
    <w:rsid w:val="000B3111"/>
    <w:rsid w:val="000B341D"/>
    <w:rsid w:val="000B4050"/>
    <w:rsid w:val="000B413D"/>
    <w:rsid w:val="000B443A"/>
    <w:rsid w:val="000B4703"/>
    <w:rsid w:val="000B7722"/>
    <w:rsid w:val="000B7986"/>
    <w:rsid w:val="000C026B"/>
    <w:rsid w:val="000C0443"/>
    <w:rsid w:val="000C052C"/>
    <w:rsid w:val="000C0CA2"/>
    <w:rsid w:val="000C1B9E"/>
    <w:rsid w:val="000C1CE2"/>
    <w:rsid w:val="000C206B"/>
    <w:rsid w:val="000C29C0"/>
    <w:rsid w:val="000C2E53"/>
    <w:rsid w:val="000C35A0"/>
    <w:rsid w:val="000C388A"/>
    <w:rsid w:val="000C3AB2"/>
    <w:rsid w:val="000C501B"/>
    <w:rsid w:val="000C54E9"/>
    <w:rsid w:val="000C57C8"/>
    <w:rsid w:val="000C58DA"/>
    <w:rsid w:val="000C5BB4"/>
    <w:rsid w:val="000C6174"/>
    <w:rsid w:val="000C63BB"/>
    <w:rsid w:val="000C6706"/>
    <w:rsid w:val="000C6842"/>
    <w:rsid w:val="000C7366"/>
    <w:rsid w:val="000C73D8"/>
    <w:rsid w:val="000C7602"/>
    <w:rsid w:val="000D0043"/>
    <w:rsid w:val="000D0C38"/>
    <w:rsid w:val="000D0CBC"/>
    <w:rsid w:val="000D0E74"/>
    <w:rsid w:val="000D1282"/>
    <w:rsid w:val="000D18C6"/>
    <w:rsid w:val="000D1A89"/>
    <w:rsid w:val="000D1AB5"/>
    <w:rsid w:val="000D1E2D"/>
    <w:rsid w:val="000D28F2"/>
    <w:rsid w:val="000D3595"/>
    <w:rsid w:val="000D3917"/>
    <w:rsid w:val="000D487F"/>
    <w:rsid w:val="000D5050"/>
    <w:rsid w:val="000D5113"/>
    <w:rsid w:val="000D549F"/>
    <w:rsid w:val="000D54D1"/>
    <w:rsid w:val="000D67E4"/>
    <w:rsid w:val="000D681B"/>
    <w:rsid w:val="000E0009"/>
    <w:rsid w:val="000E0265"/>
    <w:rsid w:val="000E0319"/>
    <w:rsid w:val="000E0799"/>
    <w:rsid w:val="000E0D5F"/>
    <w:rsid w:val="000E1E87"/>
    <w:rsid w:val="000E2A02"/>
    <w:rsid w:val="000E3522"/>
    <w:rsid w:val="000E62C8"/>
    <w:rsid w:val="000E65C3"/>
    <w:rsid w:val="000E69E0"/>
    <w:rsid w:val="000E71C2"/>
    <w:rsid w:val="000E7270"/>
    <w:rsid w:val="000E7727"/>
    <w:rsid w:val="000E77E0"/>
    <w:rsid w:val="000E7ADA"/>
    <w:rsid w:val="000E7B62"/>
    <w:rsid w:val="000E7DCD"/>
    <w:rsid w:val="000F001F"/>
    <w:rsid w:val="000F05CE"/>
    <w:rsid w:val="000F0BA3"/>
    <w:rsid w:val="000F0CA1"/>
    <w:rsid w:val="000F1278"/>
    <w:rsid w:val="000F1593"/>
    <w:rsid w:val="000F17AE"/>
    <w:rsid w:val="000F1A43"/>
    <w:rsid w:val="000F1B57"/>
    <w:rsid w:val="000F256B"/>
    <w:rsid w:val="000F2F75"/>
    <w:rsid w:val="000F3199"/>
    <w:rsid w:val="000F3315"/>
    <w:rsid w:val="000F344E"/>
    <w:rsid w:val="000F37AB"/>
    <w:rsid w:val="000F38CE"/>
    <w:rsid w:val="000F3A14"/>
    <w:rsid w:val="000F4715"/>
    <w:rsid w:val="000F4B24"/>
    <w:rsid w:val="000F559F"/>
    <w:rsid w:val="000F581F"/>
    <w:rsid w:val="000F612D"/>
    <w:rsid w:val="000F6AA9"/>
    <w:rsid w:val="000F717C"/>
    <w:rsid w:val="000F740E"/>
    <w:rsid w:val="000F74C8"/>
    <w:rsid w:val="000F75B4"/>
    <w:rsid w:val="00100D82"/>
    <w:rsid w:val="00101C64"/>
    <w:rsid w:val="00101D11"/>
    <w:rsid w:val="001023CD"/>
    <w:rsid w:val="001030F3"/>
    <w:rsid w:val="001032C7"/>
    <w:rsid w:val="0010330F"/>
    <w:rsid w:val="00103FFF"/>
    <w:rsid w:val="001040AC"/>
    <w:rsid w:val="00104245"/>
    <w:rsid w:val="001047F5"/>
    <w:rsid w:val="00104C56"/>
    <w:rsid w:val="00104FB5"/>
    <w:rsid w:val="001052F7"/>
    <w:rsid w:val="00105438"/>
    <w:rsid w:val="00105929"/>
    <w:rsid w:val="0010597E"/>
    <w:rsid w:val="00105FDB"/>
    <w:rsid w:val="00106190"/>
    <w:rsid w:val="0010658C"/>
    <w:rsid w:val="00107136"/>
    <w:rsid w:val="00107653"/>
    <w:rsid w:val="00107811"/>
    <w:rsid w:val="00107839"/>
    <w:rsid w:val="00107AAC"/>
    <w:rsid w:val="00110086"/>
    <w:rsid w:val="0011016E"/>
    <w:rsid w:val="0011063E"/>
    <w:rsid w:val="0011127F"/>
    <w:rsid w:val="001115DF"/>
    <w:rsid w:val="00111935"/>
    <w:rsid w:val="00112C4E"/>
    <w:rsid w:val="00113431"/>
    <w:rsid w:val="001159A7"/>
    <w:rsid w:val="00115D8F"/>
    <w:rsid w:val="00116568"/>
    <w:rsid w:val="001165C3"/>
    <w:rsid w:val="001172F9"/>
    <w:rsid w:val="00117794"/>
    <w:rsid w:val="00117907"/>
    <w:rsid w:val="00117DAB"/>
    <w:rsid w:val="001200F9"/>
    <w:rsid w:val="00120DC0"/>
    <w:rsid w:val="00121EC1"/>
    <w:rsid w:val="0012299C"/>
    <w:rsid w:val="001231B5"/>
    <w:rsid w:val="00123B7B"/>
    <w:rsid w:val="00123E4B"/>
    <w:rsid w:val="00125127"/>
    <w:rsid w:val="001254F1"/>
    <w:rsid w:val="00126185"/>
    <w:rsid w:val="001262B7"/>
    <w:rsid w:val="001265B4"/>
    <w:rsid w:val="001273CD"/>
    <w:rsid w:val="001274A3"/>
    <w:rsid w:val="00130301"/>
    <w:rsid w:val="00130EC6"/>
    <w:rsid w:val="0013135B"/>
    <w:rsid w:val="0013186E"/>
    <w:rsid w:val="00131AA7"/>
    <w:rsid w:val="001327C5"/>
    <w:rsid w:val="00132A86"/>
    <w:rsid w:val="00132B51"/>
    <w:rsid w:val="001330E0"/>
    <w:rsid w:val="00133F0E"/>
    <w:rsid w:val="00134521"/>
    <w:rsid w:val="00134686"/>
    <w:rsid w:val="00134831"/>
    <w:rsid w:val="00134BFF"/>
    <w:rsid w:val="00135196"/>
    <w:rsid w:val="0013652A"/>
    <w:rsid w:val="00136725"/>
    <w:rsid w:val="00137EDA"/>
    <w:rsid w:val="00140303"/>
    <w:rsid w:val="001406B0"/>
    <w:rsid w:val="00141601"/>
    <w:rsid w:val="00141A37"/>
    <w:rsid w:val="00141E02"/>
    <w:rsid w:val="00142217"/>
    <w:rsid w:val="001426D5"/>
    <w:rsid w:val="001439FA"/>
    <w:rsid w:val="00143BB3"/>
    <w:rsid w:val="00143C60"/>
    <w:rsid w:val="00144FBA"/>
    <w:rsid w:val="00145270"/>
    <w:rsid w:val="001453F1"/>
    <w:rsid w:val="00147285"/>
    <w:rsid w:val="00147708"/>
    <w:rsid w:val="00147FDF"/>
    <w:rsid w:val="00151992"/>
    <w:rsid w:val="001526E4"/>
    <w:rsid w:val="0015328C"/>
    <w:rsid w:val="001538C2"/>
    <w:rsid w:val="00153B41"/>
    <w:rsid w:val="00154084"/>
    <w:rsid w:val="001545FF"/>
    <w:rsid w:val="0015484F"/>
    <w:rsid w:val="00154A6D"/>
    <w:rsid w:val="001551E7"/>
    <w:rsid w:val="00155F9F"/>
    <w:rsid w:val="00156C92"/>
    <w:rsid w:val="00157888"/>
    <w:rsid w:val="0016019D"/>
    <w:rsid w:val="001604D7"/>
    <w:rsid w:val="001608C4"/>
    <w:rsid w:val="00160A5E"/>
    <w:rsid w:val="00160C13"/>
    <w:rsid w:val="00163290"/>
    <w:rsid w:val="00163435"/>
    <w:rsid w:val="00163748"/>
    <w:rsid w:val="00163B2E"/>
    <w:rsid w:val="00163B54"/>
    <w:rsid w:val="00163BC1"/>
    <w:rsid w:val="00164491"/>
    <w:rsid w:val="00164983"/>
    <w:rsid w:val="00164AEC"/>
    <w:rsid w:val="00164F64"/>
    <w:rsid w:val="00165326"/>
    <w:rsid w:val="0016590C"/>
    <w:rsid w:val="00166156"/>
    <w:rsid w:val="001667B8"/>
    <w:rsid w:val="00166977"/>
    <w:rsid w:val="00170290"/>
    <w:rsid w:val="00170A52"/>
    <w:rsid w:val="00170C2F"/>
    <w:rsid w:val="00171BDE"/>
    <w:rsid w:val="001744B2"/>
    <w:rsid w:val="00174D95"/>
    <w:rsid w:val="0017620C"/>
    <w:rsid w:val="00176A31"/>
    <w:rsid w:val="001777CA"/>
    <w:rsid w:val="00177D21"/>
    <w:rsid w:val="00177D8B"/>
    <w:rsid w:val="001807A1"/>
    <w:rsid w:val="0018251F"/>
    <w:rsid w:val="00182824"/>
    <w:rsid w:val="00182E49"/>
    <w:rsid w:val="00182FE5"/>
    <w:rsid w:val="00183442"/>
    <w:rsid w:val="0018418E"/>
    <w:rsid w:val="001843AA"/>
    <w:rsid w:val="00184662"/>
    <w:rsid w:val="001846F2"/>
    <w:rsid w:val="00184B5F"/>
    <w:rsid w:val="00185253"/>
    <w:rsid w:val="00185694"/>
    <w:rsid w:val="001858FD"/>
    <w:rsid w:val="00186926"/>
    <w:rsid w:val="0018733C"/>
    <w:rsid w:val="00187412"/>
    <w:rsid w:val="001877BF"/>
    <w:rsid w:val="001901D8"/>
    <w:rsid w:val="00191AC0"/>
    <w:rsid w:val="00191C99"/>
    <w:rsid w:val="00191EF1"/>
    <w:rsid w:val="0019219C"/>
    <w:rsid w:val="00192996"/>
    <w:rsid w:val="00194BFF"/>
    <w:rsid w:val="00195173"/>
    <w:rsid w:val="00195285"/>
    <w:rsid w:val="001956DC"/>
    <w:rsid w:val="00195B6C"/>
    <w:rsid w:val="00195F68"/>
    <w:rsid w:val="001965D5"/>
    <w:rsid w:val="00196A8A"/>
    <w:rsid w:val="00197CA9"/>
    <w:rsid w:val="001A052C"/>
    <w:rsid w:val="001A06E2"/>
    <w:rsid w:val="001A0893"/>
    <w:rsid w:val="001A0AF4"/>
    <w:rsid w:val="001A1AB8"/>
    <w:rsid w:val="001A1E16"/>
    <w:rsid w:val="001A21F1"/>
    <w:rsid w:val="001A2F37"/>
    <w:rsid w:val="001A3146"/>
    <w:rsid w:val="001A3877"/>
    <w:rsid w:val="001A3D04"/>
    <w:rsid w:val="001A41C4"/>
    <w:rsid w:val="001A421B"/>
    <w:rsid w:val="001A4342"/>
    <w:rsid w:val="001A4516"/>
    <w:rsid w:val="001A5443"/>
    <w:rsid w:val="001A5784"/>
    <w:rsid w:val="001A64C8"/>
    <w:rsid w:val="001A6A2B"/>
    <w:rsid w:val="001A70DF"/>
    <w:rsid w:val="001A73B1"/>
    <w:rsid w:val="001A7721"/>
    <w:rsid w:val="001A7CF0"/>
    <w:rsid w:val="001B038A"/>
    <w:rsid w:val="001B0454"/>
    <w:rsid w:val="001B08E1"/>
    <w:rsid w:val="001B1D90"/>
    <w:rsid w:val="001B245C"/>
    <w:rsid w:val="001B2F06"/>
    <w:rsid w:val="001B2F25"/>
    <w:rsid w:val="001B31BE"/>
    <w:rsid w:val="001B369D"/>
    <w:rsid w:val="001B43BF"/>
    <w:rsid w:val="001B4488"/>
    <w:rsid w:val="001B4721"/>
    <w:rsid w:val="001B4D15"/>
    <w:rsid w:val="001B4DC8"/>
    <w:rsid w:val="001B4F06"/>
    <w:rsid w:val="001B5900"/>
    <w:rsid w:val="001B6C10"/>
    <w:rsid w:val="001B6F28"/>
    <w:rsid w:val="001B724C"/>
    <w:rsid w:val="001B72F6"/>
    <w:rsid w:val="001B786D"/>
    <w:rsid w:val="001B78CA"/>
    <w:rsid w:val="001B7B5A"/>
    <w:rsid w:val="001B7B6B"/>
    <w:rsid w:val="001B7C2B"/>
    <w:rsid w:val="001B7D71"/>
    <w:rsid w:val="001C0A43"/>
    <w:rsid w:val="001C1501"/>
    <w:rsid w:val="001C2653"/>
    <w:rsid w:val="001C3050"/>
    <w:rsid w:val="001C314D"/>
    <w:rsid w:val="001C3194"/>
    <w:rsid w:val="001C32EC"/>
    <w:rsid w:val="001C3A36"/>
    <w:rsid w:val="001C4252"/>
    <w:rsid w:val="001C4466"/>
    <w:rsid w:val="001C45F0"/>
    <w:rsid w:val="001C55FA"/>
    <w:rsid w:val="001C5700"/>
    <w:rsid w:val="001C58C4"/>
    <w:rsid w:val="001C60DA"/>
    <w:rsid w:val="001C6B3C"/>
    <w:rsid w:val="001C716D"/>
    <w:rsid w:val="001C739E"/>
    <w:rsid w:val="001C76B9"/>
    <w:rsid w:val="001C7A94"/>
    <w:rsid w:val="001D00C0"/>
    <w:rsid w:val="001D12EF"/>
    <w:rsid w:val="001D1525"/>
    <w:rsid w:val="001D26C8"/>
    <w:rsid w:val="001D2AFC"/>
    <w:rsid w:val="001D34C9"/>
    <w:rsid w:val="001D386B"/>
    <w:rsid w:val="001D4046"/>
    <w:rsid w:val="001D43FF"/>
    <w:rsid w:val="001D448C"/>
    <w:rsid w:val="001D4648"/>
    <w:rsid w:val="001D4A29"/>
    <w:rsid w:val="001D4A82"/>
    <w:rsid w:val="001D4F58"/>
    <w:rsid w:val="001D52D2"/>
    <w:rsid w:val="001D56DE"/>
    <w:rsid w:val="001D6A9A"/>
    <w:rsid w:val="001D721A"/>
    <w:rsid w:val="001D75B1"/>
    <w:rsid w:val="001E0580"/>
    <w:rsid w:val="001E07E0"/>
    <w:rsid w:val="001E1E9D"/>
    <w:rsid w:val="001E293A"/>
    <w:rsid w:val="001E3542"/>
    <w:rsid w:val="001E3B96"/>
    <w:rsid w:val="001E4244"/>
    <w:rsid w:val="001E464F"/>
    <w:rsid w:val="001E46AF"/>
    <w:rsid w:val="001E4D4C"/>
    <w:rsid w:val="001E540D"/>
    <w:rsid w:val="001E60CE"/>
    <w:rsid w:val="001E6F81"/>
    <w:rsid w:val="001E7A53"/>
    <w:rsid w:val="001F00E4"/>
    <w:rsid w:val="001F1F05"/>
    <w:rsid w:val="001F3264"/>
    <w:rsid w:val="001F3687"/>
    <w:rsid w:val="001F373B"/>
    <w:rsid w:val="001F3793"/>
    <w:rsid w:val="001F3ECA"/>
    <w:rsid w:val="001F402D"/>
    <w:rsid w:val="001F4CDA"/>
    <w:rsid w:val="001F500C"/>
    <w:rsid w:val="001F527E"/>
    <w:rsid w:val="001F56D6"/>
    <w:rsid w:val="001F58CA"/>
    <w:rsid w:val="001F5AF9"/>
    <w:rsid w:val="001F5C31"/>
    <w:rsid w:val="001F661B"/>
    <w:rsid w:val="001F66D5"/>
    <w:rsid w:val="001F6FE7"/>
    <w:rsid w:val="002002E4"/>
    <w:rsid w:val="00200D8A"/>
    <w:rsid w:val="00201366"/>
    <w:rsid w:val="00202187"/>
    <w:rsid w:val="002026F5"/>
    <w:rsid w:val="0020307C"/>
    <w:rsid w:val="00203158"/>
    <w:rsid w:val="0020361D"/>
    <w:rsid w:val="00203BE8"/>
    <w:rsid w:val="002052D6"/>
    <w:rsid w:val="002055F3"/>
    <w:rsid w:val="0020585B"/>
    <w:rsid w:val="00205A30"/>
    <w:rsid w:val="00205B60"/>
    <w:rsid w:val="00205D0A"/>
    <w:rsid w:val="002065AB"/>
    <w:rsid w:val="0020662E"/>
    <w:rsid w:val="00206BC8"/>
    <w:rsid w:val="00206E6A"/>
    <w:rsid w:val="00206F1D"/>
    <w:rsid w:val="00207625"/>
    <w:rsid w:val="0021028C"/>
    <w:rsid w:val="00210858"/>
    <w:rsid w:val="002111CE"/>
    <w:rsid w:val="00211D75"/>
    <w:rsid w:val="00212275"/>
    <w:rsid w:val="0021241C"/>
    <w:rsid w:val="002126E5"/>
    <w:rsid w:val="00213F2A"/>
    <w:rsid w:val="002142D6"/>
    <w:rsid w:val="002142DF"/>
    <w:rsid w:val="002149D7"/>
    <w:rsid w:val="0021615D"/>
    <w:rsid w:val="00216A2A"/>
    <w:rsid w:val="00216D6A"/>
    <w:rsid w:val="002174E9"/>
    <w:rsid w:val="002205A1"/>
    <w:rsid w:val="00221A18"/>
    <w:rsid w:val="00222415"/>
    <w:rsid w:val="0022368B"/>
    <w:rsid w:val="00223B57"/>
    <w:rsid w:val="00223F4A"/>
    <w:rsid w:val="00224B10"/>
    <w:rsid w:val="00226B24"/>
    <w:rsid w:val="00226E01"/>
    <w:rsid w:val="00227253"/>
    <w:rsid w:val="00235086"/>
    <w:rsid w:val="002351E7"/>
    <w:rsid w:val="0023535A"/>
    <w:rsid w:val="0023544C"/>
    <w:rsid w:val="002354F4"/>
    <w:rsid w:val="00235DB8"/>
    <w:rsid w:val="00236DC1"/>
    <w:rsid w:val="00236FA4"/>
    <w:rsid w:val="00237097"/>
    <w:rsid w:val="00237218"/>
    <w:rsid w:val="00240004"/>
    <w:rsid w:val="002402F7"/>
    <w:rsid w:val="002410DF"/>
    <w:rsid w:val="00242FBD"/>
    <w:rsid w:val="00243A98"/>
    <w:rsid w:val="00243F79"/>
    <w:rsid w:val="0024401C"/>
    <w:rsid w:val="002440A0"/>
    <w:rsid w:val="00244828"/>
    <w:rsid w:val="002461F6"/>
    <w:rsid w:val="00246907"/>
    <w:rsid w:val="0025256A"/>
    <w:rsid w:val="00252E34"/>
    <w:rsid w:val="002542D7"/>
    <w:rsid w:val="002543F2"/>
    <w:rsid w:val="002547C8"/>
    <w:rsid w:val="00254B41"/>
    <w:rsid w:val="00254DFA"/>
    <w:rsid w:val="00255F3B"/>
    <w:rsid w:val="002566D5"/>
    <w:rsid w:val="00256AF8"/>
    <w:rsid w:val="002571D8"/>
    <w:rsid w:val="002573A7"/>
    <w:rsid w:val="00260F50"/>
    <w:rsid w:val="00261144"/>
    <w:rsid w:val="00261235"/>
    <w:rsid w:val="002628FA"/>
    <w:rsid w:val="00262C24"/>
    <w:rsid w:val="00262F1E"/>
    <w:rsid w:val="002634E3"/>
    <w:rsid w:val="0026361F"/>
    <w:rsid w:val="00264415"/>
    <w:rsid w:val="002644D3"/>
    <w:rsid w:val="00264CCF"/>
    <w:rsid w:val="002655F5"/>
    <w:rsid w:val="00265BA3"/>
    <w:rsid w:val="002667F7"/>
    <w:rsid w:val="00267B3B"/>
    <w:rsid w:val="00267E99"/>
    <w:rsid w:val="002700FD"/>
    <w:rsid w:val="00270CB9"/>
    <w:rsid w:val="002715E9"/>
    <w:rsid w:val="002728C6"/>
    <w:rsid w:val="00272A77"/>
    <w:rsid w:val="00272BA2"/>
    <w:rsid w:val="002733E0"/>
    <w:rsid w:val="00273B0F"/>
    <w:rsid w:val="00273EF6"/>
    <w:rsid w:val="0027417D"/>
    <w:rsid w:val="002748B0"/>
    <w:rsid w:val="00275412"/>
    <w:rsid w:val="002757F8"/>
    <w:rsid w:val="00276BAE"/>
    <w:rsid w:val="002776A6"/>
    <w:rsid w:val="00277D21"/>
    <w:rsid w:val="00280C14"/>
    <w:rsid w:val="0028185B"/>
    <w:rsid w:val="00281E10"/>
    <w:rsid w:val="00281E64"/>
    <w:rsid w:val="00282062"/>
    <w:rsid w:val="00282406"/>
    <w:rsid w:val="002827FF"/>
    <w:rsid w:val="00283139"/>
    <w:rsid w:val="0028332B"/>
    <w:rsid w:val="00284519"/>
    <w:rsid w:val="0028470E"/>
    <w:rsid w:val="0028484B"/>
    <w:rsid w:val="002852E6"/>
    <w:rsid w:val="002854B3"/>
    <w:rsid w:val="00285A6F"/>
    <w:rsid w:val="0028669B"/>
    <w:rsid w:val="00286A24"/>
    <w:rsid w:val="00287051"/>
    <w:rsid w:val="002870D6"/>
    <w:rsid w:val="00287D9D"/>
    <w:rsid w:val="00290CFA"/>
    <w:rsid w:val="00291126"/>
    <w:rsid w:val="00291267"/>
    <w:rsid w:val="0029152A"/>
    <w:rsid w:val="0029191F"/>
    <w:rsid w:val="002940BC"/>
    <w:rsid w:val="00294AED"/>
    <w:rsid w:val="00295024"/>
    <w:rsid w:val="0029506F"/>
    <w:rsid w:val="00295FA1"/>
    <w:rsid w:val="00296294"/>
    <w:rsid w:val="0029726B"/>
    <w:rsid w:val="002978B0"/>
    <w:rsid w:val="002A0201"/>
    <w:rsid w:val="002A10BA"/>
    <w:rsid w:val="002A11FA"/>
    <w:rsid w:val="002A1370"/>
    <w:rsid w:val="002A3873"/>
    <w:rsid w:val="002A3A0D"/>
    <w:rsid w:val="002A3DCF"/>
    <w:rsid w:val="002A431D"/>
    <w:rsid w:val="002A612E"/>
    <w:rsid w:val="002A63AC"/>
    <w:rsid w:val="002A6493"/>
    <w:rsid w:val="002A6675"/>
    <w:rsid w:val="002A6FF5"/>
    <w:rsid w:val="002A78D6"/>
    <w:rsid w:val="002A7B5C"/>
    <w:rsid w:val="002A7E3D"/>
    <w:rsid w:val="002A7FDE"/>
    <w:rsid w:val="002B07D5"/>
    <w:rsid w:val="002B1208"/>
    <w:rsid w:val="002B14E8"/>
    <w:rsid w:val="002B2E0B"/>
    <w:rsid w:val="002B2E74"/>
    <w:rsid w:val="002B3020"/>
    <w:rsid w:val="002B38AE"/>
    <w:rsid w:val="002B44D9"/>
    <w:rsid w:val="002B5973"/>
    <w:rsid w:val="002B5DC0"/>
    <w:rsid w:val="002B6FAA"/>
    <w:rsid w:val="002B6FF4"/>
    <w:rsid w:val="002B7870"/>
    <w:rsid w:val="002C0079"/>
    <w:rsid w:val="002C0327"/>
    <w:rsid w:val="002C0BBB"/>
    <w:rsid w:val="002C1250"/>
    <w:rsid w:val="002C13E4"/>
    <w:rsid w:val="002C15FA"/>
    <w:rsid w:val="002C172B"/>
    <w:rsid w:val="002C1DD7"/>
    <w:rsid w:val="002C23B1"/>
    <w:rsid w:val="002C257F"/>
    <w:rsid w:val="002C2949"/>
    <w:rsid w:val="002C2D94"/>
    <w:rsid w:val="002C31C7"/>
    <w:rsid w:val="002C4152"/>
    <w:rsid w:val="002C427E"/>
    <w:rsid w:val="002C42A6"/>
    <w:rsid w:val="002C44E3"/>
    <w:rsid w:val="002C4B64"/>
    <w:rsid w:val="002C4B8D"/>
    <w:rsid w:val="002C4D50"/>
    <w:rsid w:val="002C5025"/>
    <w:rsid w:val="002C58CE"/>
    <w:rsid w:val="002C5EA4"/>
    <w:rsid w:val="002C624D"/>
    <w:rsid w:val="002C6560"/>
    <w:rsid w:val="002C6EBE"/>
    <w:rsid w:val="002C77A6"/>
    <w:rsid w:val="002D0B3B"/>
    <w:rsid w:val="002D0FB7"/>
    <w:rsid w:val="002D1020"/>
    <w:rsid w:val="002D1D52"/>
    <w:rsid w:val="002D20D2"/>
    <w:rsid w:val="002D2E41"/>
    <w:rsid w:val="002D321E"/>
    <w:rsid w:val="002D3512"/>
    <w:rsid w:val="002D37BF"/>
    <w:rsid w:val="002D45AB"/>
    <w:rsid w:val="002D4CE8"/>
    <w:rsid w:val="002D56E4"/>
    <w:rsid w:val="002D5C6A"/>
    <w:rsid w:val="002D6802"/>
    <w:rsid w:val="002D6894"/>
    <w:rsid w:val="002D6B62"/>
    <w:rsid w:val="002D6C73"/>
    <w:rsid w:val="002D7884"/>
    <w:rsid w:val="002D7A8C"/>
    <w:rsid w:val="002D7CE5"/>
    <w:rsid w:val="002E0035"/>
    <w:rsid w:val="002E0AAA"/>
    <w:rsid w:val="002E2426"/>
    <w:rsid w:val="002E3771"/>
    <w:rsid w:val="002E439E"/>
    <w:rsid w:val="002E4AE7"/>
    <w:rsid w:val="002E50D0"/>
    <w:rsid w:val="002E6030"/>
    <w:rsid w:val="002F011F"/>
    <w:rsid w:val="002F0B5F"/>
    <w:rsid w:val="002F18EA"/>
    <w:rsid w:val="002F1B0D"/>
    <w:rsid w:val="002F213F"/>
    <w:rsid w:val="002F215D"/>
    <w:rsid w:val="002F2B87"/>
    <w:rsid w:val="002F2D5C"/>
    <w:rsid w:val="002F2EA9"/>
    <w:rsid w:val="002F3647"/>
    <w:rsid w:val="002F3F77"/>
    <w:rsid w:val="002F4884"/>
    <w:rsid w:val="0030053A"/>
    <w:rsid w:val="0030106A"/>
    <w:rsid w:val="0030158A"/>
    <w:rsid w:val="00301ADC"/>
    <w:rsid w:val="003025F5"/>
    <w:rsid w:val="00302A60"/>
    <w:rsid w:val="00302DB6"/>
    <w:rsid w:val="00303035"/>
    <w:rsid w:val="003039FF"/>
    <w:rsid w:val="00304165"/>
    <w:rsid w:val="00304C4D"/>
    <w:rsid w:val="00304DFE"/>
    <w:rsid w:val="00305149"/>
    <w:rsid w:val="0030536D"/>
    <w:rsid w:val="0030550F"/>
    <w:rsid w:val="003058CF"/>
    <w:rsid w:val="00306129"/>
    <w:rsid w:val="00307F79"/>
    <w:rsid w:val="00307FE0"/>
    <w:rsid w:val="00310053"/>
    <w:rsid w:val="0031168D"/>
    <w:rsid w:val="0031221E"/>
    <w:rsid w:val="00312345"/>
    <w:rsid w:val="00312F71"/>
    <w:rsid w:val="00312FE2"/>
    <w:rsid w:val="0031324E"/>
    <w:rsid w:val="00314160"/>
    <w:rsid w:val="00314699"/>
    <w:rsid w:val="003146D7"/>
    <w:rsid w:val="00314A32"/>
    <w:rsid w:val="0031536B"/>
    <w:rsid w:val="003156FA"/>
    <w:rsid w:val="003157E8"/>
    <w:rsid w:val="00315D9D"/>
    <w:rsid w:val="00315F47"/>
    <w:rsid w:val="00316985"/>
    <w:rsid w:val="00316B6B"/>
    <w:rsid w:val="00316E22"/>
    <w:rsid w:val="00316EFE"/>
    <w:rsid w:val="003170D1"/>
    <w:rsid w:val="003201D8"/>
    <w:rsid w:val="003204C7"/>
    <w:rsid w:val="00320B04"/>
    <w:rsid w:val="00321AC0"/>
    <w:rsid w:val="00322FA0"/>
    <w:rsid w:val="00323687"/>
    <w:rsid w:val="00323C35"/>
    <w:rsid w:val="00323D25"/>
    <w:rsid w:val="00323E3D"/>
    <w:rsid w:val="0032436F"/>
    <w:rsid w:val="00324E72"/>
    <w:rsid w:val="0032595B"/>
    <w:rsid w:val="003264F5"/>
    <w:rsid w:val="00326812"/>
    <w:rsid w:val="00326E35"/>
    <w:rsid w:val="00326F5A"/>
    <w:rsid w:val="00327259"/>
    <w:rsid w:val="00330FCC"/>
    <w:rsid w:val="003313D3"/>
    <w:rsid w:val="0033294E"/>
    <w:rsid w:val="0033351F"/>
    <w:rsid w:val="003343DE"/>
    <w:rsid w:val="00334BA4"/>
    <w:rsid w:val="00334EC0"/>
    <w:rsid w:val="00334F0C"/>
    <w:rsid w:val="00335358"/>
    <w:rsid w:val="00335621"/>
    <w:rsid w:val="00335D50"/>
    <w:rsid w:val="00336B51"/>
    <w:rsid w:val="003376AB"/>
    <w:rsid w:val="00337EEF"/>
    <w:rsid w:val="00340373"/>
    <w:rsid w:val="00341D9D"/>
    <w:rsid w:val="00342886"/>
    <w:rsid w:val="00343FED"/>
    <w:rsid w:val="00343FFB"/>
    <w:rsid w:val="0034436E"/>
    <w:rsid w:val="0034484D"/>
    <w:rsid w:val="003449EE"/>
    <w:rsid w:val="003466B5"/>
    <w:rsid w:val="00346E0F"/>
    <w:rsid w:val="00347455"/>
    <w:rsid w:val="0034759F"/>
    <w:rsid w:val="00350380"/>
    <w:rsid w:val="003504C4"/>
    <w:rsid w:val="00350A23"/>
    <w:rsid w:val="00350C66"/>
    <w:rsid w:val="00350E87"/>
    <w:rsid w:val="003511FB"/>
    <w:rsid w:val="0035156A"/>
    <w:rsid w:val="00351C25"/>
    <w:rsid w:val="00351D2A"/>
    <w:rsid w:val="003526B0"/>
    <w:rsid w:val="00353019"/>
    <w:rsid w:val="00353BF9"/>
    <w:rsid w:val="00354B20"/>
    <w:rsid w:val="003551EC"/>
    <w:rsid w:val="0035537E"/>
    <w:rsid w:val="003555A4"/>
    <w:rsid w:val="00355C51"/>
    <w:rsid w:val="00355E48"/>
    <w:rsid w:val="00357309"/>
    <w:rsid w:val="0036049D"/>
    <w:rsid w:val="00360C87"/>
    <w:rsid w:val="00361430"/>
    <w:rsid w:val="003615C5"/>
    <w:rsid w:val="00361DCA"/>
    <w:rsid w:val="00362FAE"/>
    <w:rsid w:val="003630C8"/>
    <w:rsid w:val="0036381E"/>
    <w:rsid w:val="00364899"/>
    <w:rsid w:val="00365112"/>
    <w:rsid w:val="00365203"/>
    <w:rsid w:val="003653B8"/>
    <w:rsid w:val="00365588"/>
    <w:rsid w:val="00365837"/>
    <w:rsid w:val="00366B3E"/>
    <w:rsid w:val="00366F96"/>
    <w:rsid w:val="00367522"/>
    <w:rsid w:val="00367DD7"/>
    <w:rsid w:val="003702CF"/>
    <w:rsid w:val="003703E3"/>
    <w:rsid w:val="00370CB7"/>
    <w:rsid w:val="003712B6"/>
    <w:rsid w:val="00371531"/>
    <w:rsid w:val="0037236B"/>
    <w:rsid w:val="00373048"/>
    <w:rsid w:val="00373486"/>
    <w:rsid w:val="00373FC4"/>
    <w:rsid w:val="0037418A"/>
    <w:rsid w:val="00374F91"/>
    <w:rsid w:val="00375CEE"/>
    <w:rsid w:val="00375DD9"/>
    <w:rsid w:val="00376203"/>
    <w:rsid w:val="00376C74"/>
    <w:rsid w:val="00377647"/>
    <w:rsid w:val="00377FA3"/>
    <w:rsid w:val="00380043"/>
    <w:rsid w:val="00381067"/>
    <w:rsid w:val="003810EA"/>
    <w:rsid w:val="00382419"/>
    <w:rsid w:val="00382543"/>
    <w:rsid w:val="00382708"/>
    <w:rsid w:val="00382B95"/>
    <w:rsid w:val="00384276"/>
    <w:rsid w:val="0038466B"/>
    <w:rsid w:val="00384A69"/>
    <w:rsid w:val="003856E6"/>
    <w:rsid w:val="00385977"/>
    <w:rsid w:val="00386639"/>
    <w:rsid w:val="00386A15"/>
    <w:rsid w:val="003873AF"/>
    <w:rsid w:val="0038741C"/>
    <w:rsid w:val="00387FE6"/>
    <w:rsid w:val="0039080D"/>
    <w:rsid w:val="00390E85"/>
    <w:rsid w:val="00391133"/>
    <w:rsid w:val="00392183"/>
    <w:rsid w:val="003922A9"/>
    <w:rsid w:val="00392386"/>
    <w:rsid w:val="00394196"/>
    <w:rsid w:val="003947FD"/>
    <w:rsid w:val="0039605B"/>
    <w:rsid w:val="003967DC"/>
    <w:rsid w:val="00397378"/>
    <w:rsid w:val="00397F2A"/>
    <w:rsid w:val="003A0B5A"/>
    <w:rsid w:val="003A0E76"/>
    <w:rsid w:val="003A0F3E"/>
    <w:rsid w:val="003A1288"/>
    <w:rsid w:val="003A288D"/>
    <w:rsid w:val="003A2A25"/>
    <w:rsid w:val="003A2EC4"/>
    <w:rsid w:val="003A37FC"/>
    <w:rsid w:val="003A38E8"/>
    <w:rsid w:val="003A3EC4"/>
    <w:rsid w:val="003A4755"/>
    <w:rsid w:val="003A5941"/>
    <w:rsid w:val="003A656E"/>
    <w:rsid w:val="003A658A"/>
    <w:rsid w:val="003A6BC6"/>
    <w:rsid w:val="003A6C7E"/>
    <w:rsid w:val="003A7174"/>
    <w:rsid w:val="003A7513"/>
    <w:rsid w:val="003B04A9"/>
    <w:rsid w:val="003B09A4"/>
    <w:rsid w:val="003B0CDD"/>
    <w:rsid w:val="003B1849"/>
    <w:rsid w:val="003B2F50"/>
    <w:rsid w:val="003B3B35"/>
    <w:rsid w:val="003B45F6"/>
    <w:rsid w:val="003B4876"/>
    <w:rsid w:val="003B53BD"/>
    <w:rsid w:val="003B5489"/>
    <w:rsid w:val="003B6EB8"/>
    <w:rsid w:val="003B706F"/>
    <w:rsid w:val="003B72DB"/>
    <w:rsid w:val="003B797F"/>
    <w:rsid w:val="003C0531"/>
    <w:rsid w:val="003C084A"/>
    <w:rsid w:val="003C1076"/>
    <w:rsid w:val="003C10FC"/>
    <w:rsid w:val="003C158C"/>
    <w:rsid w:val="003C236A"/>
    <w:rsid w:val="003C2C9F"/>
    <w:rsid w:val="003C2F86"/>
    <w:rsid w:val="003C3602"/>
    <w:rsid w:val="003C385C"/>
    <w:rsid w:val="003C3D7F"/>
    <w:rsid w:val="003C3ED7"/>
    <w:rsid w:val="003C494B"/>
    <w:rsid w:val="003C4A59"/>
    <w:rsid w:val="003C4D9F"/>
    <w:rsid w:val="003C5084"/>
    <w:rsid w:val="003C50CE"/>
    <w:rsid w:val="003C54CF"/>
    <w:rsid w:val="003C5A74"/>
    <w:rsid w:val="003C61CC"/>
    <w:rsid w:val="003C68FB"/>
    <w:rsid w:val="003D00A6"/>
    <w:rsid w:val="003D0439"/>
    <w:rsid w:val="003D05D8"/>
    <w:rsid w:val="003D07A3"/>
    <w:rsid w:val="003D0A3D"/>
    <w:rsid w:val="003D0EAF"/>
    <w:rsid w:val="003D1070"/>
    <w:rsid w:val="003D152D"/>
    <w:rsid w:val="003D19DC"/>
    <w:rsid w:val="003D421B"/>
    <w:rsid w:val="003D422F"/>
    <w:rsid w:val="003D45D7"/>
    <w:rsid w:val="003D56D2"/>
    <w:rsid w:val="003D593A"/>
    <w:rsid w:val="003D63D7"/>
    <w:rsid w:val="003D7892"/>
    <w:rsid w:val="003E000C"/>
    <w:rsid w:val="003E0554"/>
    <w:rsid w:val="003E0A50"/>
    <w:rsid w:val="003E0FCA"/>
    <w:rsid w:val="003E1021"/>
    <w:rsid w:val="003E122C"/>
    <w:rsid w:val="003E1265"/>
    <w:rsid w:val="003E1E0F"/>
    <w:rsid w:val="003E340F"/>
    <w:rsid w:val="003E5EBF"/>
    <w:rsid w:val="003E614A"/>
    <w:rsid w:val="003E61BF"/>
    <w:rsid w:val="003E64E3"/>
    <w:rsid w:val="003E6C9C"/>
    <w:rsid w:val="003E6CF6"/>
    <w:rsid w:val="003E703F"/>
    <w:rsid w:val="003E70B8"/>
    <w:rsid w:val="003F02DE"/>
    <w:rsid w:val="003F0312"/>
    <w:rsid w:val="003F1493"/>
    <w:rsid w:val="003F17A5"/>
    <w:rsid w:val="003F1B14"/>
    <w:rsid w:val="003F2186"/>
    <w:rsid w:val="003F2B4A"/>
    <w:rsid w:val="003F2D72"/>
    <w:rsid w:val="003F41D4"/>
    <w:rsid w:val="003F420E"/>
    <w:rsid w:val="003F443F"/>
    <w:rsid w:val="003F4C8F"/>
    <w:rsid w:val="003F5AC8"/>
    <w:rsid w:val="00400B1F"/>
    <w:rsid w:val="00401150"/>
    <w:rsid w:val="004015B5"/>
    <w:rsid w:val="00401B83"/>
    <w:rsid w:val="00402B3D"/>
    <w:rsid w:val="00403389"/>
    <w:rsid w:val="00403FAF"/>
    <w:rsid w:val="00404C97"/>
    <w:rsid w:val="00404CB2"/>
    <w:rsid w:val="00404ED3"/>
    <w:rsid w:val="004057D2"/>
    <w:rsid w:val="00405887"/>
    <w:rsid w:val="00406193"/>
    <w:rsid w:val="0040637F"/>
    <w:rsid w:val="00407C70"/>
    <w:rsid w:val="00410592"/>
    <w:rsid w:val="00410E34"/>
    <w:rsid w:val="004118A0"/>
    <w:rsid w:val="00412A4C"/>
    <w:rsid w:val="004133FC"/>
    <w:rsid w:val="00413A91"/>
    <w:rsid w:val="00414432"/>
    <w:rsid w:val="00415C5C"/>
    <w:rsid w:val="00415F75"/>
    <w:rsid w:val="00416199"/>
    <w:rsid w:val="00417D68"/>
    <w:rsid w:val="00417D9B"/>
    <w:rsid w:val="00417DA8"/>
    <w:rsid w:val="00417DB8"/>
    <w:rsid w:val="0042051E"/>
    <w:rsid w:val="00420782"/>
    <w:rsid w:val="00420C8E"/>
    <w:rsid w:val="00421097"/>
    <w:rsid w:val="00421BE1"/>
    <w:rsid w:val="004231C7"/>
    <w:rsid w:val="00423506"/>
    <w:rsid w:val="00423777"/>
    <w:rsid w:val="00423B2A"/>
    <w:rsid w:val="00424523"/>
    <w:rsid w:val="00425155"/>
    <w:rsid w:val="00425520"/>
    <w:rsid w:val="00425D27"/>
    <w:rsid w:val="00425E6A"/>
    <w:rsid w:val="00426C12"/>
    <w:rsid w:val="004276BF"/>
    <w:rsid w:val="0043072C"/>
    <w:rsid w:val="004308B5"/>
    <w:rsid w:val="00430CAC"/>
    <w:rsid w:val="004314E4"/>
    <w:rsid w:val="004318AA"/>
    <w:rsid w:val="00431F9A"/>
    <w:rsid w:val="004329CF"/>
    <w:rsid w:val="00432FED"/>
    <w:rsid w:val="004331AB"/>
    <w:rsid w:val="0043385E"/>
    <w:rsid w:val="00433924"/>
    <w:rsid w:val="00433B1E"/>
    <w:rsid w:val="0043475F"/>
    <w:rsid w:val="00434C0E"/>
    <w:rsid w:val="00434E47"/>
    <w:rsid w:val="00434EBB"/>
    <w:rsid w:val="00435232"/>
    <w:rsid w:val="00435614"/>
    <w:rsid w:val="00435A96"/>
    <w:rsid w:val="004370D5"/>
    <w:rsid w:val="0043740F"/>
    <w:rsid w:val="00437967"/>
    <w:rsid w:val="00440D2D"/>
    <w:rsid w:val="00440ECC"/>
    <w:rsid w:val="00441750"/>
    <w:rsid w:val="00441F78"/>
    <w:rsid w:val="00442153"/>
    <w:rsid w:val="00442180"/>
    <w:rsid w:val="0044297E"/>
    <w:rsid w:val="004430CE"/>
    <w:rsid w:val="00444218"/>
    <w:rsid w:val="00444E59"/>
    <w:rsid w:val="00445164"/>
    <w:rsid w:val="00445274"/>
    <w:rsid w:val="004459EC"/>
    <w:rsid w:val="00445AB7"/>
    <w:rsid w:val="00445B0C"/>
    <w:rsid w:val="004470DE"/>
    <w:rsid w:val="00447790"/>
    <w:rsid w:val="00447C24"/>
    <w:rsid w:val="00447DEB"/>
    <w:rsid w:val="00447DFE"/>
    <w:rsid w:val="004503E9"/>
    <w:rsid w:val="00450770"/>
    <w:rsid w:val="00450D76"/>
    <w:rsid w:val="00450FE7"/>
    <w:rsid w:val="00451C30"/>
    <w:rsid w:val="00451E06"/>
    <w:rsid w:val="00453B01"/>
    <w:rsid w:val="00454507"/>
    <w:rsid w:val="004547FE"/>
    <w:rsid w:val="00454EE5"/>
    <w:rsid w:val="00455083"/>
    <w:rsid w:val="00455303"/>
    <w:rsid w:val="0045565A"/>
    <w:rsid w:val="00455960"/>
    <w:rsid w:val="00456526"/>
    <w:rsid w:val="0045690D"/>
    <w:rsid w:val="0045699A"/>
    <w:rsid w:val="00456ABD"/>
    <w:rsid w:val="00456D0E"/>
    <w:rsid w:val="00457838"/>
    <w:rsid w:val="00457B8D"/>
    <w:rsid w:val="00460327"/>
    <w:rsid w:val="00460518"/>
    <w:rsid w:val="00460B3D"/>
    <w:rsid w:val="00460F07"/>
    <w:rsid w:val="00461198"/>
    <w:rsid w:val="0046169C"/>
    <w:rsid w:val="00461B4A"/>
    <w:rsid w:val="00461D0B"/>
    <w:rsid w:val="0046272D"/>
    <w:rsid w:val="0046278E"/>
    <w:rsid w:val="00462C78"/>
    <w:rsid w:val="00463024"/>
    <w:rsid w:val="004633E4"/>
    <w:rsid w:val="0046402E"/>
    <w:rsid w:val="0046423E"/>
    <w:rsid w:val="004652C3"/>
    <w:rsid w:val="00465976"/>
    <w:rsid w:val="00466322"/>
    <w:rsid w:val="00466719"/>
    <w:rsid w:val="00466A20"/>
    <w:rsid w:val="00467E04"/>
    <w:rsid w:val="004701DD"/>
    <w:rsid w:val="004702A9"/>
    <w:rsid w:val="00470337"/>
    <w:rsid w:val="004709DA"/>
    <w:rsid w:val="00470AB5"/>
    <w:rsid w:val="004711E0"/>
    <w:rsid w:val="00472205"/>
    <w:rsid w:val="004723A0"/>
    <w:rsid w:val="00472915"/>
    <w:rsid w:val="00472B41"/>
    <w:rsid w:val="00472F1D"/>
    <w:rsid w:val="00473157"/>
    <w:rsid w:val="0047357F"/>
    <w:rsid w:val="004746E2"/>
    <w:rsid w:val="00474C8E"/>
    <w:rsid w:val="00474E78"/>
    <w:rsid w:val="00475B73"/>
    <w:rsid w:val="00476CAE"/>
    <w:rsid w:val="004770BB"/>
    <w:rsid w:val="00477C18"/>
    <w:rsid w:val="00480696"/>
    <w:rsid w:val="00480E20"/>
    <w:rsid w:val="004811C8"/>
    <w:rsid w:val="004818C5"/>
    <w:rsid w:val="00481A65"/>
    <w:rsid w:val="00481BE0"/>
    <w:rsid w:val="00481C9A"/>
    <w:rsid w:val="00481F1B"/>
    <w:rsid w:val="00482101"/>
    <w:rsid w:val="00482AC3"/>
    <w:rsid w:val="004840A7"/>
    <w:rsid w:val="004841CF"/>
    <w:rsid w:val="004842BA"/>
    <w:rsid w:val="0048438A"/>
    <w:rsid w:val="00486023"/>
    <w:rsid w:val="00486137"/>
    <w:rsid w:val="0048637E"/>
    <w:rsid w:val="004866DA"/>
    <w:rsid w:val="004870D4"/>
    <w:rsid w:val="00487E0B"/>
    <w:rsid w:val="0049035A"/>
    <w:rsid w:val="00490831"/>
    <w:rsid w:val="004909AA"/>
    <w:rsid w:val="00490AF0"/>
    <w:rsid w:val="00490B02"/>
    <w:rsid w:val="00491AA0"/>
    <w:rsid w:val="00494397"/>
    <w:rsid w:val="004949EF"/>
    <w:rsid w:val="004951AF"/>
    <w:rsid w:val="0049538E"/>
    <w:rsid w:val="00495E0E"/>
    <w:rsid w:val="004961D6"/>
    <w:rsid w:val="004964F3"/>
    <w:rsid w:val="00496D1B"/>
    <w:rsid w:val="00496DB3"/>
    <w:rsid w:val="00497BF2"/>
    <w:rsid w:val="004A034A"/>
    <w:rsid w:val="004A0FC5"/>
    <w:rsid w:val="004A3F09"/>
    <w:rsid w:val="004A45F8"/>
    <w:rsid w:val="004A4CB7"/>
    <w:rsid w:val="004A50D6"/>
    <w:rsid w:val="004A531B"/>
    <w:rsid w:val="004A5DB2"/>
    <w:rsid w:val="004A612A"/>
    <w:rsid w:val="004A63BE"/>
    <w:rsid w:val="004A6644"/>
    <w:rsid w:val="004A741A"/>
    <w:rsid w:val="004A7ADA"/>
    <w:rsid w:val="004B0270"/>
    <w:rsid w:val="004B0ABD"/>
    <w:rsid w:val="004B1E3C"/>
    <w:rsid w:val="004B22BF"/>
    <w:rsid w:val="004B3974"/>
    <w:rsid w:val="004B48A1"/>
    <w:rsid w:val="004B4985"/>
    <w:rsid w:val="004B5422"/>
    <w:rsid w:val="004B5527"/>
    <w:rsid w:val="004B697D"/>
    <w:rsid w:val="004B6B48"/>
    <w:rsid w:val="004B7331"/>
    <w:rsid w:val="004B7D7F"/>
    <w:rsid w:val="004C10A8"/>
    <w:rsid w:val="004C15C3"/>
    <w:rsid w:val="004C1768"/>
    <w:rsid w:val="004C227B"/>
    <w:rsid w:val="004C28DA"/>
    <w:rsid w:val="004C2BFD"/>
    <w:rsid w:val="004C3792"/>
    <w:rsid w:val="004C3A95"/>
    <w:rsid w:val="004C4471"/>
    <w:rsid w:val="004C5C32"/>
    <w:rsid w:val="004C64AD"/>
    <w:rsid w:val="004C6B8C"/>
    <w:rsid w:val="004C6E61"/>
    <w:rsid w:val="004C72ED"/>
    <w:rsid w:val="004C7405"/>
    <w:rsid w:val="004C7FC5"/>
    <w:rsid w:val="004D01CB"/>
    <w:rsid w:val="004D0431"/>
    <w:rsid w:val="004D0A2B"/>
    <w:rsid w:val="004D13CC"/>
    <w:rsid w:val="004D1AD2"/>
    <w:rsid w:val="004D1B4B"/>
    <w:rsid w:val="004D1BC1"/>
    <w:rsid w:val="004D31BE"/>
    <w:rsid w:val="004D3B92"/>
    <w:rsid w:val="004D445E"/>
    <w:rsid w:val="004D44DB"/>
    <w:rsid w:val="004D645F"/>
    <w:rsid w:val="004D6499"/>
    <w:rsid w:val="004D6B85"/>
    <w:rsid w:val="004D6C95"/>
    <w:rsid w:val="004D71CB"/>
    <w:rsid w:val="004D72AB"/>
    <w:rsid w:val="004D73DC"/>
    <w:rsid w:val="004D7CC9"/>
    <w:rsid w:val="004E06A3"/>
    <w:rsid w:val="004E0779"/>
    <w:rsid w:val="004E1AD5"/>
    <w:rsid w:val="004E1F98"/>
    <w:rsid w:val="004E20E5"/>
    <w:rsid w:val="004E24B7"/>
    <w:rsid w:val="004E2549"/>
    <w:rsid w:val="004E2CA2"/>
    <w:rsid w:val="004E411E"/>
    <w:rsid w:val="004E44E6"/>
    <w:rsid w:val="004E45D8"/>
    <w:rsid w:val="004E51BD"/>
    <w:rsid w:val="004E59D4"/>
    <w:rsid w:val="004E6151"/>
    <w:rsid w:val="004E6897"/>
    <w:rsid w:val="004E6B3B"/>
    <w:rsid w:val="004E76F9"/>
    <w:rsid w:val="004E7BDE"/>
    <w:rsid w:val="004F0EBA"/>
    <w:rsid w:val="004F13C0"/>
    <w:rsid w:val="004F13D5"/>
    <w:rsid w:val="004F163E"/>
    <w:rsid w:val="004F1FED"/>
    <w:rsid w:val="004F2ACB"/>
    <w:rsid w:val="004F3083"/>
    <w:rsid w:val="004F372D"/>
    <w:rsid w:val="004F3B22"/>
    <w:rsid w:val="004F4179"/>
    <w:rsid w:val="004F4A87"/>
    <w:rsid w:val="004F5303"/>
    <w:rsid w:val="004F5804"/>
    <w:rsid w:val="004F5FCD"/>
    <w:rsid w:val="004F7BDE"/>
    <w:rsid w:val="004F7E40"/>
    <w:rsid w:val="005000DB"/>
    <w:rsid w:val="0050049D"/>
    <w:rsid w:val="00501314"/>
    <w:rsid w:val="0050135A"/>
    <w:rsid w:val="00501C76"/>
    <w:rsid w:val="0050202F"/>
    <w:rsid w:val="0050204C"/>
    <w:rsid w:val="0050222D"/>
    <w:rsid w:val="005024B0"/>
    <w:rsid w:val="00503F25"/>
    <w:rsid w:val="00504638"/>
    <w:rsid w:val="00505074"/>
    <w:rsid w:val="005050F5"/>
    <w:rsid w:val="00505262"/>
    <w:rsid w:val="00506EFF"/>
    <w:rsid w:val="005072F8"/>
    <w:rsid w:val="00507AA0"/>
    <w:rsid w:val="00510D9C"/>
    <w:rsid w:val="005110E9"/>
    <w:rsid w:val="005118ED"/>
    <w:rsid w:val="00511C54"/>
    <w:rsid w:val="00512252"/>
    <w:rsid w:val="0051271E"/>
    <w:rsid w:val="0051299C"/>
    <w:rsid w:val="00513312"/>
    <w:rsid w:val="0051386D"/>
    <w:rsid w:val="00514A07"/>
    <w:rsid w:val="0051529C"/>
    <w:rsid w:val="005157A4"/>
    <w:rsid w:val="00515B28"/>
    <w:rsid w:val="005162C1"/>
    <w:rsid w:val="0051671A"/>
    <w:rsid w:val="00516AC0"/>
    <w:rsid w:val="0051793D"/>
    <w:rsid w:val="00520326"/>
    <w:rsid w:val="00520462"/>
    <w:rsid w:val="0052046A"/>
    <w:rsid w:val="00521919"/>
    <w:rsid w:val="00521EFF"/>
    <w:rsid w:val="00522BC3"/>
    <w:rsid w:val="00523941"/>
    <w:rsid w:val="00523B95"/>
    <w:rsid w:val="0052423F"/>
    <w:rsid w:val="00524874"/>
    <w:rsid w:val="0052523F"/>
    <w:rsid w:val="0052572A"/>
    <w:rsid w:val="00525837"/>
    <w:rsid w:val="00525FB0"/>
    <w:rsid w:val="00526EDE"/>
    <w:rsid w:val="005306A6"/>
    <w:rsid w:val="00530D5E"/>
    <w:rsid w:val="00530F09"/>
    <w:rsid w:val="00530FD8"/>
    <w:rsid w:val="005310B5"/>
    <w:rsid w:val="005312B9"/>
    <w:rsid w:val="005316E8"/>
    <w:rsid w:val="00531A28"/>
    <w:rsid w:val="00532058"/>
    <w:rsid w:val="00532851"/>
    <w:rsid w:val="00532CD7"/>
    <w:rsid w:val="00533990"/>
    <w:rsid w:val="0053477D"/>
    <w:rsid w:val="0053627F"/>
    <w:rsid w:val="005368FE"/>
    <w:rsid w:val="00536AA1"/>
    <w:rsid w:val="00537661"/>
    <w:rsid w:val="005406E4"/>
    <w:rsid w:val="00540838"/>
    <w:rsid w:val="00540C49"/>
    <w:rsid w:val="0054258F"/>
    <w:rsid w:val="00542CD5"/>
    <w:rsid w:val="0054390E"/>
    <w:rsid w:val="005439FD"/>
    <w:rsid w:val="00543CE9"/>
    <w:rsid w:val="00544A0A"/>
    <w:rsid w:val="005450B3"/>
    <w:rsid w:val="00546D78"/>
    <w:rsid w:val="00546FD4"/>
    <w:rsid w:val="00547686"/>
    <w:rsid w:val="00547867"/>
    <w:rsid w:val="005479AF"/>
    <w:rsid w:val="00550581"/>
    <w:rsid w:val="00550D32"/>
    <w:rsid w:val="00550FCE"/>
    <w:rsid w:val="00551305"/>
    <w:rsid w:val="00551371"/>
    <w:rsid w:val="00552800"/>
    <w:rsid w:val="00553834"/>
    <w:rsid w:val="00553D1B"/>
    <w:rsid w:val="005544FD"/>
    <w:rsid w:val="00554C3A"/>
    <w:rsid w:val="00555B7A"/>
    <w:rsid w:val="00555C3E"/>
    <w:rsid w:val="005562E8"/>
    <w:rsid w:val="00556716"/>
    <w:rsid w:val="005571E5"/>
    <w:rsid w:val="00557236"/>
    <w:rsid w:val="00557E8C"/>
    <w:rsid w:val="005601FB"/>
    <w:rsid w:val="00562B6E"/>
    <w:rsid w:val="00563DC5"/>
    <w:rsid w:val="00563FB1"/>
    <w:rsid w:val="00564486"/>
    <w:rsid w:val="0056467E"/>
    <w:rsid w:val="005648DB"/>
    <w:rsid w:val="00565C58"/>
    <w:rsid w:val="00565CBE"/>
    <w:rsid w:val="00566BDB"/>
    <w:rsid w:val="00566EAC"/>
    <w:rsid w:val="00567251"/>
    <w:rsid w:val="00567C05"/>
    <w:rsid w:val="00567D19"/>
    <w:rsid w:val="00570303"/>
    <w:rsid w:val="00570B3F"/>
    <w:rsid w:val="005711F4"/>
    <w:rsid w:val="0057123A"/>
    <w:rsid w:val="00571275"/>
    <w:rsid w:val="00571626"/>
    <w:rsid w:val="00571AC8"/>
    <w:rsid w:val="0057262E"/>
    <w:rsid w:val="00572663"/>
    <w:rsid w:val="00572747"/>
    <w:rsid w:val="0057277A"/>
    <w:rsid w:val="00573AC6"/>
    <w:rsid w:val="00574600"/>
    <w:rsid w:val="005746DF"/>
    <w:rsid w:val="0057473F"/>
    <w:rsid w:val="005754FB"/>
    <w:rsid w:val="00575827"/>
    <w:rsid w:val="0057602B"/>
    <w:rsid w:val="0057618B"/>
    <w:rsid w:val="0057624D"/>
    <w:rsid w:val="00576F76"/>
    <w:rsid w:val="005773E2"/>
    <w:rsid w:val="005779DB"/>
    <w:rsid w:val="00580229"/>
    <w:rsid w:val="00580E25"/>
    <w:rsid w:val="00581032"/>
    <w:rsid w:val="00582210"/>
    <w:rsid w:val="00582216"/>
    <w:rsid w:val="0058266B"/>
    <w:rsid w:val="005827D8"/>
    <w:rsid w:val="00582945"/>
    <w:rsid w:val="005834F6"/>
    <w:rsid w:val="0058369F"/>
    <w:rsid w:val="00583B72"/>
    <w:rsid w:val="00583CA5"/>
    <w:rsid w:val="00584173"/>
    <w:rsid w:val="005843AF"/>
    <w:rsid w:val="00584748"/>
    <w:rsid w:val="0058476D"/>
    <w:rsid w:val="00585B08"/>
    <w:rsid w:val="00587082"/>
    <w:rsid w:val="00587F79"/>
    <w:rsid w:val="00590236"/>
    <w:rsid w:val="005903E7"/>
    <w:rsid w:val="00591BD9"/>
    <w:rsid w:val="005927E9"/>
    <w:rsid w:val="00593650"/>
    <w:rsid w:val="00593B80"/>
    <w:rsid w:val="00594488"/>
    <w:rsid w:val="00595621"/>
    <w:rsid w:val="00595F27"/>
    <w:rsid w:val="00595FE2"/>
    <w:rsid w:val="00595FF2"/>
    <w:rsid w:val="00596349"/>
    <w:rsid w:val="00596A69"/>
    <w:rsid w:val="00596B3E"/>
    <w:rsid w:val="005977A2"/>
    <w:rsid w:val="005A00B2"/>
    <w:rsid w:val="005A0159"/>
    <w:rsid w:val="005A01C7"/>
    <w:rsid w:val="005A0D58"/>
    <w:rsid w:val="005A126E"/>
    <w:rsid w:val="005A16EB"/>
    <w:rsid w:val="005A2934"/>
    <w:rsid w:val="005A2963"/>
    <w:rsid w:val="005A2E91"/>
    <w:rsid w:val="005A339A"/>
    <w:rsid w:val="005A40B6"/>
    <w:rsid w:val="005A43D9"/>
    <w:rsid w:val="005A553F"/>
    <w:rsid w:val="005A5832"/>
    <w:rsid w:val="005A5FA7"/>
    <w:rsid w:val="005A64AD"/>
    <w:rsid w:val="005A64DD"/>
    <w:rsid w:val="005A66C8"/>
    <w:rsid w:val="005A6C8A"/>
    <w:rsid w:val="005A7CE4"/>
    <w:rsid w:val="005B07B0"/>
    <w:rsid w:val="005B271E"/>
    <w:rsid w:val="005B2968"/>
    <w:rsid w:val="005B30AC"/>
    <w:rsid w:val="005B3628"/>
    <w:rsid w:val="005B3AEF"/>
    <w:rsid w:val="005B3D42"/>
    <w:rsid w:val="005B3F6D"/>
    <w:rsid w:val="005B505C"/>
    <w:rsid w:val="005B61DD"/>
    <w:rsid w:val="005B6416"/>
    <w:rsid w:val="005B64D3"/>
    <w:rsid w:val="005B675F"/>
    <w:rsid w:val="005B75F4"/>
    <w:rsid w:val="005C055E"/>
    <w:rsid w:val="005C0947"/>
    <w:rsid w:val="005C1CE1"/>
    <w:rsid w:val="005C231E"/>
    <w:rsid w:val="005C2D52"/>
    <w:rsid w:val="005C2F1C"/>
    <w:rsid w:val="005C3093"/>
    <w:rsid w:val="005C343C"/>
    <w:rsid w:val="005C39C2"/>
    <w:rsid w:val="005C3BDA"/>
    <w:rsid w:val="005C412E"/>
    <w:rsid w:val="005C4604"/>
    <w:rsid w:val="005C5082"/>
    <w:rsid w:val="005C52C3"/>
    <w:rsid w:val="005C5343"/>
    <w:rsid w:val="005C54A5"/>
    <w:rsid w:val="005C562B"/>
    <w:rsid w:val="005C5986"/>
    <w:rsid w:val="005C6B77"/>
    <w:rsid w:val="005D023A"/>
    <w:rsid w:val="005D0A78"/>
    <w:rsid w:val="005D1616"/>
    <w:rsid w:val="005D1727"/>
    <w:rsid w:val="005D21E7"/>
    <w:rsid w:val="005D22E5"/>
    <w:rsid w:val="005D2329"/>
    <w:rsid w:val="005D336A"/>
    <w:rsid w:val="005D3C6F"/>
    <w:rsid w:val="005D3F35"/>
    <w:rsid w:val="005D5FC6"/>
    <w:rsid w:val="005D68FB"/>
    <w:rsid w:val="005D75A5"/>
    <w:rsid w:val="005D7634"/>
    <w:rsid w:val="005D7900"/>
    <w:rsid w:val="005D7FA3"/>
    <w:rsid w:val="005E0047"/>
    <w:rsid w:val="005E0225"/>
    <w:rsid w:val="005E095E"/>
    <w:rsid w:val="005E129A"/>
    <w:rsid w:val="005E139B"/>
    <w:rsid w:val="005E1C0E"/>
    <w:rsid w:val="005E23D1"/>
    <w:rsid w:val="005E2D8E"/>
    <w:rsid w:val="005E34A9"/>
    <w:rsid w:val="005E37CD"/>
    <w:rsid w:val="005E548D"/>
    <w:rsid w:val="005E6344"/>
    <w:rsid w:val="005E665A"/>
    <w:rsid w:val="005E67F6"/>
    <w:rsid w:val="005E7070"/>
    <w:rsid w:val="005E7EFC"/>
    <w:rsid w:val="005F1037"/>
    <w:rsid w:val="005F11A4"/>
    <w:rsid w:val="005F11DC"/>
    <w:rsid w:val="005F1CB4"/>
    <w:rsid w:val="005F1EDB"/>
    <w:rsid w:val="005F29D3"/>
    <w:rsid w:val="005F2B0B"/>
    <w:rsid w:val="005F2B4D"/>
    <w:rsid w:val="005F3847"/>
    <w:rsid w:val="005F3B93"/>
    <w:rsid w:val="005F4994"/>
    <w:rsid w:val="005F5716"/>
    <w:rsid w:val="005F5B43"/>
    <w:rsid w:val="005F7897"/>
    <w:rsid w:val="006005BD"/>
    <w:rsid w:val="006008C7"/>
    <w:rsid w:val="00600B94"/>
    <w:rsid w:val="00600C3F"/>
    <w:rsid w:val="00600E5A"/>
    <w:rsid w:val="00601B28"/>
    <w:rsid w:val="00602503"/>
    <w:rsid w:val="00602A8E"/>
    <w:rsid w:val="00603407"/>
    <w:rsid w:val="006034E5"/>
    <w:rsid w:val="006038C5"/>
    <w:rsid w:val="0060401C"/>
    <w:rsid w:val="006041FF"/>
    <w:rsid w:val="006048D1"/>
    <w:rsid w:val="006053DF"/>
    <w:rsid w:val="0060560F"/>
    <w:rsid w:val="006057C3"/>
    <w:rsid w:val="00606E3B"/>
    <w:rsid w:val="00607445"/>
    <w:rsid w:val="006074F9"/>
    <w:rsid w:val="00607E78"/>
    <w:rsid w:val="006107DC"/>
    <w:rsid w:val="0061116E"/>
    <w:rsid w:val="006124CD"/>
    <w:rsid w:val="00612B8C"/>
    <w:rsid w:val="00614435"/>
    <w:rsid w:val="00614BA5"/>
    <w:rsid w:val="00614DA1"/>
    <w:rsid w:val="00617491"/>
    <w:rsid w:val="006175A5"/>
    <w:rsid w:val="006207F4"/>
    <w:rsid w:val="006209C4"/>
    <w:rsid w:val="00621925"/>
    <w:rsid w:val="00621D71"/>
    <w:rsid w:val="0062283E"/>
    <w:rsid w:val="00622EEB"/>
    <w:rsid w:val="00622F0D"/>
    <w:rsid w:val="0062328B"/>
    <w:rsid w:val="0062338B"/>
    <w:rsid w:val="00623D6C"/>
    <w:rsid w:val="00624250"/>
    <w:rsid w:val="00624A55"/>
    <w:rsid w:val="00624CAE"/>
    <w:rsid w:val="0062538E"/>
    <w:rsid w:val="006266CD"/>
    <w:rsid w:val="00626AA6"/>
    <w:rsid w:val="00626C02"/>
    <w:rsid w:val="00627489"/>
    <w:rsid w:val="00627495"/>
    <w:rsid w:val="00627A9B"/>
    <w:rsid w:val="006306CA"/>
    <w:rsid w:val="0063159A"/>
    <w:rsid w:val="00631D7C"/>
    <w:rsid w:val="00632595"/>
    <w:rsid w:val="00632A2D"/>
    <w:rsid w:val="00632FC7"/>
    <w:rsid w:val="00633D7B"/>
    <w:rsid w:val="0063476A"/>
    <w:rsid w:val="006352CB"/>
    <w:rsid w:val="00635A31"/>
    <w:rsid w:val="00635BE9"/>
    <w:rsid w:val="006367B8"/>
    <w:rsid w:val="00636C46"/>
    <w:rsid w:val="00636EA0"/>
    <w:rsid w:val="00637B45"/>
    <w:rsid w:val="0064014A"/>
    <w:rsid w:val="00640A4B"/>
    <w:rsid w:val="006417CC"/>
    <w:rsid w:val="0064186A"/>
    <w:rsid w:val="00641B63"/>
    <w:rsid w:val="00642707"/>
    <w:rsid w:val="00642B2A"/>
    <w:rsid w:val="006431E8"/>
    <w:rsid w:val="00644320"/>
    <w:rsid w:val="00644F29"/>
    <w:rsid w:val="006454AD"/>
    <w:rsid w:val="00645890"/>
    <w:rsid w:val="006465BA"/>
    <w:rsid w:val="006467CB"/>
    <w:rsid w:val="00646AAD"/>
    <w:rsid w:val="00646C5C"/>
    <w:rsid w:val="00647E31"/>
    <w:rsid w:val="00650230"/>
    <w:rsid w:val="0065029A"/>
    <w:rsid w:val="00650411"/>
    <w:rsid w:val="006514D9"/>
    <w:rsid w:val="006519F9"/>
    <w:rsid w:val="00651E51"/>
    <w:rsid w:val="00651E8A"/>
    <w:rsid w:val="00651F21"/>
    <w:rsid w:val="00652161"/>
    <w:rsid w:val="00652178"/>
    <w:rsid w:val="006523C5"/>
    <w:rsid w:val="0065260C"/>
    <w:rsid w:val="00652C89"/>
    <w:rsid w:val="00652E95"/>
    <w:rsid w:val="00653661"/>
    <w:rsid w:val="00653922"/>
    <w:rsid w:val="00654011"/>
    <w:rsid w:val="0065452E"/>
    <w:rsid w:val="006547EA"/>
    <w:rsid w:val="00654A44"/>
    <w:rsid w:val="00654B23"/>
    <w:rsid w:val="00654BE2"/>
    <w:rsid w:val="00654F9E"/>
    <w:rsid w:val="00655948"/>
    <w:rsid w:val="0065607F"/>
    <w:rsid w:val="00656AD7"/>
    <w:rsid w:val="00657AD3"/>
    <w:rsid w:val="00660674"/>
    <w:rsid w:val="00660B3E"/>
    <w:rsid w:val="00660CE8"/>
    <w:rsid w:val="00661277"/>
    <w:rsid w:val="00661313"/>
    <w:rsid w:val="00661DE9"/>
    <w:rsid w:val="00662369"/>
    <w:rsid w:val="00664018"/>
    <w:rsid w:val="0066437C"/>
    <w:rsid w:val="00664443"/>
    <w:rsid w:val="00665411"/>
    <w:rsid w:val="006659BB"/>
    <w:rsid w:val="00665D4D"/>
    <w:rsid w:val="006666C1"/>
    <w:rsid w:val="006669A9"/>
    <w:rsid w:val="00667C46"/>
    <w:rsid w:val="00670033"/>
    <w:rsid w:val="006709AA"/>
    <w:rsid w:val="00670EBD"/>
    <w:rsid w:val="0067107A"/>
    <w:rsid w:val="0067119D"/>
    <w:rsid w:val="0067158D"/>
    <w:rsid w:val="006715C0"/>
    <w:rsid w:val="00671FB8"/>
    <w:rsid w:val="0067259D"/>
    <w:rsid w:val="00672A86"/>
    <w:rsid w:val="00672EBC"/>
    <w:rsid w:val="00672EE4"/>
    <w:rsid w:val="006732C7"/>
    <w:rsid w:val="00673896"/>
    <w:rsid w:val="00673B2A"/>
    <w:rsid w:val="00673CE1"/>
    <w:rsid w:val="00674C9E"/>
    <w:rsid w:val="00675523"/>
    <w:rsid w:val="00675680"/>
    <w:rsid w:val="00676687"/>
    <w:rsid w:val="00677337"/>
    <w:rsid w:val="00677C6D"/>
    <w:rsid w:val="00677D32"/>
    <w:rsid w:val="00680240"/>
    <w:rsid w:val="00681013"/>
    <w:rsid w:val="00681FA4"/>
    <w:rsid w:val="0068261B"/>
    <w:rsid w:val="00683ACC"/>
    <w:rsid w:val="00683E7C"/>
    <w:rsid w:val="00684E06"/>
    <w:rsid w:val="00685A76"/>
    <w:rsid w:val="00685AE9"/>
    <w:rsid w:val="006863CB"/>
    <w:rsid w:val="006867D6"/>
    <w:rsid w:val="00686947"/>
    <w:rsid w:val="00686F97"/>
    <w:rsid w:val="00687176"/>
    <w:rsid w:val="00687AE7"/>
    <w:rsid w:val="00690683"/>
    <w:rsid w:val="006908F3"/>
    <w:rsid w:val="00691B65"/>
    <w:rsid w:val="00691FA3"/>
    <w:rsid w:val="00692274"/>
    <w:rsid w:val="00692E28"/>
    <w:rsid w:val="0069308D"/>
    <w:rsid w:val="006932A6"/>
    <w:rsid w:val="0069481A"/>
    <w:rsid w:val="00694D58"/>
    <w:rsid w:val="00695ADF"/>
    <w:rsid w:val="00695D07"/>
    <w:rsid w:val="00695D74"/>
    <w:rsid w:val="00696064"/>
    <w:rsid w:val="00696695"/>
    <w:rsid w:val="006967E7"/>
    <w:rsid w:val="00696A03"/>
    <w:rsid w:val="00696D9F"/>
    <w:rsid w:val="00697F7B"/>
    <w:rsid w:val="006A127F"/>
    <w:rsid w:val="006A1EFA"/>
    <w:rsid w:val="006A23A2"/>
    <w:rsid w:val="006A241E"/>
    <w:rsid w:val="006A24D7"/>
    <w:rsid w:val="006A2C8D"/>
    <w:rsid w:val="006A3032"/>
    <w:rsid w:val="006A3484"/>
    <w:rsid w:val="006A3FDE"/>
    <w:rsid w:val="006A44D3"/>
    <w:rsid w:val="006A63A7"/>
    <w:rsid w:val="006A63CF"/>
    <w:rsid w:val="006A6405"/>
    <w:rsid w:val="006A7124"/>
    <w:rsid w:val="006A74CE"/>
    <w:rsid w:val="006A7972"/>
    <w:rsid w:val="006B033A"/>
    <w:rsid w:val="006B086F"/>
    <w:rsid w:val="006B09DC"/>
    <w:rsid w:val="006B0C9A"/>
    <w:rsid w:val="006B1488"/>
    <w:rsid w:val="006B16C2"/>
    <w:rsid w:val="006B18D5"/>
    <w:rsid w:val="006B1DEF"/>
    <w:rsid w:val="006B217C"/>
    <w:rsid w:val="006B2A1E"/>
    <w:rsid w:val="006B2C48"/>
    <w:rsid w:val="006B2D48"/>
    <w:rsid w:val="006B3DFA"/>
    <w:rsid w:val="006B436A"/>
    <w:rsid w:val="006B476C"/>
    <w:rsid w:val="006B56D4"/>
    <w:rsid w:val="006B6BAE"/>
    <w:rsid w:val="006B72E2"/>
    <w:rsid w:val="006B792D"/>
    <w:rsid w:val="006B7A3A"/>
    <w:rsid w:val="006C0465"/>
    <w:rsid w:val="006C07A2"/>
    <w:rsid w:val="006C1358"/>
    <w:rsid w:val="006C1BFD"/>
    <w:rsid w:val="006C2B6F"/>
    <w:rsid w:val="006C2BDE"/>
    <w:rsid w:val="006C2C3F"/>
    <w:rsid w:val="006C3A2D"/>
    <w:rsid w:val="006C3BBA"/>
    <w:rsid w:val="006C49CE"/>
    <w:rsid w:val="006C646B"/>
    <w:rsid w:val="006C6A5C"/>
    <w:rsid w:val="006C6CAA"/>
    <w:rsid w:val="006C7C4D"/>
    <w:rsid w:val="006D020D"/>
    <w:rsid w:val="006D060A"/>
    <w:rsid w:val="006D0A87"/>
    <w:rsid w:val="006D0D38"/>
    <w:rsid w:val="006D0DF2"/>
    <w:rsid w:val="006D0E5E"/>
    <w:rsid w:val="006D1483"/>
    <w:rsid w:val="006D225B"/>
    <w:rsid w:val="006D3131"/>
    <w:rsid w:val="006D423B"/>
    <w:rsid w:val="006D5C14"/>
    <w:rsid w:val="006D6CAD"/>
    <w:rsid w:val="006D7452"/>
    <w:rsid w:val="006D776A"/>
    <w:rsid w:val="006E083A"/>
    <w:rsid w:val="006E1970"/>
    <w:rsid w:val="006E1D7C"/>
    <w:rsid w:val="006E20F8"/>
    <w:rsid w:val="006E2246"/>
    <w:rsid w:val="006E23F6"/>
    <w:rsid w:val="006E2842"/>
    <w:rsid w:val="006E2B79"/>
    <w:rsid w:val="006E3B58"/>
    <w:rsid w:val="006E3C5D"/>
    <w:rsid w:val="006E40C8"/>
    <w:rsid w:val="006E4563"/>
    <w:rsid w:val="006E49EF"/>
    <w:rsid w:val="006E4F11"/>
    <w:rsid w:val="006E5085"/>
    <w:rsid w:val="006E6856"/>
    <w:rsid w:val="006E6CE0"/>
    <w:rsid w:val="006E6DD9"/>
    <w:rsid w:val="006E6F05"/>
    <w:rsid w:val="006E71FF"/>
    <w:rsid w:val="006F06AD"/>
    <w:rsid w:val="006F0E5D"/>
    <w:rsid w:val="006F11A9"/>
    <w:rsid w:val="006F1457"/>
    <w:rsid w:val="006F1562"/>
    <w:rsid w:val="006F1E1F"/>
    <w:rsid w:val="006F278E"/>
    <w:rsid w:val="006F2FB5"/>
    <w:rsid w:val="006F306E"/>
    <w:rsid w:val="006F3759"/>
    <w:rsid w:val="006F3850"/>
    <w:rsid w:val="006F41E6"/>
    <w:rsid w:val="006F4B69"/>
    <w:rsid w:val="006F4FB9"/>
    <w:rsid w:val="006F542D"/>
    <w:rsid w:val="006F5C8F"/>
    <w:rsid w:val="006F6333"/>
    <w:rsid w:val="00701482"/>
    <w:rsid w:val="00701907"/>
    <w:rsid w:val="007019C9"/>
    <w:rsid w:val="00702716"/>
    <w:rsid w:val="00702C01"/>
    <w:rsid w:val="00702E78"/>
    <w:rsid w:val="00703ECA"/>
    <w:rsid w:val="007049AD"/>
    <w:rsid w:val="007052A8"/>
    <w:rsid w:val="00705606"/>
    <w:rsid w:val="007067A5"/>
    <w:rsid w:val="007068C1"/>
    <w:rsid w:val="00707087"/>
    <w:rsid w:val="00707BE8"/>
    <w:rsid w:val="0071032B"/>
    <w:rsid w:val="00710992"/>
    <w:rsid w:val="00710CD6"/>
    <w:rsid w:val="00710D12"/>
    <w:rsid w:val="007118DE"/>
    <w:rsid w:val="00712346"/>
    <w:rsid w:val="00712AA6"/>
    <w:rsid w:val="0071368E"/>
    <w:rsid w:val="00713710"/>
    <w:rsid w:val="00713AD0"/>
    <w:rsid w:val="00713FE6"/>
    <w:rsid w:val="0071441E"/>
    <w:rsid w:val="00714491"/>
    <w:rsid w:val="007149A1"/>
    <w:rsid w:val="00716287"/>
    <w:rsid w:val="0071628A"/>
    <w:rsid w:val="007164BF"/>
    <w:rsid w:val="00716D35"/>
    <w:rsid w:val="007177EC"/>
    <w:rsid w:val="00717C49"/>
    <w:rsid w:val="007208A9"/>
    <w:rsid w:val="00720E30"/>
    <w:rsid w:val="0072178C"/>
    <w:rsid w:val="00721966"/>
    <w:rsid w:val="00721EF4"/>
    <w:rsid w:val="00722287"/>
    <w:rsid w:val="007226EA"/>
    <w:rsid w:val="00722829"/>
    <w:rsid w:val="00722856"/>
    <w:rsid w:val="007245DC"/>
    <w:rsid w:val="00726127"/>
    <w:rsid w:val="00726188"/>
    <w:rsid w:val="00726AB3"/>
    <w:rsid w:val="00727422"/>
    <w:rsid w:val="0072768E"/>
    <w:rsid w:val="00727903"/>
    <w:rsid w:val="00727AC7"/>
    <w:rsid w:val="00727B06"/>
    <w:rsid w:val="00727E62"/>
    <w:rsid w:val="0073344C"/>
    <w:rsid w:val="00734050"/>
    <w:rsid w:val="007340D7"/>
    <w:rsid w:val="00734B44"/>
    <w:rsid w:val="00734B53"/>
    <w:rsid w:val="0073580E"/>
    <w:rsid w:val="00735F5A"/>
    <w:rsid w:val="0073648F"/>
    <w:rsid w:val="00736AFA"/>
    <w:rsid w:val="007370E7"/>
    <w:rsid w:val="00737EAB"/>
    <w:rsid w:val="00741C31"/>
    <w:rsid w:val="00742171"/>
    <w:rsid w:val="007422E4"/>
    <w:rsid w:val="007423CC"/>
    <w:rsid w:val="0074254B"/>
    <w:rsid w:val="007426A7"/>
    <w:rsid w:val="00742B44"/>
    <w:rsid w:val="00743224"/>
    <w:rsid w:val="0074379C"/>
    <w:rsid w:val="00743845"/>
    <w:rsid w:val="00743CFE"/>
    <w:rsid w:val="00744198"/>
    <w:rsid w:val="007443FA"/>
    <w:rsid w:val="00744C10"/>
    <w:rsid w:val="0074575B"/>
    <w:rsid w:val="0074576E"/>
    <w:rsid w:val="00746D1C"/>
    <w:rsid w:val="0074790A"/>
    <w:rsid w:val="00747C03"/>
    <w:rsid w:val="00747F75"/>
    <w:rsid w:val="00747FD8"/>
    <w:rsid w:val="007502F9"/>
    <w:rsid w:val="007503D8"/>
    <w:rsid w:val="00750752"/>
    <w:rsid w:val="00751222"/>
    <w:rsid w:val="00751B41"/>
    <w:rsid w:val="00751FB7"/>
    <w:rsid w:val="00752C3D"/>
    <w:rsid w:val="00752ED9"/>
    <w:rsid w:val="00752F91"/>
    <w:rsid w:val="00753808"/>
    <w:rsid w:val="00753A41"/>
    <w:rsid w:val="00754349"/>
    <w:rsid w:val="00754D58"/>
    <w:rsid w:val="0075549B"/>
    <w:rsid w:val="007556F4"/>
    <w:rsid w:val="0075593D"/>
    <w:rsid w:val="00755AD4"/>
    <w:rsid w:val="00756B29"/>
    <w:rsid w:val="00756C77"/>
    <w:rsid w:val="00757B2E"/>
    <w:rsid w:val="00757BF9"/>
    <w:rsid w:val="00757EA3"/>
    <w:rsid w:val="007605BA"/>
    <w:rsid w:val="0076084B"/>
    <w:rsid w:val="00760AE8"/>
    <w:rsid w:val="00761089"/>
    <w:rsid w:val="007615D3"/>
    <w:rsid w:val="007616D8"/>
    <w:rsid w:val="00761D5F"/>
    <w:rsid w:val="00762786"/>
    <w:rsid w:val="00762852"/>
    <w:rsid w:val="00762B1A"/>
    <w:rsid w:val="007640CA"/>
    <w:rsid w:val="007647E8"/>
    <w:rsid w:val="00765128"/>
    <w:rsid w:val="007654E0"/>
    <w:rsid w:val="00765D65"/>
    <w:rsid w:val="00767481"/>
    <w:rsid w:val="0076784D"/>
    <w:rsid w:val="00770EE6"/>
    <w:rsid w:val="00772120"/>
    <w:rsid w:val="00772278"/>
    <w:rsid w:val="00773BB8"/>
    <w:rsid w:val="0077414A"/>
    <w:rsid w:val="00774446"/>
    <w:rsid w:val="00774494"/>
    <w:rsid w:val="007747D0"/>
    <w:rsid w:val="007749D0"/>
    <w:rsid w:val="00774D06"/>
    <w:rsid w:val="00775825"/>
    <w:rsid w:val="0077595E"/>
    <w:rsid w:val="0077674B"/>
    <w:rsid w:val="00780007"/>
    <w:rsid w:val="007807F5"/>
    <w:rsid w:val="00782418"/>
    <w:rsid w:val="007834E0"/>
    <w:rsid w:val="00783A0D"/>
    <w:rsid w:val="00784661"/>
    <w:rsid w:val="0078475B"/>
    <w:rsid w:val="00784E20"/>
    <w:rsid w:val="00785555"/>
    <w:rsid w:val="00785891"/>
    <w:rsid w:val="007868BF"/>
    <w:rsid w:val="00786AA9"/>
    <w:rsid w:val="00787287"/>
    <w:rsid w:val="00787882"/>
    <w:rsid w:val="00787A8D"/>
    <w:rsid w:val="00787E16"/>
    <w:rsid w:val="00790B25"/>
    <w:rsid w:val="007911A4"/>
    <w:rsid w:val="007918DD"/>
    <w:rsid w:val="00791D96"/>
    <w:rsid w:val="007923CE"/>
    <w:rsid w:val="00793D26"/>
    <w:rsid w:val="00793EEA"/>
    <w:rsid w:val="00794E10"/>
    <w:rsid w:val="00795253"/>
    <w:rsid w:val="0079619F"/>
    <w:rsid w:val="007961D1"/>
    <w:rsid w:val="00796FFE"/>
    <w:rsid w:val="0079724F"/>
    <w:rsid w:val="00797B9C"/>
    <w:rsid w:val="007A010F"/>
    <w:rsid w:val="007A0651"/>
    <w:rsid w:val="007A0B05"/>
    <w:rsid w:val="007A0B54"/>
    <w:rsid w:val="007A10BE"/>
    <w:rsid w:val="007A122E"/>
    <w:rsid w:val="007A13D0"/>
    <w:rsid w:val="007A2FFE"/>
    <w:rsid w:val="007A3F3A"/>
    <w:rsid w:val="007A41CC"/>
    <w:rsid w:val="007A4255"/>
    <w:rsid w:val="007A58F8"/>
    <w:rsid w:val="007A5E93"/>
    <w:rsid w:val="007A67BF"/>
    <w:rsid w:val="007A6803"/>
    <w:rsid w:val="007A7888"/>
    <w:rsid w:val="007A7A08"/>
    <w:rsid w:val="007B01D6"/>
    <w:rsid w:val="007B11C8"/>
    <w:rsid w:val="007B16FC"/>
    <w:rsid w:val="007B20FD"/>
    <w:rsid w:val="007B25E1"/>
    <w:rsid w:val="007B2A0D"/>
    <w:rsid w:val="007B3121"/>
    <w:rsid w:val="007B455A"/>
    <w:rsid w:val="007B4B17"/>
    <w:rsid w:val="007B4FC3"/>
    <w:rsid w:val="007B538A"/>
    <w:rsid w:val="007B55F6"/>
    <w:rsid w:val="007B6292"/>
    <w:rsid w:val="007B64E3"/>
    <w:rsid w:val="007B6699"/>
    <w:rsid w:val="007B66E3"/>
    <w:rsid w:val="007B7C3E"/>
    <w:rsid w:val="007C000B"/>
    <w:rsid w:val="007C182E"/>
    <w:rsid w:val="007C2455"/>
    <w:rsid w:val="007C25E4"/>
    <w:rsid w:val="007C27E6"/>
    <w:rsid w:val="007C28BE"/>
    <w:rsid w:val="007C2A91"/>
    <w:rsid w:val="007C3BEB"/>
    <w:rsid w:val="007C3FF2"/>
    <w:rsid w:val="007C4743"/>
    <w:rsid w:val="007C5205"/>
    <w:rsid w:val="007C5782"/>
    <w:rsid w:val="007C697C"/>
    <w:rsid w:val="007C6E08"/>
    <w:rsid w:val="007C6E63"/>
    <w:rsid w:val="007C7058"/>
    <w:rsid w:val="007D0083"/>
    <w:rsid w:val="007D03FE"/>
    <w:rsid w:val="007D0B81"/>
    <w:rsid w:val="007D0CFC"/>
    <w:rsid w:val="007D0EF0"/>
    <w:rsid w:val="007D128F"/>
    <w:rsid w:val="007D1C00"/>
    <w:rsid w:val="007D3B27"/>
    <w:rsid w:val="007D53C7"/>
    <w:rsid w:val="007D5E08"/>
    <w:rsid w:val="007D7018"/>
    <w:rsid w:val="007D7744"/>
    <w:rsid w:val="007E0524"/>
    <w:rsid w:val="007E0AB8"/>
    <w:rsid w:val="007E18E3"/>
    <w:rsid w:val="007E1A00"/>
    <w:rsid w:val="007E1F15"/>
    <w:rsid w:val="007E20D6"/>
    <w:rsid w:val="007E25EF"/>
    <w:rsid w:val="007E2653"/>
    <w:rsid w:val="007E2A9D"/>
    <w:rsid w:val="007E3C4F"/>
    <w:rsid w:val="007E5006"/>
    <w:rsid w:val="007E5101"/>
    <w:rsid w:val="007E6669"/>
    <w:rsid w:val="007E761C"/>
    <w:rsid w:val="007F07BD"/>
    <w:rsid w:val="007F0DD3"/>
    <w:rsid w:val="007F260E"/>
    <w:rsid w:val="007F2B74"/>
    <w:rsid w:val="007F2CF8"/>
    <w:rsid w:val="007F3626"/>
    <w:rsid w:val="007F4337"/>
    <w:rsid w:val="007F4A35"/>
    <w:rsid w:val="007F5431"/>
    <w:rsid w:val="007F5555"/>
    <w:rsid w:val="007F55D4"/>
    <w:rsid w:val="007F5D22"/>
    <w:rsid w:val="007F66C2"/>
    <w:rsid w:val="007F6DD5"/>
    <w:rsid w:val="007F6F4A"/>
    <w:rsid w:val="007F746E"/>
    <w:rsid w:val="007F75B9"/>
    <w:rsid w:val="007F7656"/>
    <w:rsid w:val="007F7952"/>
    <w:rsid w:val="007F7D8E"/>
    <w:rsid w:val="00800B23"/>
    <w:rsid w:val="00800DDA"/>
    <w:rsid w:val="00800EB4"/>
    <w:rsid w:val="008019AE"/>
    <w:rsid w:val="008020CB"/>
    <w:rsid w:val="00802370"/>
    <w:rsid w:val="00803E87"/>
    <w:rsid w:val="00805018"/>
    <w:rsid w:val="0080668D"/>
    <w:rsid w:val="00806B60"/>
    <w:rsid w:val="008073F7"/>
    <w:rsid w:val="00810112"/>
    <w:rsid w:val="0081022B"/>
    <w:rsid w:val="00810819"/>
    <w:rsid w:val="00810AEC"/>
    <w:rsid w:val="00810DD7"/>
    <w:rsid w:val="0081171D"/>
    <w:rsid w:val="00811CF0"/>
    <w:rsid w:val="00811E39"/>
    <w:rsid w:val="00811E99"/>
    <w:rsid w:val="00812222"/>
    <w:rsid w:val="0081296D"/>
    <w:rsid w:val="00813197"/>
    <w:rsid w:val="008131DD"/>
    <w:rsid w:val="00813522"/>
    <w:rsid w:val="008136EB"/>
    <w:rsid w:val="00813A79"/>
    <w:rsid w:val="0081430E"/>
    <w:rsid w:val="00814485"/>
    <w:rsid w:val="008149CB"/>
    <w:rsid w:val="00814A2E"/>
    <w:rsid w:val="00814D60"/>
    <w:rsid w:val="00814F68"/>
    <w:rsid w:val="00815671"/>
    <w:rsid w:val="0081575A"/>
    <w:rsid w:val="00820837"/>
    <w:rsid w:val="00821410"/>
    <w:rsid w:val="00822417"/>
    <w:rsid w:val="00822C70"/>
    <w:rsid w:val="008233C0"/>
    <w:rsid w:val="00823862"/>
    <w:rsid w:val="0082446D"/>
    <w:rsid w:val="00824CF7"/>
    <w:rsid w:val="008250B5"/>
    <w:rsid w:val="008264F0"/>
    <w:rsid w:val="008267E7"/>
    <w:rsid w:val="00827B1F"/>
    <w:rsid w:val="00827BDF"/>
    <w:rsid w:val="008303AF"/>
    <w:rsid w:val="00831020"/>
    <w:rsid w:val="008310DF"/>
    <w:rsid w:val="00832377"/>
    <w:rsid w:val="00832DD4"/>
    <w:rsid w:val="008349CE"/>
    <w:rsid w:val="008354B7"/>
    <w:rsid w:val="0083552D"/>
    <w:rsid w:val="0083563A"/>
    <w:rsid w:val="00835673"/>
    <w:rsid w:val="0083626A"/>
    <w:rsid w:val="008363FB"/>
    <w:rsid w:val="00836AB8"/>
    <w:rsid w:val="00836E8B"/>
    <w:rsid w:val="00836F05"/>
    <w:rsid w:val="00836FB3"/>
    <w:rsid w:val="00837388"/>
    <w:rsid w:val="0084027B"/>
    <w:rsid w:val="008406D6"/>
    <w:rsid w:val="00840C6B"/>
    <w:rsid w:val="008411A7"/>
    <w:rsid w:val="0084167B"/>
    <w:rsid w:val="00841AA0"/>
    <w:rsid w:val="008421EC"/>
    <w:rsid w:val="00842390"/>
    <w:rsid w:val="00842B91"/>
    <w:rsid w:val="008430F9"/>
    <w:rsid w:val="008436D3"/>
    <w:rsid w:val="00844858"/>
    <w:rsid w:val="00844BBC"/>
    <w:rsid w:val="00844D1B"/>
    <w:rsid w:val="0084668E"/>
    <w:rsid w:val="00846F47"/>
    <w:rsid w:val="008471F8"/>
    <w:rsid w:val="00847A11"/>
    <w:rsid w:val="00847B99"/>
    <w:rsid w:val="008509E2"/>
    <w:rsid w:val="00851E64"/>
    <w:rsid w:val="00852472"/>
    <w:rsid w:val="0085255E"/>
    <w:rsid w:val="008530BA"/>
    <w:rsid w:val="00853891"/>
    <w:rsid w:val="00853C2B"/>
    <w:rsid w:val="00854449"/>
    <w:rsid w:val="00855A11"/>
    <w:rsid w:val="00855A46"/>
    <w:rsid w:val="00856FCA"/>
    <w:rsid w:val="0085792D"/>
    <w:rsid w:val="00860886"/>
    <w:rsid w:val="00860D19"/>
    <w:rsid w:val="00861849"/>
    <w:rsid w:val="00861994"/>
    <w:rsid w:val="00861C47"/>
    <w:rsid w:val="0086201C"/>
    <w:rsid w:val="00862A22"/>
    <w:rsid w:val="00862F8A"/>
    <w:rsid w:val="00863399"/>
    <w:rsid w:val="008644A4"/>
    <w:rsid w:val="00864A1D"/>
    <w:rsid w:val="00864CFB"/>
    <w:rsid w:val="00870073"/>
    <w:rsid w:val="00870084"/>
    <w:rsid w:val="00870174"/>
    <w:rsid w:val="008701C4"/>
    <w:rsid w:val="00870A2A"/>
    <w:rsid w:val="008714DB"/>
    <w:rsid w:val="008716C3"/>
    <w:rsid w:val="0087274E"/>
    <w:rsid w:val="00872ABD"/>
    <w:rsid w:val="00872E53"/>
    <w:rsid w:val="008734EA"/>
    <w:rsid w:val="00873B8C"/>
    <w:rsid w:val="008740D0"/>
    <w:rsid w:val="008751AE"/>
    <w:rsid w:val="0087543B"/>
    <w:rsid w:val="00875509"/>
    <w:rsid w:val="00875BF7"/>
    <w:rsid w:val="00876D51"/>
    <w:rsid w:val="00876F79"/>
    <w:rsid w:val="008776F7"/>
    <w:rsid w:val="00880018"/>
    <w:rsid w:val="00880269"/>
    <w:rsid w:val="0088099D"/>
    <w:rsid w:val="00880C39"/>
    <w:rsid w:val="00881A25"/>
    <w:rsid w:val="00881AF1"/>
    <w:rsid w:val="008823C1"/>
    <w:rsid w:val="00883075"/>
    <w:rsid w:val="00883102"/>
    <w:rsid w:val="00884036"/>
    <w:rsid w:val="008841E3"/>
    <w:rsid w:val="00884C94"/>
    <w:rsid w:val="00884CD4"/>
    <w:rsid w:val="00884EBA"/>
    <w:rsid w:val="00884EE0"/>
    <w:rsid w:val="008862FC"/>
    <w:rsid w:val="008867A2"/>
    <w:rsid w:val="00887A78"/>
    <w:rsid w:val="00887F49"/>
    <w:rsid w:val="00890596"/>
    <w:rsid w:val="00890B33"/>
    <w:rsid w:val="00890E22"/>
    <w:rsid w:val="00890F56"/>
    <w:rsid w:val="00890F61"/>
    <w:rsid w:val="008919B6"/>
    <w:rsid w:val="00891BE5"/>
    <w:rsid w:val="00891C1B"/>
    <w:rsid w:val="0089277F"/>
    <w:rsid w:val="008928E5"/>
    <w:rsid w:val="00893424"/>
    <w:rsid w:val="0089359B"/>
    <w:rsid w:val="008954DB"/>
    <w:rsid w:val="008959C2"/>
    <w:rsid w:val="008959E3"/>
    <w:rsid w:val="00895F80"/>
    <w:rsid w:val="00896BBA"/>
    <w:rsid w:val="008970D9"/>
    <w:rsid w:val="008A0054"/>
    <w:rsid w:val="008A17C3"/>
    <w:rsid w:val="008A1FB4"/>
    <w:rsid w:val="008A3D6C"/>
    <w:rsid w:val="008A5105"/>
    <w:rsid w:val="008A66E4"/>
    <w:rsid w:val="008A688F"/>
    <w:rsid w:val="008B041A"/>
    <w:rsid w:val="008B1525"/>
    <w:rsid w:val="008B1844"/>
    <w:rsid w:val="008B27D5"/>
    <w:rsid w:val="008B27F3"/>
    <w:rsid w:val="008B3186"/>
    <w:rsid w:val="008B47C7"/>
    <w:rsid w:val="008B4DD6"/>
    <w:rsid w:val="008B5787"/>
    <w:rsid w:val="008B5E06"/>
    <w:rsid w:val="008B5F6C"/>
    <w:rsid w:val="008B7376"/>
    <w:rsid w:val="008B783B"/>
    <w:rsid w:val="008C039E"/>
    <w:rsid w:val="008C083D"/>
    <w:rsid w:val="008C0EAB"/>
    <w:rsid w:val="008C14F1"/>
    <w:rsid w:val="008C1EFD"/>
    <w:rsid w:val="008C2809"/>
    <w:rsid w:val="008C39E8"/>
    <w:rsid w:val="008C3C8E"/>
    <w:rsid w:val="008C42FF"/>
    <w:rsid w:val="008C4C6B"/>
    <w:rsid w:val="008C586B"/>
    <w:rsid w:val="008C675D"/>
    <w:rsid w:val="008C68BB"/>
    <w:rsid w:val="008C6D81"/>
    <w:rsid w:val="008C745A"/>
    <w:rsid w:val="008D0186"/>
    <w:rsid w:val="008D051F"/>
    <w:rsid w:val="008D09A2"/>
    <w:rsid w:val="008D0B06"/>
    <w:rsid w:val="008D0F02"/>
    <w:rsid w:val="008D0FEF"/>
    <w:rsid w:val="008D0FF7"/>
    <w:rsid w:val="008D128E"/>
    <w:rsid w:val="008D1DF6"/>
    <w:rsid w:val="008D227F"/>
    <w:rsid w:val="008D2661"/>
    <w:rsid w:val="008D2CF4"/>
    <w:rsid w:val="008D2ED2"/>
    <w:rsid w:val="008D3046"/>
    <w:rsid w:val="008D32FA"/>
    <w:rsid w:val="008D37ED"/>
    <w:rsid w:val="008D48D3"/>
    <w:rsid w:val="008D48DD"/>
    <w:rsid w:val="008D4E3A"/>
    <w:rsid w:val="008D562B"/>
    <w:rsid w:val="008D60C1"/>
    <w:rsid w:val="008D6902"/>
    <w:rsid w:val="008D6E74"/>
    <w:rsid w:val="008D7021"/>
    <w:rsid w:val="008D7D4C"/>
    <w:rsid w:val="008E08B7"/>
    <w:rsid w:val="008E098F"/>
    <w:rsid w:val="008E1455"/>
    <w:rsid w:val="008E1998"/>
    <w:rsid w:val="008E1E2C"/>
    <w:rsid w:val="008E249D"/>
    <w:rsid w:val="008E2727"/>
    <w:rsid w:val="008E314D"/>
    <w:rsid w:val="008E3C2F"/>
    <w:rsid w:val="008E3E78"/>
    <w:rsid w:val="008E41EB"/>
    <w:rsid w:val="008E46A5"/>
    <w:rsid w:val="008E4E9F"/>
    <w:rsid w:val="008E56EF"/>
    <w:rsid w:val="008E694D"/>
    <w:rsid w:val="008E747E"/>
    <w:rsid w:val="008E79FA"/>
    <w:rsid w:val="008F0256"/>
    <w:rsid w:val="008F0D8C"/>
    <w:rsid w:val="008F1338"/>
    <w:rsid w:val="008F1D6D"/>
    <w:rsid w:val="008F2C2E"/>
    <w:rsid w:val="008F2D1C"/>
    <w:rsid w:val="008F2D7B"/>
    <w:rsid w:val="008F41B4"/>
    <w:rsid w:val="008F44F0"/>
    <w:rsid w:val="008F4F1F"/>
    <w:rsid w:val="008F4FF5"/>
    <w:rsid w:val="008F56BD"/>
    <w:rsid w:val="008F6CB4"/>
    <w:rsid w:val="008F6EB9"/>
    <w:rsid w:val="008F7B8F"/>
    <w:rsid w:val="008F7E1B"/>
    <w:rsid w:val="00901783"/>
    <w:rsid w:val="00902145"/>
    <w:rsid w:val="0090238C"/>
    <w:rsid w:val="009025D5"/>
    <w:rsid w:val="009027C8"/>
    <w:rsid w:val="009028E0"/>
    <w:rsid w:val="00902F63"/>
    <w:rsid w:val="00903437"/>
    <w:rsid w:val="0090354B"/>
    <w:rsid w:val="00903DB1"/>
    <w:rsid w:val="00903F4A"/>
    <w:rsid w:val="00905355"/>
    <w:rsid w:val="0090540C"/>
    <w:rsid w:val="0090608F"/>
    <w:rsid w:val="00906FCE"/>
    <w:rsid w:val="00907C30"/>
    <w:rsid w:val="0091104E"/>
    <w:rsid w:val="009113AC"/>
    <w:rsid w:val="00912642"/>
    <w:rsid w:val="00912759"/>
    <w:rsid w:val="009129FC"/>
    <w:rsid w:val="00915EDE"/>
    <w:rsid w:val="00916524"/>
    <w:rsid w:val="00917038"/>
    <w:rsid w:val="00917C26"/>
    <w:rsid w:val="00917E2E"/>
    <w:rsid w:val="0092027E"/>
    <w:rsid w:val="009205AA"/>
    <w:rsid w:val="009206DA"/>
    <w:rsid w:val="00920E6E"/>
    <w:rsid w:val="00921100"/>
    <w:rsid w:val="00922991"/>
    <w:rsid w:val="00922A07"/>
    <w:rsid w:val="009231C1"/>
    <w:rsid w:val="009237C6"/>
    <w:rsid w:val="00924A17"/>
    <w:rsid w:val="00925754"/>
    <w:rsid w:val="00926909"/>
    <w:rsid w:val="009270E7"/>
    <w:rsid w:val="00927457"/>
    <w:rsid w:val="00927810"/>
    <w:rsid w:val="009278BD"/>
    <w:rsid w:val="00927D67"/>
    <w:rsid w:val="00930F0F"/>
    <w:rsid w:val="00931526"/>
    <w:rsid w:val="00932381"/>
    <w:rsid w:val="009323A9"/>
    <w:rsid w:val="009323BC"/>
    <w:rsid w:val="00932EC3"/>
    <w:rsid w:val="00933029"/>
    <w:rsid w:val="009338BA"/>
    <w:rsid w:val="009341AE"/>
    <w:rsid w:val="0093436C"/>
    <w:rsid w:val="009343CC"/>
    <w:rsid w:val="00934643"/>
    <w:rsid w:val="00935132"/>
    <w:rsid w:val="00935C10"/>
    <w:rsid w:val="00936CF6"/>
    <w:rsid w:val="0093755B"/>
    <w:rsid w:val="00937570"/>
    <w:rsid w:val="00940678"/>
    <w:rsid w:val="00940ABB"/>
    <w:rsid w:val="00940DE6"/>
    <w:rsid w:val="00941379"/>
    <w:rsid w:val="0094147B"/>
    <w:rsid w:val="00941B6C"/>
    <w:rsid w:val="009425FB"/>
    <w:rsid w:val="00942C17"/>
    <w:rsid w:val="00943A8A"/>
    <w:rsid w:val="00944E77"/>
    <w:rsid w:val="00944EBC"/>
    <w:rsid w:val="00945023"/>
    <w:rsid w:val="00945B93"/>
    <w:rsid w:val="00946608"/>
    <w:rsid w:val="00946C67"/>
    <w:rsid w:val="00947116"/>
    <w:rsid w:val="0094747A"/>
    <w:rsid w:val="009522CE"/>
    <w:rsid w:val="009537C1"/>
    <w:rsid w:val="009539A8"/>
    <w:rsid w:val="00953B34"/>
    <w:rsid w:val="00954376"/>
    <w:rsid w:val="00954B73"/>
    <w:rsid w:val="00956A2E"/>
    <w:rsid w:val="00957E84"/>
    <w:rsid w:val="009615AC"/>
    <w:rsid w:val="009624DA"/>
    <w:rsid w:val="00962DCD"/>
    <w:rsid w:val="00963039"/>
    <w:rsid w:val="00964163"/>
    <w:rsid w:val="00965AA0"/>
    <w:rsid w:val="00966944"/>
    <w:rsid w:val="00967316"/>
    <w:rsid w:val="00967B18"/>
    <w:rsid w:val="00967ECE"/>
    <w:rsid w:val="00967EE9"/>
    <w:rsid w:val="00970193"/>
    <w:rsid w:val="00970563"/>
    <w:rsid w:val="00970D33"/>
    <w:rsid w:val="009711D6"/>
    <w:rsid w:val="00971E66"/>
    <w:rsid w:val="009724F8"/>
    <w:rsid w:val="00972594"/>
    <w:rsid w:val="00972CDD"/>
    <w:rsid w:val="00972F22"/>
    <w:rsid w:val="00974187"/>
    <w:rsid w:val="00974FC6"/>
    <w:rsid w:val="00975553"/>
    <w:rsid w:val="00975804"/>
    <w:rsid w:val="00975926"/>
    <w:rsid w:val="00975CB2"/>
    <w:rsid w:val="0097798F"/>
    <w:rsid w:val="00977DCD"/>
    <w:rsid w:val="009803B1"/>
    <w:rsid w:val="00980558"/>
    <w:rsid w:val="009810A2"/>
    <w:rsid w:val="009815C2"/>
    <w:rsid w:val="009819EE"/>
    <w:rsid w:val="00981CC7"/>
    <w:rsid w:val="00982635"/>
    <w:rsid w:val="009826F2"/>
    <w:rsid w:val="00983730"/>
    <w:rsid w:val="00983B74"/>
    <w:rsid w:val="0098467F"/>
    <w:rsid w:val="009848F8"/>
    <w:rsid w:val="00984BCB"/>
    <w:rsid w:val="0098570E"/>
    <w:rsid w:val="00985F63"/>
    <w:rsid w:val="00986476"/>
    <w:rsid w:val="00987071"/>
    <w:rsid w:val="0099026B"/>
    <w:rsid w:val="00991D24"/>
    <w:rsid w:val="00992011"/>
    <w:rsid w:val="00992242"/>
    <w:rsid w:val="009938B0"/>
    <w:rsid w:val="009940E4"/>
    <w:rsid w:val="009942B8"/>
    <w:rsid w:val="00994521"/>
    <w:rsid w:val="009948FD"/>
    <w:rsid w:val="00994909"/>
    <w:rsid w:val="009949B1"/>
    <w:rsid w:val="0099525E"/>
    <w:rsid w:val="009956A0"/>
    <w:rsid w:val="00995CC4"/>
    <w:rsid w:val="0099654D"/>
    <w:rsid w:val="00996F4E"/>
    <w:rsid w:val="00997059"/>
    <w:rsid w:val="00997071"/>
    <w:rsid w:val="009976E7"/>
    <w:rsid w:val="00997DCA"/>
    <w:rsid w:val="009A172C"/>
    <w:rsid w:val="009A1851"/>
    <w:rsid w:val="009A2C1C"/>
    <w:rsid w:val="009A2DA6"/>
    <w:rsid w:val="009A36E4"/>
    <w:rsid w:val="009A3B98"/>
    <w:rsid w:val="009A40CC"/>
    <w:rsid w:val="009A414A"/>
    <w:rsid w:val="009A447D"/>
    <w:rsid w:val="009A4E54"/>
    <w:rsid w:val="009A52C2"/>
    <w:rsid w:val="009A5A73"/>
    <w:rsid w:val="009A5C40"/>
    <w:rsid w:val="009A5EB0"/>
    <w:rsid w:val="009A62C0"/>
    <w:rsid w:val="009A683A"/>
    <w:rsid w:val="009A7623"/>
    <w:rsid w:val="009B05C2"/>
    <w:rsid w:val="009B0774"/>
    <w:rsid w:val="009B120B"/>
    <w:rsid w:val="009B1CC2"/>
    <w:rsid w:val="009B25E4"/>
    <w:rsid w:val="009B29AA"/>
    <w:rsid w:val="009B2C90"/>
    <w:rsid w:val="009B34C8"/>
    <w:rsid w:val="009B436B"/>
    <w:rsid w:val="009B4702"/>
    <w:rsid w:val="009B489A"/>
    <w:rsid w:val="009B4CB2"/>
    <w:rsid w:val="009B4ECF"/>
    <w:rsid w:val="009B509E"/>
    <w:rsid w:val="009B550E"/>
    <w:rsid w:val="009B563C"/>
    <w:rsid w:val="009B5E00"/>
    <w:rsid w:val="009B5F62"/>
    <w:rsid w:val="009B7172"/>
    <w:rsid w:val="009B7656"/>
    <w:rsid w:val="009C06BC"/>
    <w:rsid w:val="009C084D"/>
    <w:rsid w:val="009C0A00"/>
    <w:rsid w:val="009C0DBF"/>
    <w:rsid w:val="009C162A"/>
    <w:rsid w:val="009C1F90"/>
    <w:rsid w:val="009C267E"/>
    <w:rsid w:val="009C2B14"/>
    <w:rsid w:val="009C2B7D"/>
    <w:rsid w:val="009C40E4"/>
    <w:rsid w:val="009C424A"/>
    <w:rsid w:val="009C512F"/>
    <w:rsid w:val="009C5226"/>
    <w:rsid w:val="009C53B2"/>
    <w:rsid w:val="009C6654"/>
    <w:rsid w:val="009C7863"/>
    <w:rsid w:val="009C7BCE"/>
    <w:rsid w:val="009C7EA5"/>
    <w:rsid w:val="009C7FA1"/>
    <w:rsid w:val="009D038B"/>
    <w:rsid w:val="009D0415"/>
    <w:rsid w:val="009D0592"/>
    <w:rsid w:val="009D08BF"/>
    <w:rsid w:val="009D0DEC"/>
    <w:rsid w:val="009D1CA6"/>
    <w:rsid w:val="009D2278"/>
    <w:rsid w:val="009D24F9"/>
    <w:rsid w:val="009D2964"/>
    <w:rsid w:val="009D3205"/>
    <w:rsid w:val="009D387C"/>
    <w:rsid w:val="009D3989"/>
    <w:rsid w:val="009D3E04"/>
    <w:rsid w:val="009D3EF3"/>
    <w:rsid w:val="009D4EBD"/>
    <w:rsid w:val="009D57F5"/>
    <w:rsid w:val="009D5D20"/>
    <w:rsid w:val="009D6981"/>
    <w:rsid w:val="009D699E"/>
    <w:rsid w:val="009D6F5B"/>
    <w:rsid w:val="009D6F5C"/>
    <w:rsid w:val="009D78DA"/>
    <w:rsid w:val="009E098B"/>
    <w:rsid w:val="009E155B"/>
    <w:rsid w:val="009E1595"/>
    <w:rsid w:val="009E160D"/>
    <w:rsid w:val="009E1838"/>
    <w:rsid w:val="009E194B"/>
    <w:rsid w:val="009E25FC"/>
    <w:rsid w:val="009E402F"/>
    <w:rsid w:val="009E4364"/>
    <w:rsid w:val="009E4832"/>
    <w:rsid w:val="009E4A0B"/>
    <w:rsid w:val="009E4F08"/>
    <w:rsid w:val="009E5787"/>
    <w:rsid w:val="009E5F8E"/>
    <w:rsid w:val="009E616A"/>
    <w:rsid w:val="009E699C"/>
    <w:rsid w:val="009E6C60"/>
    <w:rsid w:val="009E7242"/>
    <w:rsid w:val="009E7A9B"/>
    <w:rsid w:val="009F04C1"/>
    <w:rsid w:val="009F0DFB"/>
    <w:rsid w:val="009F138A"/>
    <w:rsid w:val="009F15F8"/>
    <w:rsid w:val="009F1CBC"/>
    <w:rsid w:val="009F2195"/>
    <w:rsid w:val="009F355F"/>
    <w:rsid w:val="009F3CCC"/>
    <w:rsid w:val="009F4502"/>
    <w:rsid w:val="009F5850"/>
    <w:rsid w:val="009F6F9B"/>
    <w:rsid w:val="009F77AC"/>
    <w:rsid w:val="009F7866"/>
    <w:rsid w:val="009F7EF5"/>
    <w:rsid w:val="00A00B5D"/>
    <w:rsid w:val="00A01186"/>
    <w:rsid w:val="00A011C9"/>
    <w:rsid w:val="00A01B1E"/>
    <w:rsid w:val="00A022C6"/>
    <w:rsid w:val="00A03207"/>
    <w:rsid w:val="00A03A27"/>
    <w:rsid w:val="00A04083"/>
    <w:rsid w:val="00A054B0"/>
    <w:rsid w:val="00A05935"/>
    <w:rsid w:val="00A05B3E"/>
    <w:rsid w:val="00A05ED8"/>
    <w:rsid w:val="00A05F6D"/>
    <w:rsid w:val="00A061EE"/>
    <w:rsid w:val="00A06875"/>
    <w:rsid w:val="00A06EC7"/>
    <w:rsid w:val="00A071DD"/>
    <w:rsid w:val="00A07340"/>
    <w:rsid w:val="00A076AA"/>
    <w:rsid w:val="00A07E43"/>
    <w:rsid w:val="00A100DE"/>
    <w:rsid w:val="00A10CBA"/>
    <w:rsid w:val="00A11421"/>
    <w:rsid w:val="00A11538"/>
    <w:rsid w:val="00A115F6"/>
    <w:rsid w:val="00A119C7"/>
    <w:rsid w:val="00A135FE"/>
    <w:rsid w:val="00A13CAF"/>
    <w:rsid w:val="00A140FA"/>
    <w:rsid w:val="00A146DC"/>
    <w:rsid w:val="00A14750"/>
    <w:rsid w:val="00A14F24"/>
    <w:rsid w:val="00A15794"/>
    <w:rsid w:val="00A158F2"/>
    <w:rsid w:val="00A16723"/>
    <w:rsid w:val="00A167CE"/>
    <w:rsid w:val="00A16A7A"/>
    <w:rsid w:val="00A16D78"/>
    <w:rsid w:val="00A179D9"/>
    <w:rsid w:val="00A17B79"/>
    <w:rsid w:val="00A17C51"/>
    <w:rsid w:val="00A204DD"/>
    <w:rsid w:val="00A20640"/>
    <w:rsid w:val="00A20820"/>
    <w:rsid w:val="00A209B1"/>
    <w:rsid w:val="00A21370"/>
    <w:rsid w:val="00A21C51"/>
    <w:rsid w:val="00A223D4"/>
    <w:rsid w:val="00A226B8"/>
    <w:rsid w:val="00A227D6"/>
    <w:rsid w:val="00A227EA"/>
    <w:rsid w:val="00A2286B"/>
    <w:rsid w:val="00A228F2"/>
    <w:rsid w:val="00A22C04"/>
    <w:rsid w:val="00A22E57"/>
    <w:rsid w:val="00A24EF3"/>
    <w:rsid w:val="00A25B6B"/>
    <w:rsid w:val="00A25DF6"/>
    <w:rsid w:val="00A26220"/>
    <w:rsid w:val="00A26655"/>
    <w:rsid w:val="00A26982"/>
    <w:rsid w:val="00A26FD3"/>
    <w:rsid w:val="00A27EFF"/>
    <w:rsid w:val="00A31288"/>
    <w:rsid w:val="00A3264B"/>
    <w:rsid w:val="00A32A81"/>
    <w:rsid w:val="00A32C2A"/>
    <w:rsid w:val="00A3301D"/>
    <w:rsid w:val="00A33385"/>
    <w:rsid w:val="00A343CA"/>
    <w:rsid w:val="00A34AAE"/>
    <w:rsid w:val="00A35036"/>
    <w:rsid w:val="00A351BB"/>
    <w:rsid w:val="00A356CD"/>
    <w:rsid w:val="00A363B8"/>
    <w:rsid w:val="00A36F9D"/>
    <w:rsid w:val="00A37034"/>
    <w:rsid w:val="00A37335"/>
    <w:rsid w:val="00A37C5A"/>
    <w:rsid w:val="00A40012"/>
    <w:rsid w:val="00A40D7F"/>
    <w:rsid w:val="00A40F1E"/>
    <w:rsid w:val="00A411E6"/>
    <w:rsid w:val="00A416DD"/>
    <w:rsid w:val="00A4173E"/>
    <w:rsid w:val="00A41EFD"/>
    <w:rsid w:val="00A42296"/>
    <w:rsid w:val="00A42C7E"/>
    <w:rsid w:val="00A43186"/>
    <w:rsid w:val="00A43F91"/>
    <w:rsid w:val="00A44A25"/>
    <w:rsid w:val="00A44F53"/>
    <w:rsid w:val="00A45104"/>
    <w:rsid w:val="00A45139"/>
    <w:rsid w:val="00A45A3A"/>
    <w:rsid w:val="00A45BB1"/>
    <w:rsid w:val="00A46E47"/>
    <w:rsid w:val="00A47366"/>
    <w:rsid w:val="00A476A8"/>
    <w:rsid w:val="00A47BFD"/>
    <w:rsid w:val="00A47C9D"/>
    <w:rsid w:val="00A509BC"/>
    <w:rsid w:val="00A50BA1"/>
    <w:rsid w:val="00A5187B"/>
    <w:rsid w:val="00A5336D"/>
    <w:rsid w:val="00A53512"/>
    <w:rsid w:val="00A53B00"/>
    <w:rsid w:val="00A544C6"/>
    <w:rsid w:val="00A54834"/>
    <w:rsid w:val="00A5488B"/>
    <w:rsid w:val="00A54AB5"/>
    <w:rsid w:val="00A54EE5"/>
    <w:rsid w:val="00A55D36"/>
    <w:rsid w:val="00A561C7"/>
    <w:rsid w:val="00A5682B"/>
    <w:rsid w:val="00A56A19"/>
    <w:rsid w:val="00A56B52"/>
    <w:rsid w:val="00A57245"/>
    <w:rsid w:val="00A57557"/>
    <w:rsid w:val="00A601EE"/>
    <w:rsid w:val="00A60266"/>
    <w:rsid w:val="00A604C3"/>
    <w:rsid w:val="00A6149A"/>
    <w:rsid w:val="00A61B9C"/>
    <w:rsid w:val="00A61FF2"/>
    <w:rsid w:val="00A622D1"/>
    <w:rsid w:val="00A623D7"/>
    <w:rsid w:val="00A6255F"/>
    <w:rsid w:val="00A629E5"/>
    <w:rsid w:val="00A62B50"/>
    <w:rsid w:val="00A62E53"/>
    <w:rsid w:val="00A62F32"/>
    <w:rsid w:val="00A6353B"/>
    <w:rsid w:val="00A63CB8"/>
    <w:rsid w:val="00A64A30"/>
    <w:rsid w:val="00A64B4E"/>
    <w:rsid w:val="00A64D84"/>
    <w:rsid w:val="00A6574C"/>
    <w:rsid w:val="00A65BA7"/>
    <w:rsid w:val="00A661AB"/>
    <w:rsid w:val="00A6675A"/>
    <w:rsid w:val="00A66847"/>
    <w:rsid w:val="00A66CBA"/>
    <w:rsid w:val="00A67D05"/>
    <w:rsid w:val="00A70251"/>
    <w:rsid w:val="00A725DC"/>
    <w:rsid w:val="00A729FE"/>
    <w:rsid w:val="00A73093"/>
    <w:rsid w:val="00A732E2"/>
    <w:rsid w:val="00A73303"/>
    <w:rsid w:val="00A73467"/>
    <w:rsid w:val="00A75A8B"/>
    <w:rsid w:val="00A75B45"/>
    <w:rsid w:val="00A76531"/>
    <w:rsid w:val="00A7675C"/>
    <w:rsid w:val="00A77BF9"/>
    <w:rsid w:val="00A77CA3"/>
    <w:rsid w:val="00A80094"/>
    <w:rsid w:val="00A8016C"/>
    <w:rsid w:val="00A80274"/>
    <w:rsid w:val="00A80752"/>
    <w:rsid w:val="00A807D5"/>
    <w:rsid w:val="00A80D8A"/>
    <w:rsid w:val="00A82877"/>
    <w:rsid w:val="00A82EEB"/>
    <w:rsid w:val="00A837FF"/>
    <w:rsid w:val="00A83ED3"/>
    <w:rsid w:val="00A84CD2"/>
    <w:rsid w:val="00A858C2"/>
    <w:rsid w:val="00A85F22"/>
    <w:rsid w:val="00A86C8F"/>
    <w:rsid w:val="00A901E7"/>
    <w:rsid w:val="00A90508"/>
    <w:rsid w:val="00A9058F"/>
    <w:rsid w:val="00A90684"/>
    <w:rsid w:val="00A90F5F"/>
    <w:rsid w:val="00A9124A"/>
    <w:rsid w:val="00A91306"/>
    <w:rsid w:val="00A91704"/>
    <w:rsid w:val="00A923FA"/>
    <w:rsid w:val="00A93719"/>
    <w:rsid w:val="00A93829"/>
    <w:rsid w:val="00A93901"/>
    <w:rsid w:val="00A93BDD"/>
    <w:rsid w:val="00A94981"/>
    <w:rsid w:val="00A94D59"/>
    <w:rsid w:val="00A94F6E"/>
    <w:rsid w:val="00A94F9D"/>
    <w:rsid w:val="00A954D6"/>
    <w:rsid w:val="00A95543"/>
    <w:rsid w:val="00A968AC"/>
    <w:rsid w:val="00A96E82"/>
    <w:rsid w:val="00A97911"/>
    <w:rsid w:val="00AA1417"/>
    <w:rsid w:val="00AA210C"/>
    <w:rsid w:val="00AA30EF"/>
    <w:rsid w:val="00AA339F"/>
    <w:rsid w:val="00AA3AEA"/>
    <w:rsid w:val="00AA4481"/>
    <w:rsid w:val="00AA467F"/>
    <w:rsid w:val="00AA46A3"/>
    <w:rsid w:val="00AA4AA5"/>
    <w:rsid w:val="00AA558D"/>
    <w:rsid w:val="00AA6D84"/>
    <w:rsid w:val="00AA727B"/>
    <w:rsid w:val="00AB025A"/>
    <w:rsid w:val="00AB0A58"/>
    <w:rsid w:val="00AB23AE"/>
    <w:rsid w:val="00AB2D52"/>
    <w:rsid w:val="00AB3062"/>
    <w:rsid w:val="00AB3537"/>
    <w:rsid w:val="00AB39D3"/>
    <w:rsid w:val="00AB3F00"/>
    <w:rsid w:val="00AB3F84"/>
    <w:rsid w:val="00AB3F8E"/>
    <w:rsid w:val="00AB4500"/>
    <w:rsid w:val="00AB4A2A"/>
    <w:rsid w:val="00AB523E"/>
    <w:rsid w:val="00AB5311"/>
    <w:rsid w:val="00AB54F3"/>
    <w:rsid w:val="00AB5B0E"/>
    <w:rsid w:val="00AB65A5"/>
    <w:rsid w:val="00AB68D0"/>
    <w:rsid w:val="00AB7FEB"/>
    <w:rsid w:val="00AC055A"/>
    <w:rsid w:val="00AC088B"/>
    <w:rsid w:val="00AC0D54"/>
    <w:rsid w:val="00AC0F37"/>
    <w:rsid w:val="00AC227D"/>
    <w:rsid w:val="00AC2581"/>
    <w:rsid w:val="00AC29F6"/>
    <w:rsid w:val="00AC2E9D"/>
    <w:rsid w:val="00AC3427"/>
    <w:rsid w:val="00AC3EE8"/>
    <w:rsid w:val="00AC3F4A"/>
    <w:rsid w:val="00AC4448"/>
    <w:rsid w:val="00AC4484"/>
    <w:rsid w:val="00AC452D"/>
    <w:rsid w:val="00AC48C4"/>
    <w:rsid w:val="00AC5DE6"/>
    <w:rsid w:val="00AC5E4C"/>
    <w:rsid w:val="00AC6190"/>
    <w:rsid w:val="00AD0ADC"/>
    <w:rsid w:val="00AD179E"/>
    <w:rsid w:val="00AD25E6"/>
    <w:rsid w:val="00AD35D9"/>
    <w:rsid w:val="00AD44D2"/>
    <w:rsid w:val="00AD4A6D"/>
    <w:rsid w:val="00AD54CC"/>
    <w:rsid w:val="00AD5ACA"/>
    <w:rsid w:val="00AD5DE1"/>
    <w:rsid w:val="00AD6957"/>
    <w:rsid w:val="00AD6AE4"/>
    <w:rsid w:val="00AD71CD"/>
    <w:rsid w:val="00AD7D03"/>
    <w:rsid w:val="00AD7D79"/>
    <w:rsid w:val="00AE194E"/>
    <w:rsid w:val="00AE2410"/>
    <w:rsid w:val="00AE24FC"/>
    <w:rsid w:val="00AE2B17"/>
    <w:rsid w:val="00AE2B91"/>
    <w:rsid w:val="00AE2F35"/>
    <w:rsid w:val="00AE3107"/>
    <w:rsid w:val="00AE3192"/>
    <w:rsid w:val="00AE39AD"/>
    <w:rsid w:val="00AE3A2D"/>
    <w:rsid w:val="00AE3F74"/>
    <w:rsid w:val="00AE550E"/>
    <w:rsid w:val="00AE55CD"/>
    <w:rsid w:val="00AE58C2"/>
    <w:rsid w:val="00AE5D8D"/>
    <w:rsid w:val="00AE65AD"/>
    <w:rsid w:val="00AE6C0D"/>
    <w:rsid w:val="00AE6C71"/>
    <w:rsid w:val="00AE7C55"/>
    <w:rsid w:val="00AF0970"/>
    <w:rsid w:val="00AF1778"/>
    <w:rsid w:val="00AF1809"/>
    <w:rsid w:val="00AF1BB9"/>
    <w:rsid w:val="00AF1C6D"/>
    <w:rsid w:val="00AF1F3C"/>
    <w:rsid w:val="00AF2BA7"/>
    <w:rsid w:val="00AF2E82"/>
    <w:rsid w:val="00AF4450"/>
    <w:rsid w:val="00AF4763"/>
    <w:rsid w:val="00AF4BDC"/>
    <w:rsid w:val="00AF53B3"/>
    <w:rsid w:val="00AF550F"/>
    <w:rsid w:val="00AF599C"/>
    <w:rsid w:val="00AF6A87"/>
    <w:rsid w:val="00AF6D2B"/>
    <w:rsid w:val="00AF6E71"/>
    <w:rsid w:val="00AF7459"/>
    <w:rsid w:val="00AF768D"/>
    <w:rsid w:val="00AF7734"/>
    <w:rsid w:val="00AF7A55"/>
    <w:rsid w:val="00AF7DFE"/>
    <w:rsid w:val="00B0024C"/>
    <w:rsid w:val="00B002FB"/>
    <w:rsid w:val="00B0039B"/>
    <w:rsid w:val="00B006F6"/>
    <w:rsid w:val="00B0072A"/>
    <w:rsid w:val="00B00F25"/>
    <w:rsid w:val="00B01598"/>
    <w:rsid w:val="00B02093"/>
    <w:rsid w:val="00B040A6"/>
    <w:rsid w:val="00B042E0"/>
    <w:rsid w:val="00B04903"/>
    <w:rsid w:val="00B04AF0"/>
    <w:rsid w:val="00B0557B"/>
    <w:rsid w:val="00B05AFE"/>
    <w:rsid w:val="00B0652F"/>
    <w:rsid w:val="00B06C5B"/>
    <w:rsid w:val="00B070D9"/>
    <w:rsid w:val="00B073F9"/>
    <w:rsid w:val="00B07944"/>
    <w:rsid w:val="00B07A42"/>
    <w:rsid w:val="00B07F7D"/>
    <w:rsid w:val="00B108CE"/>
    <w:rsid w:val="00B11317"/>
    <w:rsid w:val="00B113DD"/>
    <w:rsid w:val="00B11E17"/>
    <w:rsid w:val="00B122BC"/>
    <w:rsid w:val="00B1233C"/>
    <w:rsid w:val="00B1234F"/>
    <w:rsid w:val="00B126A4"/>
    <w:rsid w:val="00B13528"/>
    <w:rsid w:val="00B139CA"/>
    <w:rsid w:val="00B139FB"/>
    <w:rsid w:val="00B13C2F"/>
    <w:rsid w:val="00B13C3D"/>
    <w:rsid w:val="00B13DFD"/>
    <w:rsid w:val="00B13F37"/>
    <w:rsid w:val="00B1401F"/>
    <w:rsid w:val="00B14777"/>
    <w:rsid w:val="00B14F07"/>
    <w:rsid w:val="00B1549C"/>
    <w:rsid w:val="00B15A79"/>
    <w:rsid w:val="00B15B71"/>
    <w:rsid w:val="00B15D04"/>
    <w:rsid w:val="00B16460"/>
    <w:rsid w:val="00B17C35"/>
    <w:rsid w:val="00B20AE8"/>
    <w:rsid w:val="00B21B81"/>
    <w:rsid w:val="00B21D5D"/>
    <w:rsid w:val="00B227E9"/>
    <w:rsid w:val="00B22965"/>
    <w:rsid w:val="00B237F9"/>
    <w:rsid w:val="00B24A3D"/>
    <w:rsid w:val="00B258BC"/>
    <w:rsid w:val="00B25D95"/>
    <w:rsid w:val="00B26002"/>
    <w:rsid w:val="00B272A7"/>
    <w:rsid w:val="00B278F0"/>
    <w:rsid w:val="00B279E9"/>
    <w:rsid w:val="00B27D91"/>
    <w:rsid w:val="00B300F7"/>
    <w:rsid w:val="00B3137F"/>
    <w:rsid w:val="00B327C3"/>
    <w:rsid w:val="00B34227"/>
    <w:rsid w:val="00B34846"/>
    <w:rsid w:val="00B34932"/>
    <w:rsid w:val="00B34F5B"/>
    <w:rsid w:val="00B34F79"/>
    <w:rsid w:val="00B3523E"/>
    <w:rsid w:val="00B35347"/>
    <w:rsid w:val="00B353C9"/>
    <w:rsid w:val="00B35413"/>
    <w:rsid w:val="00B3591E"/>
    <w:rsid w:val="00B35EC9"/>
    <w:rsid w:val="00B36AD5"/>
    <w:rsid w:val="00B36E84"/>
    <w:rsid w:val="00B36F6C"/>
    <w:rsid w:val="00B37AD1"/>
    <w:rsid w:val="00B409E8"/>
    <w:rsid w:val="00B40CC6"/>
    <w:rsid w:val="00B40DFB"/>
    <w:rsid w:val="00B4157A"/>
    <w:rsid w:val="00B418AC"/>
    <w:rsid w:val="00B42A04"/>
    <w:rsid w:val="00B42AA8"/>
    <w:rsid w:val="00B43208"/>
    <w:rsid w:val="00B436B1"/>
    <w:rsid w:val="00B449DA"/>
    <w:rsid w:val="00B44F33"/>
    <w:rsid w:val="00B4554E"/>
    <w:rsid w:val="00B4606F"/>
    <w:rsid w:val="00B463F9"/>
    <w:rsid w:val="00B46FDF"/>
    <w:rsid w:val="00B4723E"/>
    <w:rsid w:val="00B47A86"/>
    <w:rsid w:val="00B50389"/>
    <w:rsid w:val="00B506B8"/>
    <w:rsid w:val="00B50E43"/>
    <w:rsid w:val="00B51CED"/>
    <w:rsid w:val="00B51E06"/>
    <w:rsid w:val="00B520CE"/>
    <w:rsid w:val="00B533A8"/>
    <w:rsid w:val="00B53665"/>
    <w:rsid w:val="00B53711"/>
    <w:rsid w:val="00B54027"/>
    <w:rsid w:val="00B5492F"/>
    <w:rsid w:val="00B54DE3"/>
    <w:rsid w:val="00B5585B"/>
    <w:rsid w:val="00B56A88"/>
    <w:rsid w:val="00B57772"/>
    <w:rsid w:val="00B6073B"/>
    <w:rsid w:val="00B61345"/>
    <w:rsid w:val="00B61751"/>
    <w:rsid w:val="00B6189E"/>
    <w:rsid w:val="00B61AE7"/>
    <w:rsid w:val="00B61B91"/>
    <w:rsid w:val="00B6283F"/>
    <w:rsid w:val="00B62C75"/>
    <w:rsid w:val="00B62D3E"/>
    <w:rsid w:val="00B63244"/>
    <w:rsid w:val="00B63CC4"/>
    <w:rsid w:val="00B64B71"/>
    <w:rsid w:val="00B64C25"/>
    <w:rsid w:val="00B65091"/>
    <w:rsid w:val="00B65AB5"/>
    <w:rsid w:val="00B663DB"/>
    <w:rsid w:val="00B66EC6"/>
    <w:rsid w:val="00B66F3D"/>
    <w:rsid w:val="00B67236"/>
    <w:rsid w:val="00B6739A"/>
    <w:rsid w:val="00B675E6"/>
    <w:rsid w:val="00B70CEA"/>
    <w:rsid w:val="00B71222"/>
    <w:rsid w:val="00B71B86"/>
    <w:rsid w:val="00B72859"/>
    <w:rsid w:val="00B72D54"/>
    <w:rsid w:val="00B730FE"/>
    <w:rsid w:val="00B7313C"/>
    <w:rsid w:val="00B734B6"/>
    <w:rsid w:val="00B7368D"/>
    <w:rsid w:val="00B73C4F"/>
    <w:rsid w:val="00B7434B"/>
    <w:rsid w:val="00B747E9"/>
    <w:rsid w:val="00B748F1"/>
    <w:rsid w:val="00B752C7"/>
    <w:rsid w:val="00B756AF"/>
    <w:rsid w:val="00B768AB"/>
    <w:rsid w:val="00B77014"/>
    <w:rsid w:val="00B77019"/>
    <w:rsid w:val="00B77316"/>
    <w:rsid w:val="00B77983"/>
    <w:rsid w:val="00B8036C"/>
    <w:rsid w:val="00B8055E"/>
    <w:rsid w:val="00B805D0"/>
    <w:rsid w:val="00B8071C"/>
    <w:rsid w:val="00B81632"/>
    <w:rsid w:val="00B819AB"/>
    <w:rsid w:val="00B82188"/>
    <w:rsid w:val="00B825CE"/>
    <w:rsid w:val="00B8320C"/>
    <w:rsid w:val="00B83D16"/>
    <w:rsid w:val="00B8469B"/>
    <w:rsid w:val="00B84A83"/>
    <w:rsid w:val="00B85277"/>
    <w:rsid w:val="00B85792"/>
    <w:rsid w:val="00B85B58"/>
    <w:rsid w:val="00B86563"/>
    <w:rsid w:val="00B86D5E"/>
    <w:rsid w:val="00B90488"/>
    <w:rsid w:val="00B90886"/>
    <w:rsid w:val="00B90EB8"/>
    <w:rsid w:val="00B910ED"/>
    <w:rsid w:val="00B912D0"/>
    <w:rsid w:val="00B917F4"/>
    <w:rsid w:val="00B93112"/>
    <w:rsid w:val="00B95476"/>
    <w:rsid w:val="00B9631F"/>
    <w:rsid w:val="00B96843"/>
    <w:rsid w:val="00B9705F"/>
    <w:rsid w:val="00B97246"/>
    <w:rsid w:val="00B97458"/>
    <w:rsid w:val="00B97CB0"/>
    <w:rsid w:val="00B97D99"/>
    <w:rsid w:val="00BA08A6"/>
    <w:rsid w:val="00BA11ED"/>
    <w:rsid w:val="00BA1561"/>
    <w:rsid w:val="00BA1687"/>
    <w:rsid w:val="00BA1F1B"/>
    <w:rsid w:val="00BA22FC"/>
    <w:rsid w:val="00BA2475"/>
    <w:rsid w:val="00BA2C5B"/>
    <w:rsid w:val="00BA3798"/>
    <w:rsid w:val="00BA4C88"/>
    <w:rsid w:val="00BA505B"/>
    <w:rsid w:val="00BA55F7"/>
    <w:rsid w:val="00BA56C3"/>
    <w:rsid w:val="00BA5E49"/>
    <w:rsid w:val="00BA633A"/>
    <w:rsid w:val="00BA64BF"/>
    <w:rsid w:val="00BA65EC"/>
    <w:rsid w:val="00BA69CC"/>
    <w:rsid w:val="00BA70EA"/>
    <w:rsid w:val="00BB00FD"/>
    <w:rsid w:val="00BB0185"/>
    <w:rsid w:val="00BB0D72"/>
    <w:rsid w:val="00BB0DF0"/>
    <w:rsid w:val="00BB16B9"/>
    <w:rsid w:val="00BB2C4C"/>
    <w:rsid w:val="00BB2F3F"/>
    <w:rsid w:val="00BB3086"/>
    <w:rsid w:val="00BB4742"/>
    <w:rsid w:val="00BB4A51"/>
    <w:rsid w:val="00BB4CD4"/>
    <w:rsid w:val="00BB4ED7"/>
    <w:rsid w:val="00BB5466"/>
    <w:rsid w:val="00BB5C1E"/>
    <w:rsid w:val="00BB635E"/>
    <w:rsid w:val="00BB637F"/>
    <w:rsid w:val="00BB76F6"/>
    <w:rsid w:val="00BB7B39"/>
    <w:rsid w:val="00BB7FBF"/>
    <w:rsid w:val="00BC060D"/>
    <w:rsid w:val="00BC1000"/>
    <w:rsid w:val="00BC216F"/>
    <w:rsid w:val="00BC3070"/>
    <w:rsid w:val="00BC3A8A"/>
    <w:rsid w:val="00BC3C0D"/>
    <w:rsid w:val="00BC40D3"/>
    <w:rsid w:val="00BC4D6A"/>
    <w:rsid w:val="00BC50D2"/>
    <w:rsid w:val="00BC5344"/>
    <w:rsid w:val="00BC5741"/>
    <w:rsid w:val="00BC575A"/>
    <w:rsid w:val="00BC5F48"/>
    <w:rsid w:val="00BC64F8"/>
    <w:rsid w:val="00BC6F58"/>
    <w:rsid w:val="00BC7DF6"/>
    <w:rsid w:val="00BC7EC9"/>
    <w:rsid w:val="00BD063B"/>
    <w:rsid w:val="00BD0701"/>
    <w:rsid w:val="00BD0AC6"/>
    <w:rsid w:val="00BD1609"/>
    <w:rsid w:val="00BD1BA1"/>
    <w:rsid w:val="00BD24FB"/>
    <w:rsid w:val="00BD26A8"/>
    <w:rsid w:val="00BD26B5"/>
    <w:rsid w:val="00BD3874"/>
    <w:rsid w:val="00BD3E93"/>
    <w:rsid w:val="00BD63A5"/>
    <w:rsid w:val="00BD6F40"/>
    <w:rsid w:val="00BD72D9"/>
    <w:rsid w:val="00BD7807"/>
    <w:rsid w:val="00BD794E"/>
    <w:rsid w:val="00BE0459"/>
    <w:rsid w:val="00BE0B56"/>
    <w:rsid w:val="00BE1EA4"/>
    <w:rsid w:val="00BE2141"/>
    <w:rsid w:val="00BE26E6"/>
    <w:rsid w:val="00BE2B34"/>
    <w:rsid w:val="00BE4415"/>
    <w:rsid w:val="00BE49F2"/>
    <w:rsid w:val="00BE4EF6"/>
    <w:rsid w:val="00BE56BE"/>
    <w:rsid w:val="00BE58D8"/>
    <w:rsid w:val="00BE5981"/>
    <w:rsid w:val="00BE5AB5"/>
    <w:rsid w:val="00BE63E6"/>
    <w:rsid w:val="00BE6840"/>
    <w:rsid w:val="00BE6880"/>
    <w:rsid w:val="00BE7749"/>
    <w:rsid w:val="00BE7B6D"/>
    <w:rsid w:val="00BE7DE4"/>
    <w:rsid w:val="00BE7E91"/>
    <w:rsid w:val="00BE7EB9"/>
    <w:rsid w:val="00BF09B6"/>
    <w:rsid w:val="00BF0AED"/>
    <w:rsid w:val="00BF1019"/>
    <w:rsid w:val="00BF15D7"/>
    <w:rsid w:val="00BF1CE4"/>
    <w:rsid w:val="00BF2483"/>
    <w:rsid w:val="00BF294B"/>
    <w:rsid w:val="00BF2A4C"/>
    <w:rsid w:val="00BF2B0C"/>
    <w:rsid w:val="00BF2DD1"/>
    <w:rsid w:val="00BF31F9"/>
    <w:rsid w:val="00BF33EB"/>
    <w:rsid w:val="00BF4731"/>
    <w:rsid w:val="00BF596E"/>
    <w:rsid w:val="00BF5983"/>
    <w:rsid w:val="00BF5BD7"/>
    <w:rsid w:val="00BF6ACB"/>
    <w:rsid w:val="00BF72C1"/>
    <w:rsid w:val="00BF7AB2"/>
    <w:rsid w:val="00BF7E44"/>
    <w:rsid w:val="00C00192"/>
    <w:rsid w:val="00C00AC2"/>
    <w:rsid w:val="00C00CD7"/>
    <w:rsid w:val="00C018D3"/>
    <w:rsid w:val="00C01F38"/>
    <w:rsid w:val="00C01F6C"/>
    <w:rsid w:val="00C02411"/>
    <w:rsid w:val="00C02B5C"/>
    <w:rsid w:val="00C049E4"/>
    <w:rsid w:val="00C05827"/>
    <w:rsid w:val="00C06298"/>
    <w:rsid w:val="00C06433"/>
    <w:rsid w:val="00C065F3"/>
    <w:rsid w:val="00C11554"/>
    <w:rsid w:val="00C11F5B"/>
    <w:rsid w:val="00C12AB0"/>
    <w:rsid w:val="00C12C9C"/>
    <w:rsid w:val="00C1345D"/>
    <w:rsid w:val="00C13607"/>
    <w:rsid w:val="00C13F02"/>
    <w:rsid w:val="00C14D15"/>
    <w:rsid w:val="00C14EA2"/>
    <w:rsid w:val="00C15255"/>
    <w:rsid w:val="00C153BF"/>
    <w:rsid w:val="00C158E8"/>
    <w:rsid w:val="00C15BD8"/>
    <w:rsid w:val="00C15D21"/>
    <w:rsid w:val="00C15E28"/>
    <w:rsid w:val="00C160F6"/>
    <w:rsid w:val="00C16BBC"/>
    <w:rsid w:val="00C174EC"/>
    <w:rsid w:val="00C175D0"/>
    <w:rsid w:val="00C2009F"/>
    <w:rsid w:val="00C20A64"/>
    <w:rsid w:val="00C21409"/>
    <w:rsid w:val="00C224E3"/>
    <w:rsid w:val="00C2291E"/>
    <w:rsid w:val="00C22972"/>
    <w:rsid w:val="00C234C1"/>
    <w:rsid w:val="00C2410C"/>
    <w:rsid w:val="00C24A22"/>
    <w:rsid w:val="00C250E5"/>
    <w:rsid w:val="00C25669"/>
    <w:rsid w:val="00C258B8"/>
    <w:rsid w:val="00C25EA5"/>
    <w:rsid w:val="00C25F81"/>
    <w:rsid w:val="00C264BA"/>
    <w:rsid w:val="00C26AF8"/>
    <w:rsid w:val="00C27DB6"/>
    <w:rsid w:val="00C27F03"/>
    <w:rsid w:val="00C303CF"/>
    <w:rsid w:val="00C30C5F"/>
    <w:rsid w:val="00C3105A"/>
    <w:rsid w:val="00C312AF"/>
    <w:rsid w:val="00C32388"/>
    <w:rsid w:val="00C32875"/>
    <w:rsid w:val="00C32EAA"/>
    <w:rsid w:val="00C335B6"/>
    <w:rsid w:val="00C33E44"/>
    <w:rsid w:val="00C33EFF"/>
    <w:rsid w:val="00C3437B"/>
    <w:rsid w:val="00C347D6"/>
    <w:rsid w:val="00C34D4F"/>
    <w:rsid w:val="00C35062"/>
    <w:rsid w:val="00C35194"/>
    <w:rsid w:val="00C35BD9"/>
    <w:rsid w:val="00C35CD9"/>
    <w:rsid w:val="00C36FA2"/>
    <w:rsid w:val="00C40376"/>
    <w:rsid w:val="00C409A4"/>
    <w:rsid w:val="00C42230"/>
    <w:rsid w:val="00C42463"/>
    <w:rsid w:val="00C432E9"/>
    <w:rsid w:val="00C438D8"/>
    <w:rsid w:val="00C447A1"/>
    <w:rsid w:val="00C459E2"/>
    <w:rsid w:val="00C45C93"/>
    <w:rsid w:val="00C45EC3"/>
    <w:rsid w:val="00C45F90"/>
    <w:rsid w:val="00C47B2B"/>
    <w:rsid w:val="00C47F19"/>
    <w:rsid w:val="00C502B4"/>
    <w:rsid w:val="00C50402"/>
    <w:rsid w:val="00C507A5"/>
    <w:rsid w:val="00C50899"/>
    <w:rsid w:val="00C50BC7"/>
    <w:rsid w:val="00C51E9C"/>
    <w:rsid w:val="00C526BA"/>
    <w:rsid w:val="00C527D3"/>
    <w:rsid w:val="00C52B61"/>
    <w:rsid w:val="00C53196"/>
    <w:rsid w:val="00C53636"/>
    <w:rsid w:val="00C540E3"/>
    <w:rsid w:val="00C55B4A"/>
    <w:rsid w:val="00C55EE4"/>
    <w:rsid w:val="00C56765"/>
    <w:rsid w:val="00C57BB7"/>
    <w:rsid w:val="00C57C6F"/>
    <w:rsid w:val="00C57FC3"/>
    <w:rsid w:val="00C60445"/>
    <w:rsid w:val="00C6067A"/>
    <w:rsid w:val="00C60ABD"/>
    <w:rsid w:val="00C610DA"/>
    <w:rsid w:val="00C61A04"/>
    <w:rsid w:val="00C61A5F"/>
    <w:rsid w:val="00C61EEC"/>
    <w:rsid w:val="00C63730"/>
    <w:rsid w:val="00C6409B"/>
    <w:rsid w:val="00C65B21"/>
    <w:rsid w:val="00C66711"/>
    <w:rsid w:val="00C66E66"/>
    <w:rsid w:val="00C66E68"/>
    <w:rsid w:val="00C6716C"/>
    <w:rsid w:val="00C6743A"/>
    <w:rsid w:val="00C67458"/>
    <w:rsid w:val="00C675FB"/>
    <w:rsid w:val="00C70076"/>
    <w:rsid w:val="00C70775"/>
    <w:rsid w:val="00C70951"/>
    <w:rsid w:val="00C710AE"/>
    <w:rsid w:val="00C71173"/>
    <w:rsid w:val="00C726CF"/>
    <w:rsid w:val="00C72A82"/>
    <w:rsid w:val="00C730E9"/>
    <w:rsid w:val="00C73C7B"/>
    <w:rsid w:val="00C74334"/>
    <w:rsid w:val="00C7436A"/>
    <w:rsid w:val="00C7441F"/>
    <w:rsid w:val="00C74D48"/>
    <w:rsid w:val="00C755EB"/>
    <w:rsid w:val="00C75A5A"/>
    <w:rsid w:val="00C75BB1"/>
    <w:rsid w:val="00C75C73"/>
    <w:rsid w:val="00C76E1C"/>
    <w:rsid w:val="00C76F1F"/>
    <w:rsid w:val="00C77272"/>
    <w:rsid w:val="00C802B1"/>
    <w:rsid w:val="00C80CD2"/>
    <w:rsid w:val="00C815A0"/>
    <w:rsid w:val="00C816A6"/>
    <w:rsid w:val="00C81922"/>
    <w:rsid w:val="00C821FD"/>
    <w:rsid w:val="00C8230B"/>
    <w:rsid w:val="00C823D5"/>
    <w:rsid w:val="00C834CD"/>
    <w:rsid w:val="00C83CCD"/>
    <w:rsid w:val="00C84E96"/>
    <w:rsid w:val="00C85087"/>
    <w:rsid w:val="00C850D8"/>
    <w:rsid w:val="00C853A0"/>
    <w:rsid w:val="00C85CE2"/>
    <w:rsid w:val="00C86487"/>
    <w:rsid w:val="00C866E2"/>
    <w:rsid w:val="00C8737A"/>
    <w:rsid w:val="00C87412"/>
    <w:rsid w:val="00C87805"/>
    <w:rsid w:val="00C9067A"/>
    <w:rsid w:val="00C90734"/>
    <w:rsid w:val="00C91310"/>
    <w:rsid w:val="00C923A2"/>
    <w:rsid w:val="00C93235"/>
    <w:rsid w:val="00C93CB8"/>
    <w:rsid w:val="00C946C4"/>
    <w:rsid w:val="00C94923"/>
    <w:rsid w:val="00C95BB3"/>
    <w:rsid w:val="00C961FB"/>
    <w:rsid w:val="00C966E0"/>
    <w:rsid w:val="00C96AA8"/>
    <w:rsid w:val="00C96FA5"/>
    <w:rsid w:val="00C97596"/>
    <w:rsid w:val="00C97CB4"/>
    <w:rsid w:val="00CA0EB7"/>
    <w:rsid w:val="00CA1140"/>
    <w:rsid w:val="00CA12C4"/>
    <w:rsid w:val="00CA1344"/>
    <w:rsid w:val="00CA26EC"/>
    <w:rsid w:val="00CA286D"/>
    <w:rsid w:val="00CA2EE2"/>
    <w:rsid w:val="00CA3F83"/>
    <w:rsid w:val="00CA495A"/>
    <w:rsid w:val="00CA4A84"/>
    <w:rsid w:val="00CA4CF3"/>
    <w:rsid w:val="00CA5137"/>
    <w:rsid w:val="00CA5639"/>
    <w:rsid w:val="00CA586A"/>
    <w:rsid w:val="00CA5F3F"/>
    <w:rsid w:val="00CA68BE"/>
    <w:rsid w:val="00CA70CD"/>
    <w:rsid w:val="00CB00FE"/>
    <w:rsid w:val="00CB0379"/>
    <w:rsid w:val="00CB0C39"/>
    <w:rsid w:val="00CB17A4"/>
    <w:rsid w:val="00CB2353"/>
    <w:rsid w:val="00CB2CEF"/>
    <w:rsid w:val="00CB395A"/>
    <w:rsid w:val="00CB4236"/>
    <w:rsid w:val="00CB4CE5"/>
    <w:rsid w:val="00CB507B"/>
    <w:rsid w:val="00CB54FB"/>
    <w:rsid w:val="00CB5B56"/>
    <w:rsid w:val="00CB67ED"/>
    <w:rsid w:val="00CB6CF0"/>
    <w:rsid w:val="00CB788E"/>
    <w:rsid w:val="00CB7C96"/>
    <w:rsid w:val="00CC01E3"/>
    <w:rsid w:val="00CC0410"/>
    <w:rsid w:val="00CC0A29"/>
    <w:rsid w:val="00CC0B6F"/>
    <w:rsid w:val="00CC1029"/>
    <w:rsid w:val="00CC13B7"/>
    <w:rsid w:val="00CC1411"/>
    <w:rsid w:val="00CC1CA1"/>
    <w:rsid w:val="00CC26E1"/>
    <w:rsid w:val="00CC291F"/>
    <w:rsid w:val="00CC2B1C"/>
    <w:rsid w:val="00CC33F1"/>
    <w:rsid w:val="00CC370B"/>
    <w:rsid w:val="00CC37FC"/>
    <w:rsid w:val="00CC475F"/>
    <w:rsid w:val="00CC5F92"/>
    <w:rsid w:val="00CC648D"/>
    <w:rsid w:val="00CC67E4"/>
    <w:rsid w:val="00CC6AF7"/>
    <w:rsid w:val="00CC6F20"/>
    <w:rsid w:val="00CC7DF4"/>
    <w:rsid w:val="00CD0863"/>
    <w:rsid w:val="00CD0B4F"/>
    <w:rsid w:val="00CD1172"/>
    <w:rsid w:val="00CD148F"/>
    <w:rsid w:val="00CD18F5"/>
    <w:rsid w:val="00CD1912"/>
    <w:rsid w:val="00CD1D58"/>
    <w:rsid w:val="00CD21E7"/>
    <w:rsid w:val="00CD2967"/>
    <w:rsid w:val="00CD352E"/>
    <w:rsid w:val="00CD4DA9"/>
    <w:rsid w:val="00CD58BE"/>
    <w:rsid w:val="00CD5D2C"/>
    <w:rsid w:val="00CD60C6"/>
    <w:rsid w:val="00CD63FF"/>
    <w:rsid w:val="00CD6DF0"/>
    <w:rsid w:val="00CD7E14"/>
    <w:rsid w:val="00CE0394"/>
    <w:rsid w:val="00CE1315"/>
    <w:rsid w:val="00CE335E"/>
    <w:rsid w:val="00CE4143"/>
    <w:rsid w:val="00CE448E"/>
    <w:rsid w:val="00CE47A6"/>
    <w:rsid w:val="00CE52CC"/>
    <w:rsid w:val="00CE73FC"/>
    <w:rsid w:val="00CE75BC"/>
    <w:rsid w:val="00CE7DFD"/>
    <w:rsid w:val="00CF0073"/>
    <w:rsid w:val="00CF011E"/>
    <w:rsid w:val="00CF0B4C"/>
    <w:rsid w:val="00CF1181"/>
    <w:rsid w:val="00CF17F8"/>
    <w:rsid w:val="00CF2251"/>
    <w:rsid w:val="00CF22D5"/>
    <w:rsid w:val="00CF3ACF"/>
    <w:rsid w:val="00CF3D9D"/>
    <w:rsid w:val="00CF45AA"/>
    <w:rsid w:val="00CF4AFD"/>
    <w:rsid w:val="00CF4E8C"/>
    <w:rsid w:val="00CF4FA5"/>
    <w:rsid w:val="00CF5F88"/>
    <w:rsid w:val="00CF5F9F"/>
    <w:rsid w:val="00CF7705"/>
    <w:rsid w:val="00CF7E18"/>
    <w:rsid w:val="00D0039D"/>
    <w:rsid w:val="00D00873"/>
    <w:rsid w:val="00D01321"/>
    <w:rsid w:val="00D01324"/>
    <w:rsid w:val="00D016AF"/>
    <w:rsid w:val="00D02059"/>
    <w:rsid w:val="00D020D6"/>
    <w:rsid w:val="00D02A26"/>
    <w:rsid w:val="00D02DC9"/>
    <w:rsid w:val="00D02FAC"/>
    <w:rsid w:val="00D03066"/>
    <w:rsid w:val="00D03981"/>
    <w:rsid w:val="00D040A4"/>
    <w:rsid w:val="00D04147"/>
    <w:rsid w:val="00D048F3"/>
    <w:rsid w:val="00D050E6"/>
    <w:rsid w:val="00D06DB5"/>
    <w:rsid w:val="00D0736B"/>
    <w:rsid w:val="00D07B7A"/>
    <w:rsid w:val="00D1111E"/>
    <w:rsid w:val="00D112F2"/>
    <w:rsid w:val="00D11D71"/>
    <w:rsid w:val="00D11DD2"/>
    <w:rsid w:val="00D1313A"/>
    <w:rsid w:val="00D13607"/>
    <w:rsid w:val="00D139A0"/>
    <w:rsid w:val="00D13A91"/>
    <w:rsid w:val="00D14A1B"/>
    <w:rsid w:val="00D14D7C"/>
    <w:rsid w:val="00D14F52"/>
    <w:rsid w:val="00D1510D"/>
    <w:rsid w:val="00D168B9"/>
    <w:rsid w:val="00D16BAA"/>
    <w:rsid w:val="00D17DB2"/>
    <w:rsid w:val="00D17FA2"/>
    <w:rsid w:val="00D200D1"/>
    <w:rsid w:val="00D201BE"/>
    <w:rsid w:val="00D20926"/>
    <w:rsid w:val="00D20983"/>
    <w:rsid w:val="00D21450"/>
    <w:rsid w:val="00D217A6"/>
    <w:rsid w:val="00D21C6A"/>
    <w:rsid w:val="00D21CA6"/>
    <w:rsid w:val="00D22246"/>
    <w:rsid w:val="00D22848"/>
    <w:rsid w:val="00D2322A"/>
    <w:rsid w:val="00D234F2"/>
    <w:rsid w:val="00D236BD"/>
    <w:rsid w:val="00D239F7"/>
    <w:rsid w:val="00D245AB"/>
    <w:rsid w:val="00D248E2"/>
    <w:rsid w:val="00D25390"/>
    <w:rsid w:val="00D2697D"/>
    <w:rsid w:val="00D27A87"/>
    <w:rsid w:val="00D27CEB"/>
    <w:rsid w:val="00D3041C"/>
    <w:rsid w:val="00D31495"/>
    <w:rsid w:val="00D31596"/>
    <w:rsid w:val="00D32373"/>
    <w:rsid w:val="00D32787"/>
    <w:rsid w:val="00D32835"/>
    <w:rsid w:val="00D3283F"/>
    <w:rsid w:val="00D335DB"/>
    <w:rsid w:val="00D33D44"/>
    <w:rsid w:val="00D342D8"/>
    <w:rsid w:val="00D346A1"/>
    <w:rsid w:val="00D35905"/>
    <w:rsid w:val="00D35A1A"/>
    <w:rsid w:val="00D366D6"/>
    <w:rsid w:val="00D367EE"/>
    <w:rsid w:val="00D36AEF"/>
    <w:rsid w:val="00D37178"/>
    <w:rsid w:val="00D37915"/>
    <w:rsid w:val="00D400B5"/>
    <w:rsid w:val="00D40682"/>
    <w:rsid w:val="00D407D7"/>
    <w:rsid w:val="00D40933"/>
    <w:rsid w:val="00D40CE3"/>
    <w:rsid w:val="00D41136"/>
    <w:rsid w:val="00D42003"/>
    <w:rsid w:val="00D4220D"/>
    <w:rsid w:val="00D423F2"/>
    <w:rsid w:val="00D427A3"/>
    <w:rsid w:val="00D42B88"/>
    <w:rsid w:val="00D433D2"/>
    <w:rsid w:val="00D4476D"/>
    <w:rsid w:val="00D44914"/>
    <w:rsid w:val="00D450D2"/>
    <w:rsid w:val="00D46242"/>
    <w:rsid w:val="00D46619"/>
    <w:rsid w:val="00D46DD7"/>
    <w:rsid w:val="00D47967"/>
    <w:rsid w:val="00D47AF2"/>
    <w:rsid w:val="00D47F4C"/>
    <w:rsid w:val="00D50861"/>
    <w:rsid w:val="00D50EF4"/>
    <w:rsid w:val="00D5165C"/>
    <w:rsid w:val="00D5178D"/>
    <w:rsid w:val="00D51D48"/>
    <w:rsid w:val="00D52051"/>
    <w:rsid w:val="00D5214B"/>
    <w:rsid w:val="00D52616"/>
    <w:rsid w:val="00D541B5"/>
    <w:rsid w:val="00D549CF"/>
    <w:rsid w:val="00D5570D"/>
    <w:rsid w:val="00D55A75"/>
    <w:rsid w:val="00D55AC8"/>
    <w:rsid w:val="00D55E4C"/>
    <w:rsid w:val="00D560F2"/>
    <w:rsid w:val="00D569EF"/>
    <w:rsid w:val="00D57494"/>
    <w:rsid w:val="00D5757A"/>
    <w:rsid w:val="00D57EA7"/>
    <w:rsid w:val="00D57EE7"/>
    <w:rsid w:val="00D60BCA"/>
    <w:rsid w:val="00D6119B"/>
    <w:rsid w:val="00D61566"/>
    <w:rsid w:val="00D61BA4"/>
    <w:rsid w:val="00D61C00"/>
    <w:rsid w:val="00D61ED7"/>
    <w:rsid w:val="00D621EE"/>
    <w:rsid w:val="00D624B0"/>
    <w:rsid w:val="00D62A8F"/>
    <w:rsid w:val="00D636EC"/>
    <w:rsid w:val="00D6387A"/>
    <w:rsid w:val="00D63F8F"/>
    <w:rsid w:val="00D64519"/>
    <w:rsid w:val="00D64DA6"/>
    <w:rsid w:val="00D65D43"/>
    <w:rsid w:val="00D70947"/>
    <w:rsid w:val="00D71020"/>
    <w:rsid w:val="00D720BC"/>
    <w:rsid w:val="00D72155"/>
    <w:rsid w:val="00D723E2"/>
    <w:rsid w:val="00D72828"/>
    <w:rsid w:val="00D73944"/>
    <w:rsid w:val="00D74013"/>
    <w:rsid w:val="00D7450F"/>
    <w:rsid w:val="00D747A5"/>
    <w:rsid w:val="00D749B6"/>
    <w:rsid w:val="00D74C17"/>
    <w:rsid w:val="00D7509B"/>
    <w:rsid w:val="00D7576A"/>
    <w:rsid w:val="00D75D07"/>
    <w:rsid w:val="00D7627F"/>
    <w:rsid w:val="00D762A9"/>
    <w:rsid w:val="00D768C4"/>
    <w:rsid w:val="00D76A12"/>
    <w:rsid w:val="00D77382"/>
    <w:rsid w:val="00D77781"/>
    <w:rsid w:val="00D778A0"/>
    <w:rsid w:val="00D80023"/>
    <w:rsid w:val="00D80B9D"/>
    <w:rsid w:val="00D81B6B"/>
    <w:rsid w:val="00D81CCE"/>
    <w:rsid w:val="00D8287C"/>
    <w:rsid w:val="00D82D51"/>
    <w:rsid w:val="00D833C5"/>
    <w:rsid w:val="00D83E50"/>
    <w:rsid w:val="00D83F89"/>
    <w:rsid w:val="00D840F1"/>
    <w:rsid w:val="00D842E8"/>
    <w:rsid w:val="00D8451E"/>
    <w:rsid w:val="00D84570"/>
    <w:rsid w:val="00D84B70"/>
    <w:rsid w:val="00D850B0"/>
    <w:rsid w:val="00D85BA7"/>
    <w:rsid w:val="00D86101"/>
    <w:rsid w:val="00D86426"/>
    <w:rsid w:val="00D86E9A"/>
    <w:rsid w:val="00D871A4"/>
    <w:rsid w:val="00D879A7"/>
    <w:rsid w:val="00D87C13"/>
    <w:rsid w:val="00D87C9C"/>
    <w:rsid w:val="00D91F1B"/>
    <w:rsid w:val="00D928CA"/>
    <w:rsid w:val="00D92B1B"/>
    <w:rsid w:val="00D92EE0"/>
    <w:rsid w:val="00D93E2E"/>
    <w:rsid w:val="00D942F8"/>
    <w:rsid w:val="00D9458C"/>
    <w:rsid w:val="00D95133"/>
    <w:rsid w:val="00D9577B"/>
    <w:rsid w:val="00D95EBA"/>
    <w:rsid w:val="00D96202"/>
    <w:rsid w:val="00D9675C"/>
    <w:rsid w:val="00D96B5B"/>
    <w:rsid w:val="00D96E9B"/>
    <w:rsid w:val="00D96F2B"/>
    <w:rsid w:val="00D97D23"/>
    <w:rsid w:val="00DA0A39"/>
    <w:rsid w:val="00DA0CD3"/>
    <w:rsid w:val="00DA1004"/>
    <w:rsid w:val="00DA1DBF"/>
    <w:rsid w:val="00DA3207"/>
    <w:rsid w:val="00DA3769"/>
    <w:rsid w:val="00DA3A45"/>
    <w:rsid w:val="00DA44F1"/>
    <w:rsid w:val="00DA4B28"/>
    <w:rsid w:val="00DA544B"/>
    <w:rsid w:val="00DA56A6"/>
    <w:rsid w:val="00DA5A57"/>
    <w:rsid w:val="00DA5E97"/>
    <w:rsid w:val="00DA5F75"/>
    <w:rsid w:val="00DA6A60"/>
    <w:rsid w:val="00DA6A9E"/>
    <w:rsid w:val="00DA740F"/>
    <w:rsid w:val="00DA7936"/>
    <w:rsid w:val="00DA7D17"/>
    <w:rsid w:val="00DB0778"/>
    <w:rsid w:val="00DB0A48"/>
    <w:rsid w:val="00DB0D9E"/>
    <w:rsid w:val="00DB1681"/>
    <w:rsid w:val="00DB1D30"/>
    <w:rsid w:val="00DB1E82"/>
    <w:rsid w:val="00DB289F"/>
    <w:rsid w:val="00DB3425"/>
    <w:rsid w:val="00DB437A"/>
    <w:rsid w:val="00DB49F7"/>
    <w:rsid w:val="00DB5452"/>
    <w:rsid w:val="00DB5AC7"/>
    <w:rsid w:val="00DB5CBF"/>
    <w:rsid w:val="00DB5F9A"/>
    <w:rsid w:val="00DB6423"/>
    <w:rsid w:val="00DB64B8"/>
    <w:rsid w:val="00DB67BB"/>
    <w:rsid w:val="00DB6F29"/>
    <w:rsid w:val="00DB785F"/>
    <w:rsid w:val="00DB7D0D"/>
    <w:rsid w:val="00DC1CCB"/>
    <w:rsid w:val="00DC213F"/>
    <w:rsid w:val="00DC299D"/>
    <w:rsid w:val="00DC2BF1"/>
    <w:rsid w:val="00DC46C3"/>
    <w:rsid w:val="00DC511A"/>
    <w:rsid w:val="00DC560A"/>
    <w:rsid w:val="00DC5755"/>
    <w:rsid w:val="00DC6081"/>
    <w:rsid w:val="00DC671E"/>
    <w:rsid w:val="00DC6C98"/>
    <w:rsid w:val="00DC7382"/>
    <w:rsid w:val="00DC7F8A"/>
    <w:rsid w:val="00DD008A"/>
    <w:rsid w:val="00DD0361"/>
    <w:rsid w:val="00DD0BBF"/>
    <w:rsid w:val="00DD1BF6"/>
    <w:rsid w:val="00DD1D7E"/>
    <w:rsid w:val="00DD352F"/>
    <w:rsid w:val="00DD38B7"/>
    <w:rsid w:val="00DD396E"/>
    <w:rsid w:val="00DD3C20"/>
    <w:rsid w:val="00DD3D93"/>
    <w:rsid w:val="00DD4B0F"/>
    <w:rsid w:val="00DD4B77"/>
    <w:rsid w:val="00DD4E09"/>
    <w:rsid w:val="00DD58CE"/>
    <w:rsid w:val="00DD5E66"/>
    <w:rsid w:val="00DD5F7B"/>
    <w:rsid w:val="00DD613F"/>
    <w:rsid w:val="00DD7171"/>
    <w:rsid w:val="00DD75E8"/>
    <w:rsid w:val="00DD7D2E"/>
    <w:rsid w:val="00DE063F"/>
    <w:rsid w:val="00DE0B5D"/>
    <w:rsid w:val="00DE1118"/>
    <w:rsid w:val="00DE16C0"/>
    <w:rsid w:val="00DE17B1"/>
    <w:rsid w:val="00DE1AC3"/>
    <w:rsid w:val="00DE2818"/>
    <w:rsid w:val="00DE2FB5"/>
    <w:rsid w:val="00DE30F1"/>
    <w:rsid w:val="00DE3142"/>
    <w:rsid w:val="00DE36CD"/>
    <w:rsid w:val="00DE3F66"/>
    <w:rsid w:val="00DE410E"/>
    <w:rsid w:val="00DE4362"/>
    <w:rsid w:val="00DE45A9"/>
    <w:rsid w:val="00DE56C2"/>
    <w:rsid w:val="00DE58EC"/>
    <w:rsid w:val="00DE5C15"/>
    <w:rsid w:val="00DE6411"/>
    <w:rsid w:val="00DE6850"/>
    <w:rsid w:val="00DE6A3A"/>
    <w:rsid w:val="00DE6E52"/>
    <w:rsid w:val="00DE7239"/>
    <w:rsid w:val="00DE7675"/>
    <w:rsid w:val="00DE783C"/>
    <w:rsid w:val="00DF0B99"/>
    <w:rsid w:val="00DF2327"/>
    <w:rsid w:val="00DF25D7"/>
    <w:rsid w:val="00DF298D"/>
    <w:rsid w:val="00DF2C0A"/>
    <w:rsid w:val="00DF3237"/>
    <w:rsid w:val="00DF406B"/>
    <w:rsid w:val="00DF490D"/>
    <w:rsid w:val="00DF5143"/>
    <w:rsid w:val="00DF587B"/>
    <w:rsid w:val="00DF6177"/>
    <w:rsid w:val="00DF6AB8"/>
    <w:rsid w:val="00DF7D9C"/>
    <w:rsid w:val="00DF7E39"/>
    <w:rsid w:val="00E00298"/>
    <w:rsid w:val="00E00CF2"/>
    <w:rsid w:val="00E015A7"/>
    <w:rsid w:val="00E01848"/>
    <w:rsid w:val="00E0190F"/>
    <w:rsid w:val="00E023FD"/>
    <w:rsid w:val="00E024EC"/>
    <w:rsid w:val="00E0297D"/>
    <w:rsid w:val="00E02C27"/>
    <w:rsid w:val="00E0335E"/>
    <w:rsid w:val="00E03454"/>
    <w:rsid w:val="00E035AC"/>
    <w:rsid w:val="00E0440B"/>
    <w:rsid w:val="00E04BB0"/>
    <w:rsid w:val="00E0578A"/>
    <w:rsid w:val="00E062DC"/>
    <w:rsid w:val="00E06814"/>
    <w:rsid w:val="00E06B1D"/>
    <w:rsid w:val="00E06B3C"/>
    <w:rsid w:val="00E0705E"/>
    <w:rsid w:val="00E070C3"/>
    <w:rsid w:val="00E070DD"/>
    <w:rsid w:val="00E074C8"/>
    <w:rsid w:val="00E0778A"/>
    <w:rsid w:val="00E07ED2"/>
    <w:rsid w:val="00E1026F"/>
    <w:rsid w:val="00E10939"/>
    <w:rsid w:val="00E10AF2"/>
    <w:rsid w:val="00E10D82"/>
    <w:rsid w:val="00E1115E"/>
    <w:rsid w:val="00E120FD"/>
    <w:rsid w:val="00E12C49"/>
    <w:rsid w:val="00E1348E"/>
    <w:rsid w:val="00E13624"/>
    <w:rsid w:val="00E14662"/>
    <w:rsid w:val="00E14BDD"/>
    <w:rsid w:val="00E14F14"/>
    <w:rsid w:val="00E15894"/>
    <w:rsid w:val="00E1626A"/>
    <w:rsid w:val="00E162B1"/>
    <w:rsid w:val="00E16D01"/>
    <w:rsid w:val="00E20047"/>
    <w:rsid w:val="00E20AE3"/>
    <w:rsid w:val="00E210E5"/>
    <w:rsid w:val="00E2187F"/>
    <w:rsid w:val="00E21C14"/>
    <w:rsid w:val="00E22DCC"/>
    <w:rsid w:val="00E24384"/>
    <w:rsid w:val="00E25001"/>
    <w:rsid w:val="00E2581D"/>
    <w:rsid w:val="00E265A5"/>
    <w:rsid w:val="00E27B25"/>
    <w:rsid w:val="00E27DD0"/>
    <w:rsid w:val="00E27F32"/>
    <w:rsid w:val="00E308C3"/>
    <w:rsid w:val="00E30917"/>
    <w:rsid w:val="00E32D2F"/>
    <w:rsid w:val="00E32E2B"/>
    <w:rsid w:val="00E3320F"/>
    <w:rsid w:val="00E333C3"/>
    <w:rsid w:val="00E3358D"/>
    <w:rsid w:val="00E34FFC"/>
    <w:rsid w:val="00E35C0F"/>
    <w:rsid w:val="00E35F70"/>
    <w:rsid w:val="00E360F6"/>
    <w:rsid w:val="00E3659A"/>
    <w:rsid w:val="00E36DAF"/>
    <w:rsid w:val="00E37765"/>
    <w:rsid w:val="00E40BBF"/>
    <w:rsid w:val="00E41BC9"/>
    <w:rsid w:val="00E4236F"/>
    <w:rsid w:val="00E42B8B"/>
    <w:rsid w:val="00E431EB"/>
    <w:rsid w:val="00E43DF3"/>
    <w:rsid w:val="00E447F4"/>
    <w:rsid w:val="00E44A83"/>
    <w:rsid w:val="00E44C81"/>
    <w:rsid w:val="00E4605B"/>
    <w:rsid w:val="00E4636E"/>
    <w:rsid w:val="00E469EA"/>
    <w:rsid w:val="00E47848"/>
    <w:rsid w:val="00E50225"/>
    <w:rsid w:val="00E50CAA"/>
    <w:rsid w:val="00E52564"/>
    <w:rsid w:val="00E52E2C"/>
    <w:rsid w:val="00E535EC"/>
    <w:rsid w:val="00E544A9"/>
    <w:rsid w:val="00E5511B"/>
    <w:rsid w:val="00E55309"/>
    <w:rsid w:val="00E555B3"/>
    <w:rsid w:val="00E55AA0"/>
    <w:rsid w:val="00E55C47"/>
    <w:rsid w:val="00E56138"/>
    <w:rsid w:val="00E56646"/>
    <w:rsid w:val="00E568DD"/>
    <w:rsid w:val="00E56C20"/>
    <w:rsid w:val="00E56EB4"/>
    <w:rsid w:val="00E56F50"/>
    <w:rsid w:val="00E57055"/>
    <w:rsid w:val="00E5708F"/>
    <w:rsid w:val="00E578D7"/>
    <w:rsid w:val="00E60656"/>
    <w:rsid w:val="00E6082F"/>
    <w:rsid w:val="00E60BE5"/>
    <w:rsid w:val="00E60ECC"/>
    <w:rsid w:val="00E612C8"/>
    <w:rsid w:val="00E61460"/>
    <w:rsid w:val="00E614C9"/>
    <w:rsid w:val="00E617C2"/>
    <w:rsid w:val="00E61D76"/>
    <w:rsid w:val="00E6200E"/>
    <w:rsid w:val="00E62105"/>
    <w:rsid w:val="00E622F1"/>
    <w:rsid w:val="00E62CE4"/>
    <w:rsid w:val="00E64227"/>
    <w:rsid w:val="00E6456C"/>
    <w:rsid w:val="00E64C2C"/>
    <w:rsid w:val="00E64E2B"/>
    <w:rsid w:val="00E64F60"/>
    <w:rsid w:val="00E65052"/>
    <w:rsid w:val="00E6611A"/>
    <w:rsid w:val="00E6623F"/>
    <w:rsid w:val="00E665E3"/>
    <w:rsid w:val="00E66A0C"/>
    <w:rsid w:val="00E673EE"/>
    <w:rsid w:val="00E67758"/>
    <w:rsid w:val="00E67EF4"/>
    <w:rsid w:val="00E7089A"/>
    <w:rsid w:val="00E70D3C"/>
    <w:rsid w:val="00E7123C"/>
    <w:rsid w:val="00E71337"/>
    <w:rsid w:val="00E71852"/>
    <w:rsid w:val="00E71A75"/>
    <w:rsid w:val="00E731EB"/>
    <w:rsid w:val="00E743E9"/>
    <w:rsid w:val="00E7463D"/>
    <w:rsid w:val="00E7473A"/>
    <w:rsid w:val="00E7496D"/>
    <w:rsid w:val="00E74A07"/>
    <w:rsid w:val="00E74D19"/>
    <w:rsid w:val="00E74D87"/>
    <w:rsid w:val="00E74FFB"/>
    <w:rsid w:val="00E758FC"/>
    <w:rsid w:val="00E75E2D"/>
    <w:rsid w:val="00E7623F"/>
    <w:rsid w:val="00E76375"/>
    <w:rsid w:val="00E76599"/>
    <w:rsid w:val="00E76ADF"/>
    <w:rsid w:val="00E76B94"/>
    <w:rsid w:val="00E76F21"/>
    <w:rsid w:val="00E77088"/>
    <w:rsid w:val="00E77316"/>
    <w:rsid w:val="00E809A2"/>
    <w:rsid w:val="00E80AAF"/>
    <w:rsid w:val="00E82537"/>
    <w:rsid w:val="00E826AC"/>
    <w:rsid w:val="00E83463"/>
    <w:rsid w:val="00E835D2"/>
    <w:rsid w:val="00E839D9"/>
    <w:rsid w:val="00E842DE"/>
    <w:rsid w:val="00E85362"/>
    <w:rsid w:val="00E85A11"/>
    <w:rsid w:val="00E862CA"/>
    <w:rsid w:val="00E86EC7"/>
    <w:rsid w:val="00E86F05"/>
    <w:rsid w:val="00E87405"/>
    <w:rsid w:val="00E87532"/>
    <w:rsid w:val="00E8753B"/>
    <w:rsid w:val="00E902E1"/>
    <w:rsid w:val="00E90AC5"/>
    <w:rsid w:val="00E91D96"/>
    <w:rsid w:val="00E9299F"/>
    <w:rsid w:val="00E92D0D"/>
    <w:rsid w:val="00E9364E"/>
    <w:rsid w:val="00E9477F"/>
    <w:rsid w:val="00E94BE0"/>
    <w:rsid w:val="00E955FC"/>
    <w:rsid w:val="00E95DB8"/>
    <w:rsid w:val="00E95DBF"/>
    <w:rsid w:val="00E96339"/>
    <w:rsid w:val="00E963CD"/>
    <w:rsid w:val="00E97956"/>
    <w:rsid w:val="00EA0148"/>
    <w:rsid w:val="00EA0415"/>
    <w:rsid w:val="00EA1269"/>
    <w:rsid w:val="00EA2D74"/>
    <w:rsid w:val="00EA35BC"/>
    <w:rsid w:val="00EA4283"/>
    <w:rsid w:val="00EA45FB"/>
    <w:rsid w:val="00EA599C"/>
    <w:rsid w:val="00EA63FD"/>
    <w:rsid w:val="00EA725E"/>
    <w:rsid w:val="00EB2168"/>
    <w:rsid w:val="00EB219C"/>
    <w:rsid w:val="00EB2674"/>
    <w:rsid w:val="00EB2C01"/>
    <w:rsid w:val="00EB3392"/>
    <w:rsid w:val="00EB3648"/>
    <w:rsid w:val="00EB36E6"/>
    <w:rsid w:val="00EB3B96"/>
    <w:rsid w:val="00EB3F21"/>
    <w:rsid w:val="00EB43FE"/>
    <w:rsid w:val="00EB4874"/>
    <w:rsid w:val="00EB51BB"/>
    <w:rsid w:val="00EB5D48"/>
    <w:rsid w:val="00EB62C9"/>
    <w:rsid w:val="00EB65C7"/>
    <w:rsid w:val="00EB6B5E"/>
    <w:rsid w:val="00EB7416"/>
    <w:rsid w:val="00EB789B"/>
    <w:rsid w:val="00EC03AF"/>
    <w:rsid w:val="00EC048B"/>
    <w:rsid w:val="00EC0A81"/>
    <w:rsid w:val="00EC0E66"/>
    <w:rsid w:val="00EC0EFF"/>
    <w:rsid w:val="00EC1090"/>
    <w:rsid w:val="00EC1EB9"/>
    <w:rsid w:val="00EC2C6D"/>
    <w:rsid w:val="00EC3D9B"/>
    <w:rsid w:val="00EC47DB"/>
    <w:rsid w:val="00EC5938"/>
    <w:rsid w:val="00EC62DC"/>
    <w:rsid w:val="00EC7708"/>
    <w:rsid w:val="00ED025F"/>
    <w:rsid w:val="00ED0829"/>
    <w:rsid w:val="00ED0CC4"/>
    <w:rsid w:val="00ED0F5D"/>
    <w:rsid w:val="00ED19F0"/>
    <w:rsid w:val="00ED1CD2"/>
    <w:rsid w:val="00ED2436"/>
    <w:rsid w:val="00ED3770"/>
    <w:rsid w:val="00ED3826"/>
    <w:rsid w:val="00ED3E24"/>
    <w:rsid w:val="00ED487E"/>
    <w:rsid w:val="00ED5387"/>
    <w:rsid w:val="00ED5389"/>
    <w:rsid w:val="00ED538F"/>
    <w:rsid w:val="00ED54B6"/>
    <w:rsid w:val="00ED5B9E"/>
    <w:rsid w:val="00ED60C1"/>
    <w:rsid w:val="00ED7266"/>
    <w:rsid w:val="00ED7384"/>
    <w:rsid w:val="00EE0167"/>
    <w:rsid w:val="00EE0315"/>
    <w:rsid w:val="00EE0A8C"/>
    <w:rsid w:val="00EE137C"/>
    <w:rsid w:val="00EE1703"/>
    <w:rsid w:val="00EE1C7D"/>
    <w:rsid w:val="00EE20AA"/>
    <w:rsid w:val="00EE273B"/>
    <w:rsid w:val="00EE2952"/>
    <w:rsid w:val="00EE30B4"/>
    <w:rsid w:val="00EE54A8"/>
    <w:rsid w:val="00EE59ED"/>
    <w:rsid w:val="00EE68DF"/>
    <w:rsid w:val="00EE70A0"/>
    <w:rsid w:val="00EE7941"/>
    <w:rsid w:val="00EE7D3A"/>
    <w:rsid w:val="00EF0177"/>
    <w:rsid w:val="00EF0466"/>
    <w:rsid w:val="00EF053D"/>
    <w:rsid w:val="00EF0760"/>
    <w:rsid w:val="00EF1AC0"/>
    <w:rsid w:val="00EF239A"/>
    <w:rsid w:val="00EF2E14"/>
    <w:rsid w:val="00EF3ADC"/>
    <w:rsid w:val="00EF4559"/>
    <w:rsid w:val="00EF4924"/>
    <w:rsid w:val="00EF4DE2"/>
    <w:rsid w:val="00EF5783"/>
    <w:rsid w:val="00EF59DE"/>
    <w:rsid w:val="00EF6317"/>
    <w:rsid w:val="00EF6C0D"/>
    <w:rsid w:val="00EF7126"/>
    <w:rsid w:val="00EF7471"/>
    <w:rsid w:val="00EF7AA9"/>
    <w:rsid w:val="00F00081"/>
    <w:rsid w:val="00F00BD9"/>
    <w:rsid w:val="00F016B9"/>
    <w:rsid w:val="00F02183"/>
    <w:rsid w:val="00F022D3"/>
    <w:rsid w:val="00F02ED0"/>
    <w:rsid w:val="00F038CB"/>
    <w:rsid w:val="00F03ACA"/>
    <w:rsid w:val="00F03ADF"/>
    <w:rsid w:val="00F04230"/>
    <w:rsid w:val="00F04784"/>
    <w:rsid w:val="00F049DD"/>
    <w:rsid w:val="00F04AD0"/>
    <w:rsid w:val="00F04DE1"/>
    <w:rsid w:val="00F055E7"/>
    <w:rsid w:val="00F05814"/>
    <w:rsid w:val="00F05E9E"/>
    <w:rsid w:val="00F10333"/>
    <w:rsid w:val="00F118B6"/>
    <w:rsid w:val="00F11A19"/>
    <w:rsid w:val="00F12205"/>
    <w:rsid w:val="00F13448"/>
    <w:rsid w:val="00F134C4"/>
    <w:rsid w:val="00F13952"/>
    <w:rsid w:val="00F148E8"/>
    <w:rsid w:val="00F1508D"/>
    <w:rsid w:val="00F15308"/>
    <w:rsid w:val="00F1557C"/>
    <w:rsid w:val="00F1575D"/>
    <w:rsid w:val="00F16502"/>
    <w:rsid w:val="00F16B40"/>
    <w:rsid w:val="00F16DA2"/>
    <w:rsid w:val="00F17B8A"/>
    <w:rsid w:val="00F17DD2"/>
    <w:rsid w:val="00F20458"/>
    <w:rsid w:val="00F204A7"/>
    <w:rsid w:val="00F209C2"/>
    <w:rsid w:val="00F22373"/>
    <w:rsid w:val="00F224BB"/>
    <w:rsid w:val="00F2274F"/>
    <w:rsid w:val="00F22CD4"/>
    <w:rsid w:val="00F22E76"/>
    <w:rsid w:val="00F23576"/>
    <w:rsid w:val="00F235F7"/>
    <w:rsid w:val="00F23A63"/>
    <w:rsid w:val="00F2400A"/>
    <w:rsid w:val="00F2479F"/>
    <w:rsid w:val="00F250F9"/>
    <w:rsid w:val="00F2736E"/>
    <w:rsid w:val="00F27673"/>
    <w:rsid w:val="00F303FD"/>
    <w:rsid w:val="00F30C5B"/>
    <w:rsid w:val="00F30F95"/>
    <w:rsid w:val="00F31F21"/>
    <w:rsid w:val="00F32512"/>
    <w:rsid w:val="00F33422"/>
    <w:rsid w:val="00F33840"/>
    <w:rsid w:val="00F33EA8"/>
    <w:rsid w:val="00F3416B"/>
    <w:rsid w:val="00F34CBF"/>
    <w:rsid w:val="00F34FB4"/>
    <w:rsid w:val="00F35A83"/>
    <w:rsid w:val="00F35FFD"/>
    <w:rsid w:val="00F362C9"/>
    <w:rsid w:val="00F3669C"/>
    <w:rsid w:val="00F3786A"/>
    <w:rsid w:val="00F37CFA"/>
    <w:rsid w:val="00F37E29"/>
    <w:rsid w:val="00F403DE"/>
    <w:rsid w:val="00F406DC"/>
    <w:rsid w:val="00F40D40"/>
    <w:rsid w:val="00F40D99"/>
    <w:rsid w:val="00F41C3B"/>
    <w:rsid w:val="00F41D6B"/>
    <w:rsid w:val="00F42486"/>
    <w:rsid w:val="00F432E3"/>
    <w:rsid w:val="00F436EB"/>
    <w:rsid w:val="00F43C3E"/>
    <w:rsid w:val="00F43E8C"/>
    <w:rsid w:val="00F445CC"/>
    <w:rsid w:val="00F44881"/>
    <w:rsid w:val="00F44B40"/>
    <w:rsid w:val="00F44D46"/>
    <w:rsid w:val="00F4509B"/>
    <w:rsid w:val="00F4557C"/>
    <w:rsid w:val="00F45785"/>
    <w:rsid w:val="00F45861"/>
    <w:rsid w:val="00F46727"/>
    <w:rsid w:val="00F468D1"/>
    <w:rsid w:val="00F4737B"/>
    <w:rsid w:val="00F47674"/>
    <w:rsid w:val="00F505EE"/>
    <w:rsid w:val="00F50C60"/>
    <w:rsid w:val="00F50DCD"/>
    <w:rsid w:val="00F5182C"/>
    <w:rsid w:val="00F51D17"/>
    <w:rsid w:val="00F52593"/>
    <w:rsid w:val="00F525E2"/>
    <w:rsid w:val="00F52BD3"/>
    <w:rsid w:val="00F5330A"/>
    <w:rsid w:val="00F53787"/>
    <w:rsid w:val="00F538BE"/>
    <w:rsid w:val="00F539D7"/>
    <w:rsid w:val="00F54035"/>
    <w:rsid w:val="00F54393"/>
    <w:rsid w:val="00F5474B"/>
    <w:rsid w:val="00F558B0"/>
    <w:rsid w:val="00F55BBB"/>
    <w:rsid w:val="00F56031"/>
    <w:rsid w:val="00F566C0"/>
    <w:rsid w:val="00F573FF"/>
    <w:rsid w:val="00F57CD0"/>
    <w:rsid w:val="00F57FAE"/>
    <w:rsid w:val="00F57FB5"/>
    <w:rsid w:val="00F57FB8"/>
    <w:rsid w:val="00F60C82"/>
    <w:rsid w:val="00F61AF8"/>
    <w:rsid w:val="00F61E79"/>
    <w:rsid w:val="00F62157"/>
    <w:rsid w:val="00F62AE7"/>
    <w:rsid w:val="00F6303A"/>
    <w:rsid w:val="00F63596"/>
    <w:rsid w:val="00F63BF6"/>
    <w:rsid w:val="00F650AD"/>
    <w:rsid w:val="00F70474"/>
    <w:rsid w:val="00F708D8"/>
    <w:rsid w:val="00F711F3"/>
    <w:rsid w:val="00F71BB2"/>
    <w:rsid w:val="00F71DC6"/>
    <w:rsid w:val="00F722D7"/>
    <w:rsid w:val="00F726A3"/>
    <w:rsid w:val="00F72785"/>
    <w:rsid w:val="00F72A13"/>
    <w:rsid w:val="00F73493"/>
    <w:rsid w:val="00F734A4"/>
    <w:rsid w:val="00F738D0"/>
    <w:rsid w:val="00F7425F"/>
    <w:rsid w:val="00F74698"/>
    <w:rsid w:val="00F74818"/>
    <w:rsid w:val="00F74F71"/>
    <w:rsid w:val="00F74FDD"/>
    <w:rsid w:val="00F7510D"/>
    <w:rsid w:val="00F753CC"/>
    <w:rsid w:val="00F75BCE"/>
    <w:rsid w:val="00F760B0"/>
    <w:rsid w:val="00F760B6"/>
    <w:rsid w:val="00F76871"/>
    <w:rsid w:val="00F76B1C"/>
    <w:rsid w:val="00F77AA6"/>
    <w:rsid w:val="00F77C98"/>
    <w:rsid w:val="00F8007B"/>
    <w:rsid w:val="00F81088"/>
    <w:rsid w:val="00F81875"/>
    <w:rsid w:val="00F82011"/>
    <w:rsid w:val="00F82159"/>
    <w:rsid w:val="00F82681"/>
    <w:rsid w:val="00F826E7"/>
    <w:rsid w:val="00F82B75"/>
    <w:rsid w:val="00F8403E"/>
    <w:rsid w:val="00F8452E"/>
    <w:rsid w:val="00F84A84"/>
    <w:rsid w:val="00F84ABF"/>
    <w:rsid w:val="00F84C71"/>
    <w:rsid w:val="00F85B1F"/>
    <w:rsid w:val="00F85BFB"/>
    <w:rsid w:val="00F8749D"/>
    <w:rsid w:val="00F90032"/>
    <w:rsid w:val="00F90D79"/>
    <w:rsid w:val="00F90FD6"/>
    <w:rsid w:val="00F91994"/>
    <w:rsid w:val="00F91CD7"/>
    <w:rsid w:val="00F92180"/>
    <w:rsid w:val="00F923E9"/>
    <w:rsid w:val="00F92D60"/>
    <w:rsid w:val="00F938DA"/>
    <w:rsid w:val="00F93DB6"/>
    <w:rsid w:val="00F93E68"/>
    <w:rsid w:val="00F957FB"/>
    <w:rsid w:val="00F96463"/>
    <w:rsid w:val="00F96F48"/>
    <w:rsid w:val="00F97828"/>
    <w:rsid w:val="00F97EFB"/>
    <w:rsid w:val="00FA0E08"/>
    <w:rsid w:val="00FA1635"/>
    <w:rsid w:val="00FA1814"/>
    <w:rsid w:val="00FA1A8D"/>
    <w:rsid w:val="00FA1FC5"/>
    <w:rsid w:val="00FA2316"/>
    <w:rsid w:val="00FA26C6"/>
    <w:rsid w:val="00FA2B28"/>
    <w:rsid w:val="00FA3C7B"/>
    <w:rsid w:val="00FA3CDA"/>
    <w:rsid w:val="00FA47E5"/>
    <w:rsid w:val="00FA4982"/>
    <w:rsid w:val="00FA4C64"/>
    <w:rsid w:val="00FA4E54"/>
    <w:rsid w:val="00FA5BC3"/>
    <w:rsid w:val="00FA638E"/>
    <w:rsid w:val="00FA65FE"/>
    <w:rsid w:val="00FA691F"/>
    <w:rsid w:val="00FA6B1B"/>
    <w:rsid w:val="00FA6C4D"/>
    <w:rsid w:val="00FB053E"/>
    <w:rsid w:val="00FB0E53"/>
    <w:rsid w:val="00FB155A"/>
    <w:rsid w:val="00FB1B25"/>
    <w:rsid w:val="00FB26AE"/>
    <w:rsid w:val="00FB3BCA"/>
    <w:rsid w:val="00FB58C1"/>
    <w:rsid w:val="00FB596B"/>
    <w:rsid w:val="00FB5F29"/>
    <w:rsid w:val="00FB6ACB"/>
    <w:rsid w:val="00FB6EDA"/>
    <w:rsid w:val="00FB731A"/>
    <w:rsid w:val="00FB732E"/>
    <w:rsid w:val="00FB7379"/>
    <w:rsid w:val="00FB739C"/>
    <w:rsid w:val="00FB743C"/>
    <w:rsid w:val="00FB74B1"/>
    <w:rsid w:val="00FB7736"/>
    <w:rsid w:val="00FB78F9"/>
    <w:rsid w:val="00FB7B17"/>
    <w:rsid w:val="00FB7D5B"/>
    <w:rsid w:val="00FC0143"/>
    <w:rsid w:val="00FC02B6"/>
    <w:rsid w:val="00FC0358"/>
    <w:rsid w:val="00FC06D4"/>
    <w:rsid w:val="00FC0FC6"/>
    <w:rsid w:val="00FC22CC"/>
    <w:rsid w:val="00FC2D40"/>
    <w:rsid w:val="00FC3267"/>
    <w:rsid w:val="00FC357D"/>
    <w:rsid w:val="00FC412D"/>
    <w:rsid w:val="00FC43C4"/>
    <w:rsid w:val="00FC4498"/>
    <w:rsid w:val="00FC761B"/>
    <w:rsid w:val="00FD006B"/>
    <w:rsid w:val="00FD0E89"/>
    <w:rsid w:val="00FD122D"/>
    <w:rsid w:val="00FD1724"/>
    <w:rsid w:val="00FD1F1B"/>
    <w:rsid w:val="00FD291C"/>
    <w:rsid w:val="00FD2E06"/>
    <w:rsid w:val="00FD3068"/>
    <w:rsid w:val="00FD3698"/>
    <w:rsid w:val="00FD40A5"/>
    <w:rsid w:val="00FD4B6F"/>
    <w:rsid w:val="00FD58FB"/>
    <w:rsid w:val="00FD6013"/>
    <w:rsid w:val="00FD60EF"/>
    <w:rsid w:val="00FD6730"/>
    <w:rsid w:val="00FD72D8"/>
    <w:rsid w:val="00FE029A"/>
    <w:rsid w:val="00FE0CCA"/>
    <w:rsid w:val="00FE1873"/>
    <w:rsid w:val="00FE1882"/>
    <w:rsid w:val="00FE1AD4"/>
    <w:rsid w:val="00FE1CF2"/>
    <w:rsid w:val="00FE1E80"/>
    <w:rsid w:val="00FE239B"/>
    <w:rsid w:val="00FE25B3"/>
    <w:rsid w:val="00FE3A8A"/>
    <w:rsid w:val="00FE3D13"/>
    <w:rsid w:val="00FE3D38"/>
    <w:rsid w:val="00FE469F"/>
    <w:rsid w:val="00FE46AA"/>
    <w:rsid w:val="00FE4731"/>
    <w:rsid w:val="00FE5BC4"/>
    <w:rsid w:val="00FE5F00"/>
    <w:rsid w:val="00FE6722"/>
    <w:rsid w:val="00FE68CF"/>
    <w:rsid w:val="00FE7A35"/>
    <w:rsid w:val="00FE7C34"/>
    <w:rsid w:val="00FE7FAA"/>
    <w:rsid w:val="00FF05EC"/>
    <w:rsid w:val="00FF0A28"/>
    <w:rsid w:val="00FF0E62"/>
    <w:rsid w:val="00FF1353"/>
    <w:rsid w:val="00FF4DC0"/>
    <w:rsid w:val="00FF5218"/>
    <w:rsid w:val="00FF63CF"/>
    <w:rsid w:val="00FF644C"/>
    <w:rsid w:val="00FF6637"/>
    <w:rsid w:val="00FF73D6"/>
    <w:rsid w:val="00FF7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53B7A"/>
  <w15:docId w15:val="{7ED025B9-358A-4940-ADCD-952489F6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F1"/>
    <w:rPr>
      <w:rFonts w:ascii="Times New Roman" w:hAnsi="Times New Roman" w:cs="Times New Roman"/>
    </w:rPr>
  </w:style>
  <w:style w:type="paragraph" w:styleId="Titre1">
    <w:name w:val="heading 1"/>
    <w:basedOn w:val="Normal"/>
    <w:link w:val="Titre1Car"/>
    <w:uiPriority w:val="9"/>
    <w:qFormat/>
    <w:rsid w:val="0079619F"/>
    <w:pPr>
      <w:spacing w:before="100" w:beforeAutospacing="1" w:after="100" w:afterAutospacing="1"/>
      <w:outlineLvl w:val="0"/>
    </w:pPr>
    <w:rPr>
      <w:b/>
      <w:bCs/>
      <w:kern w:val="36"/>
      <w:sz w:val="48"/>
      <w:szCs w:val="48"/>
    </w:rPr>
  </w:style>
  <w:style w:type="paragraph" w:styleId="Titre3">
    <w:name w:val="heading 3"/>
    <w:basedOn w:val="Normal"/>
    <w:next w:val="Normal"/>
    <w:link w:val="Titre3Car"/>
    <w:uiPriority w:val="9"/>
    <w:semiHidden/>
    <w:unhideWhenUsed/>
    <w:qFormat/>
    <w:rsid w:val="00681FA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Enquete">
    <w:name w:val="Enquete"/>
    <w:uiPriority w:val="99"/>
    <w:rsid w:val="007C6E63"/>
    <w:pPr>
      <w:numPr>
        <w:numId w:val="1"/>
      </w:numPr>
    </w:pPr>
  </w:style>
  <w:style w:type="paragraph" w:styleId="Paragraphedeliste">
    <w:name w:val="List Paragraph"/>
    <w:aliases w:val="qq,Colorful List - Accent 11,List Paragraph11,Medium Grid 1 - Accent 21,Light Grid - Accent 31"/>
    <w:basedOn w:val="Normal"/>
    <w:uiPriority w:val="34"/>
    <w:qFormat/>
    <w:rsid w:val="00F02ED0"/>
    <w:pPr>
      <w:ind w:left="720"/>
      <w:contextualSpacing/>
    </w:pPr>
  </w:style>
  <w:style w:type="character" w:styleId="Marquedecommentaire">
    <w:name w:val="annotation reference"/>
    <w:basedOn w:val="Policepardfaut"/>
    <w:uiPriority w:val="99"/>
    <w:semiHidden/>
    <w:unhideWhenUsed/>
    <w:rsid w:val="00F02ED0"/>
    <w:rPr>
      <w:sz w:val="18"/>
      <w:szCs w:val="18"/>
    </w:rPr>
  </w:style>
  <w:style w:type="paragraph" w:styleId="Commentaire">
    <w:name w:val="annotation text"/>
    <w:basedOn w:val="Normal"/>
    <w:link w:val="CommentaireCar"/>
    <w:uiPriority w:val="99"/>
    <w:unhideWhenUsed/>
    <w:rsid w:val="00F02ED0"/>
  </w:style>
  <w:style w:type="character" w:customStyle="1" w:styleId="CommentaireCar">
    <w:name w:val="Commentaire Car"/>
    <w:basedOn w:val="Policepardfaut"/>
    <w:link w:val="Commentaire"/>
    <w:uiPriority w:val="99"/>
    <w:rsid w:val="00F02ED0"/>
  </w:style>
  <w:style w:type="paragraph" w:styleId="Objetducommentaire">
    <w:name w:val="annotation subject"/>
    <w:basedOn w:val="Commentaire"/>
    <w:next w:val="Commentaire"/>
    <w:link w:val="ObjetducommentaireCar"/>
    <w:uiPriority w:val="99"/>
    <w:semiHidden/>
    <w:unhideWhenUsed/>
    <w:rsid w:val="00F02ED0"/>
    <w:rPr>
      <w:b/>
      <w:bCs/>
      <w:sz w:val="20"/>
      <w:szCs w:val="20"/>
    </w:rPr>
  </w:style>
  <w:style w:type="character" w:customStyle="1" w:styleId="ObjetducommentaireCar">
    <w:name w:val="Objet du commentaire Car"/>
    <w:basedOn w:val="CommentaireCar"/>
    <w:link w:val="Objetducommentaire"/>
    <w:uiPriority w:val="99"/>
    <w:semiHidden/>
    <w:rsid w:val="00F02ED0"/>
    <w:rPr>
      <w:b/>
      <w:bCs/>
      <w:sz w:val="20"/>
      <w:szCs w:val="20"/>
    </w:rPr>
  </w:style>
  <w:style w:type="paragraph" w:styleId="Textedebulles">
    <w:name w:val="Balloon Text"/>
    <w:basedOn w:val="Normal"/>
    <w:link w:val="TextedebullesCar"/>
    <w:uiPriority w:val="99"/>
    <w:semiHidden/>
    <w:unhideWhenUsed/>
    <w:rsid w:val="00F02ED0"/>
    <w:rPr>
      <w:sz w:val="18"/>
      <w:szCs w:val="18"/>
    </w:rPr>
  </w:style>
  <w:style w:type="character" w:customStyle="1" w:styleId="TextedebullesCar">
    <w:name w:val="Texte de bulles Car"/>
    <w:basedOn w:val="Policepardfaut"/>
    <w:link w:val="Textedebulles"/>
    <w:uiPriority w:val="99"/>
    <w:semiHidden/>
    <w:rsid w:val="00F02ED0"/>
    <w:rPr>
      <w:rFonts w:ascii="Times New Roman" w:hAnsi="Times New Roman" w:cs="Times New Roman"/>
      <w:sz w:val="18"/>
      <w:szCs w:val="18"/>
    </w:rPr>
  </w:style>
  <w:style w:type="paragraph" w:styleId="Corpsdetexte2">
    <w:name w:val="Body Text 2"/>
    <w:basedOn w:val="Normal"/>
    <w:link w:val="Corpsdetexte2Car"/>
    <w:uiPriority w:val="99"/>
    <w:semiHidden/>
    <w:unhideWhenUsed/>
    <w:rsid w:val="00726127"/>
    <w:pPr>
      <w:spacing w:after="120" w:line="480" w:lineRule="auto"/>
    </w:pPr>
    <w:rPr>
      <w:rFonts w:eastAsia="Noto Sans CJK SC Regular"/>
      <w:lang w:val="fr-FR" w:eastAsia="fr-FR"/>
    </w:rPr>
  </w:style>
  <w:style w:type="character" w:customStyle="1" w:styleId="Corpsdetexte2Car">
    <w:name w:val="Corps de texte 2 Car"/>
    <w:basedOn w:val="Policepardfaut"/>
    <w:link w:val="Corpsdetexte2"/>
    <w:uiPriority w:val="99"/>
    <w:semiHidden/>
    <w:rsid w:val="00726127"/>
    <w:rPr>
      <w:rFonts w:ascii="Times New Roman" w:eastAsia="Noto Sans CJK SC Regular" w:hAnsi="Times New Roman" w:cs="Times New Roman"/>
      <w:lang w:val="fr-FR" w:eastAsia="fr-FR"/>
    </w:rPr>
  </w:style>
  <w:style w:type="character" w:styleId="Hyperlien">
    <w:name w:val="Hyperlink"/>
    <w:uiPriority w:val="99"/>
    <w:rsid w:val="00726127"/>
    <w:rPr>
      <w:color w:val="0000FF"/>
      <w:u w:val="single"/>
    </w:rPr>
  </w:style>
  <w:style w:type="character" w:styleId="lev">
    <w:name w:val="Strong"/>
    <w:uiPriority w:val="22"/>
    <w:qFormat/>
    <w:rsid w:val="00726127"/>
    <w:rPr>
      <w:b/>
      <w:bCs/>
    </w:rPr>
  </w:style>
  <w:style w:type="character" w:styleId="Lienvisit">
    <w:name w:val="FollowedHyperlink"/>
    <w:basedOn w:val="Policepardfaut"/>
    <w:uiPriority w:val="99"/>
    <w:semiHidden/>
    <w:unhideWhenUsed/>
    <w:rsid w:val="00EC03AF"/>
    <w:rPr>
      <w:color w:val="954F72" w:themeColor="followedHyperlink"/>
      <w:u w:val="single"/>
    </w:rPr>
  </w:style>
  <w:style w:type="paragraph" w:styleId="Notedefin">
    <w:name w:val="endnote text"/>
    <w:basedOn w:val="Normal"/>
    <w:link w:val="NotedefinCar"/>
    <w:uiPriority w:val="99"/>
    <w:unhideWhenUsed/>
    <w:rsid w:val="00433B1E"/>
  </w:style>
  <w:style w:type="character" w:customStyle="1" w:styleId="NotedefinCar">
    <w:name w:val="Note de fin Car"/>
    <w:basedOn w:val="Policepardfaut"/>
    <w:link w:val="Notedefin"/>
    <w:uiPriority w:val="99"/>
    <w:rsid w:val="00433B1E"/>
    <w:rPr>
      <w:rFonts w:ascii="Times New Roman" w:hAnsi="Times New Roman" w:cs="Times New Roman"/>
    </w:rPr>
  </w:style>
  <w:style w:type="character" w:styleId="Appeldenotedefin">
    <w:name w:val="endnote reference"/>
    <w:basedOn w:val="Policepardfaut"/>
    <w:uiPriority w:val="99"/>
    <w:unhideWhenUsed/>
    <w:rsid w:val="00433B1E"/>
    <w:rPr>
      <w:vertAlign w:val="superscript"/>
    </w:rPr>
  </w:style>
  <w:style w:type="paragraph" w:styleId="Pieddepage">
    <w:name w:val="footer"/>
    <w:basedOn w:val="Normal"/>
    <w:link w:val="PieddepageCar"/>
    <w:uiPriority w:val="99"/>
    <w:unhideWhenUsed/>
    <w:rsid w:val="00C35062"/>
    <w:pPr>
      <w:tabs>
        <w:tab w:val="center" w:pos="4320"/>
        <w:tab w:val="right" w:pos="8640"/>
      </w:tabs>
    </w:pPr>
  </w:style>
  <w:style w:type="character" w:customStyle="1" w:styleId="PieddepageCar">
    <w:name w:val="Pied de page Car"/>
    <w:basedOn w:val="Policepardfaut"/>
    <w:link w:val="Pieddepage"/>
    <w:uiPriority w:val="99"/>
    <w:rsid w:val="00C35062"/>
    <w:rPr>
      <w:rFonts w:ascii="Times New Roman" w:hAnsi="Times New Roman" w:cs="Times New Roman"/>
    </w:rPr>
  </w:style>
  <w:style w:type="character" w:styleId="Numrodepage">
    <w:name w:val="page number"/>
    <w:basedOn w:val="Policepardfaut"/>
    <w:uiPriority w:val="99"/>
    <w:semiHidden/>
    <w:unhideWhenUsed/>
    <w:rsid w:val="00C35062"/>
  </w:style>
  <w:style w:type="paragraph" w:styleId="Rvision">
    <w:name w:val="Revision"/>
    <w:hidden/>
    <w:uiPriority w:val="99"/>
    <w:semiHidden/>
    <w:rsid w:val="00932EC3"/>
    <w:rPr>
      <w:rFonts w:ascii="Times New Roman" w:hAnsi="Times New Roman" w:cs="Times New Roman"/>
    </w:rPr>
  </w:style>
  <w:style w:type="paragraph" w:styleId="En-tte">
    <w:name w:val="header"/>
    <w:basedOn w:val="Normal"/>
    <w:link w:val="En-tteCar"/>
    <w:uiPriority w:val="99"/>
    <w:unhideWhenUsed/>
    <w:rsid w:val="00D71020"/>
    <w:pPr>
      <w:tabs>
        <w:tab w:val="center" w:pos="4680"/>
        <w:tab w:val="right" w:pos="9360"/>
      </w:tabs>
    </w:pPr>
  </w:style>
  <w:style w:type="character" w:customStyle="1" w:styleId="En-tteCar">
    <w:name w:val="En-tête Car"/>
    <w:basedOn w:val="Policepardfaut"/>
    <w:link w:val="En-tte"/>
    <w:uiPriority w:val="99"/>
    <w:rsid w:val="00D71020"/>
    <w:rPr>
      <w:rFonts w:ascii="Times New Roman" w:hAnsi="Times New Roman" w:cs="Times New Roman"/>
    </w:rPr>
  </w:style>
  <w:style w:type="character" w:customStyle="1" w:styleId="Titre1Car">
    <w:name w:val="Titre 1 Car"/>
    <w:basedOn w:val="Policepardfaut"/>
    <w:link w:val="Titre1"/>
    <w:uiPriority w:val="9"/>
    <w:rsid w:val="0079619F"/>
    <w:rPr>
      <w:rFonts w:ascii="Times New Roman" w:hAnsi="Times New Roman" w:cs="Times New Roman"/>
      <w:b/>
      <w:bCs/>
      <w:kern w:val="36"/>
      <w:sz w:val="48"/>
      <w:szCs w:val="48"/>
    </w:rPr>
  </w:style>
  <w:style w:type="paragraph" w:styleId="Lgende">
    <w:name w:val="caption"/>
    <w:basedOn w:val="Normal"/>
    <w:next w:val="Normal"/>
    <w:uiPriority w:val="35"/>
    <w:unhideWhenUsed/>
    <w:qFormat/>
    <w:rsid w:val="00F44D46"/>
    <w:pPr>
      <w:spacing w:after="200"/>
    </w:pPr>
    <w:rPr>
      <w:iCs/>
      <w:smallCaps/>
      <w:color w:val="44546A" w:themeColor="text2"/>
      <w:sz w:val="22"/>
      <w:szCs w:val="18"/>
    </w:rPr>
  </w:style>
  <w:style w:type="character" w:customStyle="1" w:styleId="current-selection">
    <w:name w:val="current-selection"/>
    <w:basedOn w:val="Policepardfaut"/>
    <w:rsid w:val="00F44D46"/>
  </w:style>
  <w:style w:type="character" w:customStyle="1" w:styleId="a">
    <w:name w:val="_"/>
    <w:basedOn w:val="Policepardfaut"/>
    <w:rsid w:val="00F44D46"/>
  </w:style>
  <w:style w:type="character" w:customStyle="1" w:styleId="Mentionnonrsolue1">
    <w:name w:val="Mention non résolue1"/>
    <w:basedOn w:val="Policepardfaut"/>
    <w:uiPriority w:val="99"/>
    <w:rsid w:val="005C2D52"/>
    <w:rPr>
      <w:color w:val="808080"/>
      <w:shd w:val="clear" w:color="auto" w:fill="E6E6E6"/>
    </w:rPr>
  </w:style>
  <w:style w:type="table" w:styleId="Grilledutableau">
    <w:name w:val="Table Grid"/>
    <w:basedOn w:val="TableauNormal"/>
    <w:uiPriority w:val="39"/>
    <w:rsid w:val="00BC6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B3BCA"/>
    <w:rPr>
      <w:color w:val="808080"/>
    </w:rPr>
  </w:style>
  <w:style w:type="table" w:customStyle="1" w:styleId="Tableausimple11">
    <w:name w:val="Tableau simple 11"/>
    <w:basedOn w:val="TableauNormal"/>
    <w:uiPriority w:val="41"/>
    <w:rsid w:val="00C33E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31">
    <w:name w:val="Tableau simple 31"/>
    <w:basedOn w:val="TableauNormal"/>
    <w:uiPriority w:val="43"/>
    <w:rsid w:val="00C33E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
    <w:rsid w:val="008E4E9F"/>
    <w:pPr>
      <w:spacing w:before="100" w:beforeAutospacing="1" w:after="100" w:afterAutospacing="1"/>
    </w:pPr>
    <w:rPr>
      <w:rFonts w:eastAsia="Times New Roman"/>
      <w:lang w:val="de-CH" w:eastAsia="de-CH"/>
    </w:rPr>
  </w:style>
  <w:style w:type="paragraph" w:customStyle="1" w:styleId="xl65">
    <w:name w:val="xl65"/>
    <w:basedOn w:val="Normal"/>
    <w:rsid w:val="008E4E9F"/>
    <w:pPr>
      <w:shd w:val="clear" w:color="000000" w:fill="FFFF00"/>
      <w:spacing w:before="100" w:beforeAutospacing="1" w:after="100" w:afterAutospacing="1"/>
    </w:pPr>
    <w:rPr>
      <w:rFonts w:eastAsia="Times New Roman"/>
      <w:lang w:val="de-CH" w:eastAsia="de-CH"/>
    </w:rPr>
  </w:style>
  <w:style w:type="table" w:customStyle="1" w:styleId="Grilledetableauclaire1">
    <w:name w:val="Grille de tableau claire1"/>
    <w:basedOn w:val="TableauNormal"/>
    <w:uiPriority w:val="40"/>
    <w:rsid w:val="008E4E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15">
    <w:name w:val="Pa15"/>
    <w:basedOn w:val="Normal"/>
    <w:next w:val="Normal"/>
    <w:uiPriority w:val="99"/>
    <w:rsid w:val="00E809A2"/>
    <w:pPr>
      <w:autoSpaceDE w:val="0"/>
      <w:autoSpaceDN w:val="0"/>
      <w:adjustRightInd w:val="0"/>
      <w:spacing w:line="181" w:lineRule="atLeast"/>
    </w:pPr>
    <w:rPr>
      <w:rFonts w:ascii="Univers LT Std 45 Light" w:hAnsi="Univers LT Std 45 Light" w:cstheme="minorBidi"/>
      <w:lang w:val="de-CH"/>
    </w:rPr>
  </w:style>
  <w:style w:type="character" w:customStyle="1" w:styleId="A10">
    <w:name w:val="A10"/>
    <w:uiPriority w:val="99"/>
    <w:rsid w:val="00E809A2"/>
    <w:rPr>
      <w:rFonts w:cs="Univers LT Std 45 Light"/>
      <w:color w:val="000000"/>
      <w:sz w:val="18"/>
      <w:szCs w:val="18"/>
      <w:u w:val="single"/>
    </w:rPr>
  </w:style>
  <w:style w:type="character" w:customStyle="1" w:styleId="Titre3Car">
    <w:name w:val="Titre 3 Car"/>
    <w:basedOn w:val="Policepardfaut"/>
    <w:link w:val="Titre3"/>
    <w:uiPriority w:val="9"/>
    <w:semiHidden/>
    <w:rsid w:val="00681FA4"/>
    <w:rPr>
      <w:rFonts w:asciiTheme="majorHAnsi" w:eastAsiaTheme="majorEastAsia" w:hAnsiTheme="majorHAnsi" w:cstheme="majorBidi"/>
      <w:color w:val="1F3763" w:themeColor="accent1" w:themeShade="7F"/>
    </w:rPr>
  </w:style>
  <w:style w:type="character" w:customStyle="1" w:styleId="UnresolvedMention1">
    <w:name w:val="Unresolved Mention1"/>
    <w:basedOn w:val="Policepardfaut"/>
    <w:uiPriority w:val="99"/>
    <w:semiHidden/>
    <w:unhideWhenUsed/>
    <w:rsid w:val="00D7576A"/>
    <w:rPr>
      <w:color w:val="605E5C"/>
      <w:shd w:val="clear" w:color="auto" w:fill="E1DFDD"/>
    </w:rPr>
  </w:style>
  <w:style w:type="table" w:customStyle="1" w:styleId="Tabellenraster1">
    <w:name w:val="Tabellenraster1"/>
    <w:basedOn w:val="TableauNormal"/>
    <w:next w:val="Grilledutableau"/>
    <w:uiPriority w:val="39"/>
    <w:rsid w:val="00DB1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426">
      <w:bodyDiv w:val="1"/>
      <w:marLeft w:val="0"/>
      <w:marRight w:val="0"/>
      <w:marTop w:val="0"/>
      <w:marBottom w:val="0"/>
      <w:divBdr>
        <w:top w:val="none" w:sz="0" w:space="0" w:color="auto"/>
        <w:left w:val="none" w:sz="0" w:space="0" w:color="auto"/>
        <w:bottom w:val="none" w:sz="0" w:space="0" w:color="auto"/>
        <w:right w:val="none" w:sz="0" w:space="0" w:color="auto"/>
      </w:divBdr>
    </w:div>
    <w:div w:id="9070178">
      <w:bodyDiv w:val="1"/>
      <w:marLeft w:val="0"/>
      <w:marRight w:val="0"/>
      <w:marTop w:val="0"/>
      <w:marBottom w:val="0"/>
      <w:divBdr>
        <w:top w:val="none" w:sz="0" w:space="0" w:color="auto"/>
        <w:left w:val="none" w:sz="0" w:space="0" w:color="auto"/>
        <w:bottom w:val="none" w:sz="0" w:space="0" w:color="auto"/>
        <w:right w:val="none" w:sz="0" w:space="0" w:color="auto"/>
      </w:divBdr>
    </w:div>
    <w:div w:id="62457981">
      <w:bodyDiv w:val="1"/>
      <w:marLeft w:val="0"/>
      <w:marRight w:val="0"/>
      <w:marTop w:val="0"/>
      <w:marBottom w:val="0"/>
      <w:divBdr>
        <w:top w:val="none" w:sz="0" w:space="0" w:color="auto"/>
        <w:left w:val="none" w:sz="0" w:space="0" w:color="auto"/>
        <w:bottom w:val="none" w:sz="0" w:space="0" w:color="auto"/>
        <w:right w:val="none" w:sz="0" w:space="0" w:color="auto"/>
      </w:divBdr>
    </w:div>
    <w:div w:id="91049222">
      <w:bodyDiv w:val="1"/>
      <w:marLeft w:val="0"/>
      <w:marRight w:val="0"/>
      <w:marTop w:val="0"/>
      <w:marBottom w:val="0"/>
      <w:divBdr>
        <w:top w:val="none" w:sz="0" w:space="0" w:color="auto"/>
        <w:left w:val="none" w:sz="0" w:space="0" w:color="auto"/>
        <w:bottom w:val="none" w:sz="0" w:space="0" w:color="auto"/>
        <w:right w:val="none" w:sz="0" w:space="0" w:color="auto"/>
      </w:divBdr>
    </w:div>
    <w:div w:id="96603236">
      <w:bodyDiv w:val="1"/>
      <w:marLeft w:val="0"/>
      <w:marRight w:val="0"/>
      <w:marTop w:val="0"/>
      <w:marBottom w:val="0"/>
      <w:divBdr>
        <w:top w:val="none" w:sz="0" w:space="0" w:color="auto"/>
        <w:left w:val="none" w:sz="0" w:space="0" w:color="auto"/>
        <w:bottom w:val="none" w:sz="0" w:space="0" w:color="auto"/>
        <w:right w:val="none" w:sz="0" w:space="0" w:color="auto"/>
      </w:divBdr>
    </w:div>
    <w:div w:id="106825321">
      <w:bodyDiv w:val="1"/>
      <w:marLeft w:val="0"/>
      <w:marRight w:val="0"/>
      <w:marTop w:val="0"/>
      <w:marBottom w:val="0"/>
      <w:divBdr>
        <w:top w:val="none" w:sz="0" w:space="0" w:color="auto"/>
        <w:left w:val="none" w:sz="0" w:space="0" w:color="auto"/>
        <w:bottom w:val="none" w:sz="0" w:space="0" w:color="auto"/>
        <w:right w:val="none" w:sz="0" w:space="0" w:color="auto"/>
      </w:divBdr>
    </w:div>
    <w:div w:id="123692967">
      <w:bodyDiv w:val="1"/>
      <w:marLeft w:val="0"/>
      <w:marRight w:val="0"/>
      <w:marTop w:val="0"/>
      <w:marBottom w:val="0"/>
      <w:divBdr>
        <w:top w:val="none" w:sz="0" w:space="0" w:color="auto"/>
        <w:left w:val="none" w:sz="0" w:space="0" w:color="auto"/>
        <w:bottom w:val="none" w:sz="0" w:space="0" w:color="auto"/>
        <w:right w:val="none" w:sz="0" w:space="0" w:color="auto"/>
      </w:divBdr>
    </w:div>
    <w:div w:id="130289125">
      <w:bodyDiv w:val="1"/>
      <w:marLeft w:val="0"/>
      <w:marRight w:val="0"/>
      <w:marTop w:val="0"/>
      <w:marBottom w:val="0"/>
      <w:divBdr>
        <w:top w:val="none" w:sz="0" w:space="0" w:color="auto"/>
        <w:left w:val="none" w:sz="0" w:space="0" w:color="auto"/>
        <w:bottom w:val="none" w:sz="0" w:space="0" w:color="auto"/>
        <w:right w:val="none" w:sz="0" w:space="0" w:color="auto"/>
      </w:divBdr>
    </w:div>
    <w:div w:id="141233896">
      <w:bodyDiv w:val="1"/>
      <w:marLeft w:val="0"/>
      <w:marRight w:val="0"/>
      <w:marTop w:val="0"/>
      <w:marBottom w:val="0"/>
      <w:divBdr>
        <w:top w:val="none" w:sz="0" w:space="0" w:color="auto"/>
        <w:left w:val="none" w:sz="0" w:space="0" w:color="auto"/>
        <w:bottom w:val="none" w:sz="0" w:space="0" w:color="auto"/>
        <w:right w:val="none" w:sz="0" w:space="0" w:color="auto"/>
      </w:divBdr>
    </w:div>
    <w:div w:id="146014812">
      <w:bodyDiv w:val="1"/>
      <w:marLeft w:val="0"/>
      <w:marRight w:val="0"/>
      <w:marTop w:val="0"/>
      <w:marBottom w:val="0"/>
      <w:divBdr>
        <w:top w:val="none" w:sz="0" w:space="0" w:color="auto"/>
        <w:left w:val="none" w:sz="0" w:space="0" w:color="auto"/>
        <w:bottom w:val="none" w:sz="0" w:space="0" w:color="auto"/>
        <w:right w:val="none" w:sz="0" w:space="0" w:color="auto"/>
      </w:divBdr>
    </w:div>
    <w:div w:id="185408146">
      <w:bodyDiv w:val="1"/>
      <w:marLeft w:val="0"/>
      <w:marRight w:val="0"/>
      <w:marTop w:val="0"/>
      <w:marBottom w:val="0"/>
      <w:divBdr>
        <w:top w:val="none" w:sz="0" w:space="0" w:color="auto"/>
        <w:left w:val="none" w:sz="0" w:space="0" w:color="auto"/>
        <w:bottom w:val="none" w:sz="0" w:space="0" w:color="auto"/>
        <w:right w:val="none" w:sz="0" w:space="0" w:color="auto"/>
      </w:divBdr>
    </w:div>
    <w:div w:id="200555011">
      <w:bodyDiv w:val="1"/>
      <w:marLeft w:val="0"/>
      <w:marRight w:val="0"/>
      <w:marTop w:val="0"/>
      <w:marBottom w:val="0"/>
      <w:divBdr>
        <w:top w:val="none" w:sz="0" w:space="0" w:color="auto"/>
        <w:left w:val="none" w:sz="0" w:space="0" w:color="auto"/>
        <w:bottom w:val="none" w:sz="0" w:space="0" w:color="auto"/>
        <w:right w:val="none" w:sz="0" w:space="0" w:color="auto"/>
      </w:divBdr>
    </w:div>
    <w:div w:id="204297362">
      <w:bodyDiv w:val="1"/>
      <w:marLeft w:val="0"/>
      <w:marRight w:val="0"/>
      <w:marTop w:val="0"/>
      <w:marBottom w:val="0"/>
      <w:divBdr>
        <w:top w:val="none" w:sz="0" w:space="0" w:color="auto"/>
        <w:left w:val="none" w:sz="0" w:space="0" w:color="auto"/>
        <w:bottom w:val="none" w:sz="0" w:space="0" w:color="auto"/>
        <w:right w:val="none" w:sz="0" w:space="0" w:color="auto"/>
      </w:divBdr>
    </w:div>
    <w:div w:id="225839317">
      <w:bodyDiv w:val="1"/>
      <w:marLeft w:val="0"/>
      <w:marRight w:val="0"/>
      <w:marTop w:val="0"/>
      <w:marBottom w:val="0"/>
      <w:divBdr>
        <w:top w:val="none" w:sz="0" w:space="0" w:color="auto"/>
        <w:left w:val="none" w:sz="0" w:space="0" w:color="auto"/>
        <w:bottom w:val="none" w:sz="0" w:space="0" w:color="auto"/>
        <w:right w:val="none" w:sz="0" w:space="0" w:color="auto"/>
      </w:divBdr>
    </w:div>
    <w:div w:id="239291967">
      <w:bodyDiv w:val="1"/>
      <w:marLeft w:val="0"/>
      <w:marRight w:val="0"/>
      <w:marTop w:val="0"/>
      <w:marBottom w:val="0"/>
      <w:divBdr>
        <w:top w:val="none" w:sz="0" w:space="0" w:color="auto"/>
        <w:left w:val="none" w:sz="0" w:space="0" w:color="auto"/>
        <w:bottom w:val="none" w:sz="0" w:space="0" w:color="auto"/>
        <w:right w:val="none" w:sz="0" w:space="0" w:color="auto"/>
      </w:divBdr>
    </w:div>
    <w:div w:id="268778254">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2326329">
      <w:bodyDiv w:val="1"/>
      <w:marLeft w:val="0"/>
      <w:marRight w:val="0"/>
      <w:marTop w:val="0"/>
      <w:marBottom w:val="0"/>
      <w:divBdr>
        <w:top w:val="none" w:sz="0" w:space="0" w:color="auto"/>
        <w:left w:val="none" w:sz="0" w:space="0" w:color="auto"/>
        <w:bottom w:val="none" w:sz="0" w:space="0" w:color="auto"/>
        <w:right w:val="none" w:sz="0" w:space="0" w:color="auto"/>
      </w:divBdr>
    </w:div>
    <w:div w:id="292563059">
      <w:bodyDiv w:val="1"/>
      <w:marLeft w:val="0"/>
      <w:marRight w:val="0"/>
      <w:marTop w:val="0"/>
      <w:marBottom w:val="0"/>
      <w:divBdr>
        <w:top w:val="none" w:sz="0" w:space="0" w:color="auto"/>
        <w:left w:val="none" w:sz="0" w:space="0" w:color="auto"/>
        <w:bottom w:val="none" w:sz="0" w:space="0" w:color="auto"/>
        <w:right w:val="none" w:sz="0" w:space="0" w:color="auto"/>
      </w:divBdr>
    </w:div>
    <w:div w:id="296958717">
      <w:bodyDiv w:val="1"/>
      <w:marLeft w:val="0"/>
      <w:marRight w:val="0"/>
      <w:marTop w:val="0"/>
      <w:marBottom w:val="0"/>
      <w:divBdr>
        <w:top w:val="none" w:sz="0" w:space="0" w:color="auto"/>
        <w:left w:val="none" w:sz="0" w:space="0" w:color="auto"/>
        <w:bottom w:val="none" w:sz="0" w:space="0" w:color="auto"/>
        <w:right w:val="none" w:sz="0" w:space="0" w:color="auto"/>
      </w:divBdr>
    </w:div>
    <w:div w:id="332228266">
      <w:bodyDiv w:val="1"/>
      <w:marLeft w:val="0"/>
      <w:marRight w:val="0"/>
      <w:marTop w:val="0"/>
      <w:marBottom w:val="0"/>
      <w:divBdr>
        <w:top w:val="none" w:sz="0" w:space="0" w:color="auto"/>
        <w:left w:val="none" w:sz="0" w:space="0" w:color="auto"/>
        <w:bottom w:val="none" w:sz="0" w:space="0" w:color="auto"/>
        <w:right w:val="none" w:sz="0" w:space="0" w:color="auto"/>
      </w:divBdr>
    </w:div>
    <w:div w:id="353849640">
      <w:bodyDiv w:val="1"/>
      <w:marLeft w:val="0"/>
      <w:marRight w:val="0"/>
      <w:marTop w:val="0"/>
      <w:marBottom w:val="0"/>
      <w:divBdr>
        <w:top w:val="none" w:sz="0" w:space="0" w:color="auto"/>
        <w:left w:val="none" w:sz="0" w:space="0" w:color="auto"/>
        <w:bottom w:val="none" w:sz="0" w:space="0" w:color="auto"/>
        <w:right w:val="none" w:sz="0" w:space="0" w:color="auto"/>
      </w:divBdr>
    </w:div>
    <w:div w:id="378747160">
      <w:bodyDiv w:val="1"/>
      <w:marLeft w:val="0"/>
      <w:marRight w:val="0"/>
      <w:marTop w:val="0"/>
      <w:marBottom w:val="0"/>
      <w:divBdr>
        <w:top w:val="none" w:sz="0" w:space="0" w:color="auto"/>
        <w:left w:val="none" w:sz="0" w:space="0" w:color="auto"/>
        <w:bottom w:val="none" w:sz="0" w:space="0" w:color="auto"/>
        <w:right w:val="none" w:sz="0" w:space="0" w:color="auto"/>
      </w:divBdr>
    </w:div>
    <w:div w:id="393894365">
      <w:bodyDiv w:val="1"/>
      <w:marLeft w:val="0"/>
      <w:marRight w:val="0"/>
      <w:marTop w:val="0"/>
      <w:marBottom w:val="0"/>
      <w:divBdr>
        <w:top w:val="none" w:sz="0" w:space="0" w:color="auto"/>
        <w:left w:val="none" w:sz="0" w:space="0" w:color="auto"/>
        <w:bottom w:val="none" w:sz="0" w:space="0" w:color="auto"/>
        <w:right w:val="none" w:sz="0" w:space="0" w:color="auto"/>
      </w:divBdr>
      <w:divsChild>
        <w:div w:id="1476491306">
          <w:marLeft w:val="360"/>
          <w:marRight w:val="0"/>
          <w:marTop w:val="200"/>
          <w:marBottom w:val="0"/>
          <w:divBdr>
            <w:top w:val="none" w:sz="0" w:space="0" w:color="auto"/>
            <w:left w:val="none" w:sz="0" w:space="0" w:color="auto"/>
            <w:bottom w:val="none" w:sz="0" w:space="0" w:color="auto"/>
            <w:right w:val="none" w:sz="0" w:space="0" w:color="auto"/>
          </w:divBdr>
        </w:div>
      </w:divsChild>
    </w:div>
    <w:div w:id="402028310">
      <w:bodyDiv w:val="1"/>
      <w:marLeft w:val="0"/>
      <w:marRight w:val="0"/>
      <w:marTop w:val="0"/>
      <w:marBottom w:val="0"/>
      <w:divBdr>
        <w:top w:val="none" w:sz="0" w:space="0" w:color="auto"/>
        <w:left w:val="none" w:sz="0" w:space="0" w:color="auto"/>
        <w:bottom w:val="none" w:sz="0" w:space="0" w:color="auto"/>
        <w:right w:val="none" w:sz="0" w:space="0" w:color="auto"/>
      </w:divBdr>
    </w:div>
    <w:div w:id="467862133">
      <w:bodyDiv w:val="1"/>
      <w:marLeft w:val="0"/>
      <w:marRight w:val="0"/>
      <w:marTop w:val="0"/>
      <w:marBottom w:val="0"/>
      <w:divBdr>
        <w:top w:val="none" w:sz="0" w:space="0" w:color="auto"/>
        <w:left w:val="none" w:sz="0" w:space="0" w:color="auto"/>
        <w:bottom w:val="none" w:sz="0" w:space="0" w:color="auto"/>
        <w:right w:val="none" w:sz="0" w:space="0" w:color="auto"/>
      </w:divBdr>
    </w:div>
    <w:div w:id="529228284">
      <w:bodyDiv w:val="1"/>
      <w:marLeft w:val="0"/>
      <w:marRight w:val="0"/>
      <w:marTop w:val="0"/>
      <w:marBottom w:val="0"/>
      <w:divBdr>
        <w:top w:val="none" w:sz="0" w:space="0" w:color="auto"/>
        <w:left w:val="none" w:sz="0" w:space="0" w:color="auto"/>
        <w:bottom w:val="none" w:sz="0" w:space="0" w:color="auto"/>
        <w:right w:val="none" w:sz="0" w:space="0" w:color="auto"/>
      </w:divBdr>
    </w:div>
    <w:div w:id="541678101">
      <w:bodyDiv w:val="1"/>
      <w:marLeft w:val="0"/>
      <w:marRight w:val="0"/>
      <w:marTop w:val="0"/>
      <w:marBottom w:val="0"/>
      <w:divBdr>
        <w:top w:val="none" w:sz="0" w:space="0" w:color="auto"/>
        <w:left w:val="none" w:sz="0" w:space="0" w:color="auto"/>
        <w:bottom w:val="none" w:sz="0" w:space="0" w:color="auto"/>
        <w:right w:val="none" w:sz="0" w:space="0" w:color="auto"/>
      </w:divBdr>
    </w:div>
    <w:div w:id="557671392">
      <w:bodyDiv w:val="1"/>
      <w:marLeft w:val="0"/>
      <w:marRight w:val="0"/>
      <w:marTop w:val="0"/>
      <w:marBottom w:val="0"/>
      <w:divBdr>
        <w:top w:val="none" w:sz="0" w:space="0" w:color="auto"/>
        <w:left w:val="none" w:sz="0" w:space="0" w:color="auto"/>
        <w:bottom w:val="none" w:sz="0" w:space="0" w:color="auto"/>
        <w:right w:val="none" w:sz="0" w:space="0" w:color="auto"/>
      </w:divBdr>
    </w:div>
    <w:div w:id="563493367">
      <w:bodyDiv w:val="1"/>
      <w:marLeft w:val="0"/>
      <w:marRight w:val="0"/>
      <w:marTop w:val="0"/>
      <w:marBottom w:val="0"/>
      <w:divBdr>
        <w:top w:val="none" w:sz="0" w:space="0" w:color="auto"/>
        <w:left w:val="none" w:sz="0" w:space="0" w:color="auto"/>
        <w:bottom w:val="none" w:sz="0" w:space="0" w:color="auto"/>
        <w:right w:val="none" w:sz="0" w:space="0" w:color="auto"/>
      </w:divBdr>
    </w:div>
    <w:div w:id="574780808">
      <w:bodyDiv w:val="1"/>
      <w:marLeft w:val="0"/>
      <w:marRight w:val="0"/>
      <w:marTop w:val="0"/>
      <w:marBottom w:val="0"/>
      <w:divBdr>
        <w:top w:val="none" w:sz="0" w:space="0" w:color="auto"/>
        <w:left w:val="none" w:sz="0" w:space="0" w:color="auto"/>
        <w:bottom w:val="none" w:sz="0" w:space="0" w:color="auto"/>
        <w:right w:val="none" w:sz="0" w:space="0" w:color="auto"/>
      </w:divBdr>
    </w:div>
    <w:div w:id="594485720">
      <w:bodyDiv w:val="1"/>
      <w:marLeft w:val="0"/>
      <w:marRight w:val="0"/>
      <w:marTop w:val="0"/>
      <w:marBottom w:val="0"/>
      <w:divBdr>
        <w:top w:val="none" w:sz="0" w:space="0" w:color="auto"/>
        <w:left w:val="none" w:sz="0" w:space="0" w:color="auto"/>
        <w:bottom w:val="none" w:sz="0" w:space="0" w:color="auto"/>
        <w:right w:val="none" w:sz="0" w:space="0" w:color="auto"/>
      </w:divBdr>
    </w:div>
    <w:div w:id="594633664">
      <w:bodyDiv w:val="1"/>
      <w:marLeft w:val="0"/>
      <w:marRight w:val="0"/>
      <w:marTop w:val="0"/>
      <w:marBottom w:val="0"/>
      <w:divBdr>
        <w:top w:val="none" w:sz="0" w:space="0" w:color="auto"/>
        <w:left w:val="none" w:sz="0" w:space="0" w:color="auto"/>
        <w:bottom w:val="none" w:sz="0" w:space="0" w:color="auto"/>
        <w:right w:val="none" w:sz="0" w:space="0" w:color="auto"/>
      </w:divBdr>
    </w:div>
    <w:div w:id="595361382">
      <w:bodyDiv w:val="1"/>
      <w:marLeft w:val="0"/>
      <w:marRight w:val="0"/>
      <w:marTop w:val="0"/>
      <w:marBottom w:val="0"/>
      <w:divBdr>
        <w:top w:val="none" w:sz="0" w:space="0" w:color="auto"/>
        <w:left w:val="none" w:sz="0" w:space="0" w:color="auto"/>
        <w:bottom w:val="none" w:sz="0" w:space="0" w:color="auto"/>
        <w:right w:val="none" w:sz="0" w:space="0" w:color="auto"/>
      </w:divBdr>
    </w:div>
    <w:div w:id="618219383">
      <w:bodyDiv w:val="1"/>
      <w:marLeft w:val="0"/>
      <w:marRight w:val="0"/>
      <w:marTop w:val="0"/>
      <w:marBottom w:val="0"/>
      <w:divBdr>
        <w:top w:val="none" w:sz="0" w:space="0" w:color="auto"/>
        <w:left w:val="none" w:sz="0" w:space="0" w:color="auto"/>
        <w:bottom w:val="none" w:sz="0" w:space="0" w:color="auto"/>
        <w:right w:val="none" w:sz="0" w:space="0" w:color="auto"/>
      </w:divBdr>
    </w:div>
    <w:div w:id="641929532">
      <w:bodyDiv w:val="1"/>
      <w:marLeft w:val="0"/>
      <w:marRight w:val="0"/>
      <w:marTop w:val="0"/>
      <w:marBottom w:val="0"/>
      <w:divBdr>
        <w:top w:val="none" w:sz="0" w:space="0" w:color="auto"/>
        <w:left w:val="none" w:sz="0" w:space="0" w:color="auto"/>
        <w:bottom w:val="none" w:sz="0" w:space="0" w:color="auto"/>
        <w:right w:val="none" w:sz="0" w:space="0" w:color="auto"/>
      </w:divBdr>
    </w:div>
    <w:div w:id="743375614">
      <w:bodyDiv w:val="1"/>
      <w:marLeft w:val="0"/>
      <w:marRight w:val="0"/>
      <w:marTop w:val="0"/>
      <w:marBottom w:val="0"/>
      <w:divBdr>
        <w:top w:val="none" w:sz="0" w:space="0" w:color="auto"/>
        <w:left w:val="none" w:sz="0" w:space="0" w:color="auto"/>
        <w:bottom w:val="none" w:sz="0" w:space="0" w:color="auto"/>
        <w:right w:val="none" w:sz="0" w:space="0" w:color="auto"/>
      </w:divBdr>
    </w:div>
    <w:div w:id="744493208">
      <w:bodyDiv w:val="1"/>
      <w:marLeft w:val="0"/>
      <w:marRight w:val="0"/>
      <w:marTop w:val="0"/>
      <w:marBottom w:val="0"/>
      <w:divBdr>
        <w:top w:val="none" w:sz="0" w:space="0" w:color="auto"/>
        <w:left w:val="none" w:sz="0" w:space="0" w:color="auto"/>
        <w:bottom w:val="none" w:sz="0" w:space="0" w:color="auto"/>
        <w:right w:val="none" w:sz="0" w:space="0" w:color="auto"/>
      </w:divBdr>
    </w:div>
    <w:div w:id="770710541">
      <w:bodyDiv w:val="1"/>
      <w:marLeft w:val="0"/>
      <w:marRight w:val="0"/>
      <w:marTop w:val="0"/>
      <w:marBottom w:val="0"/>
      <w:divBdr>
        <w:top w:val="none" w:sz="0" w:space="0" w:color="auto"/>
        <w:left w:val="none" w:sz="0" w:space="0" w:color="auto"/>
        <w:bottom w:val="none" w:sz="0" w:space="0" w:color="auto"/>
        <w:right w:val="none" w:sz="0" w:space="0" w:color="auto"/>
      </w:divBdr>
    </w:div>
    <w:div w:id="816721253">
      <w:bodyDiv w:val="1"/>
      <w:marLeft w:val="0"/>
      <w:marRight w:val="0"/>
      <w:marTop w:val="0"/>
      <w:marBottom w:val="0"/>
      <w:divBdr>
        <w:top w:val="none" w:sz="0" w:space="0" w:color="auto"/>
        <w:left w:val="none" w:sz="0" w:space="0" w:color="auto"/>
        <w:bottom w:val="none" w:sz="0" w:space="0" w:color="auto"/>
        <w:right w:val="none" w:sz="0" w:space="0" w:color="auto"/>
      </w:divBdr>
    </w:div>
    <w:div w:id="824468276">
      <w:bodyDiv w:val="1"/>
      <w:marLeft w:val="0"/>
      <w:marRight w:val="0"/>
      <w:marTop w:val="0"/>
      <w:marBottom w:val="0"/>
      <w:divBdr>
        <w:top w:val="none" w:sz="0" w:space="0" w:color="auto"/>
        <w:left w:val="none" w:sz="0" w:space="0" w:color="auto"/>
        <w:bottom w:val="none" w:sz="0" w:space="0" w:color="auto"/>
        <w:right w:val="none" w:sz="0" w:space="0" w:color="auto"/>
      </w:divBdr>
    </w:div>
    <w:div w:id="826436338">
      <w:bodyDiv w:val="1"/>
      <w:marLeft w:val="0"/>
      <w:marRight w:val="0"/>
      <w:marTop w:val="0"/>
      <w:marBottom w:val="0"/>
      <w:divBdr>
        <w:top w:val="none" w:sz="0" w:space="0" w:color="auto"/>
        <w:left w:val="none" w:sz="0" w:space="0" w:color="auto"/>
        <w:bottom w:val="none" w:sz="0" w:space="0" w:color="auto"/>
        <w:right w:val="none" w:sz="0" w:space="0" w:color="auto"/>
      </w:divBdr>
    </w:div>
    <w:div w:id="858205516">
      <w:bodyDiv w:val="1"/>
      <w:marLeft w:val="0"/>
      <w:marRight w:val="0"/>
      <w:marTop w:val="0"/>
      <w:marBottom w:val="0"/>
      <w:divBdr>
        <w:top w:val="none" w:sz="0" w:space="0" w:color="auto"/>
        <w:left w:val="none" w:sz="0" w:space="0" w:color="auto"/>
        <w:bottom w:val="none" w:sz="0" w:space="0" w:color="auto"/>
        <w:right w:val="none" w:sz="0" w:space="0" w:color="auto"/>
      </w:divBdr>
    </w:div>
    <w:div w:id="910576730">
      <w:bodyDiv w:val="1"/>
      <w:marLeft w:val="0"/>
      <w:marRight w:val="0"/>
      <w:marTop w:val="0"/>
      <w:marBottom w:val="0"/>
      <w:divBdr>
        <w:top w:val="none" w:sz="0" w:space="0" w:color="auto"/>
        <w:left w:val="none" w:sz="0" w:space="0" w:color="auto"/>
        <w:bottom w:val="none" w:sz="0" w:space="0" w:color="auto"/>
        <w:right w:val="none" w:sz="0" w:space="0" w:color="auto"/>
      </w:divBdr>
    </w:div>
    <w:div w:id="917593997">
      <w:bodyDiv w:val="1"/>
      <w:marLeft w:val="0"/>
      <w:marRight w:val="0"/>
      <w:marTop w:val="0"/>
      <w:marBottom w:val="0"/>
      <w:divBdr>
        <w:top w:val="none" w:sz="0" w:space="0" w:color="auto"/>
        <w:left w:val="none" w:sz="0" w:space="0" w:color="auto"/>
        <w:bottom w:val="none" w:sz="0" w:space="0" w:color="auto"/>
        <w:right w:val="none" w:sz="0" w:space="0" w:color="auto"/>
      </w:divBdr>
    </w:div>
    <w:div w:id="925723496">
      <w:bodyDiv w:val="1"/>
      <w:marLeft w:val="0"/>
      <w:marRight w:val="0"/>
      <w:marTop w:val="0"/>
      <w:marBottom w:val="0"/>
      <w:divBdr>
        <w:top w:val="none" w:sz="0" w:space="0" w:color="auto"/>
        <w:left w:val="none" w:sz="0" w:space="0" w:color="auto"/>
        <w:bottom w:val="none" w:sz="0" w:space="0" w:color="auto"/>
        <w:right w:val="none" w:sz="0" w:space="0" w:color="auto"/>
      </w:divBdr>
    </w:div>
    <w:div w:id="962541234">
      <w:bodyDiv w:val="1"/>
      <w:marLeft w:val="0"/>
      <w:marRight w:val="0"/>
      <w:marTop w:val="0"/>
      <w:marBottom w:val="0"/>
      <w:divBdr>
        <w:top w:val="none" w:sz="0" w:space="0" w:color="auto"/>
        <w:left w:val="none" w:sz="0" w:space="0" w:color="auto"/>
        <w:bottom w:val="none" w:sz="0" w:space="0" w:color="auto"/>
        <w:right w:val="none" w:sz="0" w:space="0" w:color="auto"/>
      </w:divBdr>
    </w:div>
    <w:div w:id="983200943">
      <w:bodyDiv w:val="1"/>
      <w:marLeft w:val="0"/>
      <w:marRight w:val="0"/>
      <w:marTop w:val="0"/>
      <w:marBottom w:val="0"/>
      <w:divBdr>
        <w:top w:val="none" w:sz="0" w:space="0" w:color="auto"/>
        <w:left w:val="none" w:sz="0" w:space="0" w:color="auto"/>
        <w:bottom w:val="none" w:sz="0" w:space="0" w:color="auto"/>
        <w:right w:val="none" w:sz="0" w:space="0" w:color="auto"/>
      </w:divBdr>
    </w:div>
    <w:div w:id="1007445344">
      <w:bodyDiv w:val="1"/>
      <w:marLeft w:val="0"/>
      <w:marRight w:val="0"/>
      <w:marTop w:val="0"/>
      <w:marBottom w:val="0"/>
      <w:divBdr>
        <w:top w:val="none" w:sz="0" w:space="0" w:color="auto"/>
        <w:left w:val="none" w:sz="0" w:space="0" w:color="auto"/>
        <w:bottom w:val="none" w:sz="0" w:space="0" w:color="auto"/>
        <w:right w:val="none" w:sz="0" w:space="0" w:color="auto"/>
      </w:divBdr>
    </w:div>
    <w:div w:id="1037049065">
      <w:bodyDiv w:val="1"/>
      <w:marLeft w:val="0"/>
      <w:marRight w:val="0"/>
      <w:marTop w:val="0"/>
      <w:marBottom w:val="0"/>
      <w:divBdr>
        <w:top w:val="none" w:sz="0" w:space="0" w:color="auto"/>
        <w:left w:val="none" w:sz="0" w:space="0" w:color="auto"/>
        <w:bottom w:val="none" w:sz="0" w:space="0" w:color="auto"/>
        <w:right w:val="none" w:sz="0" w:space="0" w:color="auto"/>
      </w:divBdr>
    </w:div>
    <w:div w:id="1139882840">
      <w:bodyDiv w:val="1"/>
      <w:marLeft w:val="0"/>
      <w:marRight w:val="0"/>
      <w:marTop w:val="0"/>
      <w:marBottom w:val="0"/>
      <w:divBdr>
        <w:top w:val="none" w:sz="0" w:space="0" w:color="auto"/>
        <w:left w:val="none" w:sz="0" w:space="0" w:color="auto"/>
        <w:bottom w:val="none" w:sz="0" w:space="0" w:color="auto"/>
        <w:right w:val="none" w:sz="0" w:space="0" w:color="auto"/>
      </w:divBdr>
    </w:div>
    <w:div w:id="1152916052">
      <w:bodyDiv w:val="1"/>
      <w:marLeft w:val="0"/>
      <w:marRight w:val="0"/>
      <w:marTop w:val="0"/>
      <w:marBottom w:val="0"/>
      <w:divBdr>
        <w:top w:val="none" w:sz="0" w:space="0" w:color="auto"/>
        <w:left w:val="none" w:sz="0" w:space="0" w:color="auto"/>
        <w:bottom w:val="none" w:sz="0" w:space="0" w:color="auto"/>
        <w:right w:val="none" w:sz="0" w:space="0" w:color="auto"/>
      </w:divBdr>
    </w:div>
    <w:div w:id="1158036839">
      <w:bodyDiv w:val="1"/>
      <w:marLeft w:val="0"/>
      <w:marRight w:val="0"/>
      <w:marTop w:val="0"/>
      <w:marBottom w:val="0"/>
      <w:divBdr>
        <w:top w:val="none" w:sz="0" w:space="0" w:color="auto"/>
        <w:left w:val="none" w:sz="0" w:space="0" w:color="auto"/>
        <w:bottom w:val="none" w:sz="0" w:space="0" w:color="auto"/>
        <w:right w:val="none" w:sz="0" w:space="0" w:color="auto"/>
      </w:divBdr>
    </w:div>
    <w:div w:id="1195579128">
      <w:bodyDiv w:val="1"/>
      <w:marLeft w:val="0"/>
      <w:marRight w:val="0"/>
      <w:marTop w:val="0"/>
      <w:marBottom w:val="0"/>
      <w:divBdr>
        <w:top w:val="none" w:sz="0" w:space="0" w:color="auto"/>
        <w:left w:val="none" w:sz="0" w:space="0" w:color="auto"/>
        <w:bottom w:val="none" w:sz="0" w:space="0" w:color="auto"/>
        <w:right w:val="none" w:sz="0" w:space="0" w:color="auto"/>
      </w:divBdr>
    </w:div>
    <w:div w:id="1198079880">
      <w:bodyDiv w:val="1"/>
      <w:marLeft w:val="0"/>
      <w:marRight w:val="0"/>
      <w:marTop w:val="0"/>
      <w:marBottom w:val="0"/>
      <w:divBdr>
        <w:top w:val="none" w:sz="0" w:space="0" w:color="auto"/>
        <w:left w:val="none" w:sz="0" w:space="0" w:color="auto"/>
        <w:bottom w:val="none" w:sz="0" w:space="0" w:color="auto"/>
        <w:right w:val="none" w:sz="0" w:space="0" w:color="auto"/>
      </w:divBdr>
    </w:div>
    <w:div w:id="1269193329">
      <w:bodyDiv w:val="1"/>
      <w:marLeft w:val="0"/>
      <w:marRight w:val="0"/>
      <w:marTop w:val="0"/>
      <w:marBottom w:val="0"/>
      <w:divBdr>
        <w:top w:val="none" w:sz="0" w:space="0" w:color="auto"/>
        <w:left w:val="none" w:sz="0" w:space="0" w:color="auto"/>
        <w:bottom w:val="none" w:sz="0" w:space="0" w:color="auto"/>
        <w:right w:val="none" w:sz="0" w:space="0" w:color="auto"/>
      </w:divBdr>
    </w:div>
    <w:div w:id="1307857592">
      <w:bodyDiv w:val="1"/>
      <w:marLeft w:val="0"/>
      <w:marRight w:val="0"/>
      <w:marTop w:val="0"/>
      <w:marBottom w:val="0"/>
      <w:divBdr>
        <w:top w:val="none" w:sz="0" w:space="0" w:color="auto"/>
        <w:left w:val="none" w:sz="0" w:space="0" w:color="auto"/>
        <w:bottom w:val="none" w:sz="0" w:space="0" w:color="auto"/>
        <w:right w:val="none" w:sz="0" w:space="0" w:color="auto"/>
      </w:divBdr>
    </w:div>
    <w:div w:id="1321616934">
      <w:bodyDiv w:val="1"/>
      <w:marLeft w:val="0"/>
      <w:marRight w:val="0"/>
      <w:marTop w:val="0"/>
      <w:marBottom w:val="0"/>
      <w:divBdr>
        <w:top w:val="none" w:sz="0" w:space="0" w:color="auto"/>
        <w:left w:val="none" w:sz="0" w:space="0" w:color="auto"/>
        <w:bottom w:val="none" w:sz="0" w:space="0" w:color="auto"/>
        <w:right w:val="none" w:sz="0" w:space="0" w:color="auto"/>
      </w:divBdr>
    </w:div>
    <w:div w:id="1387216868">
      <w:bodyDiv w:val="1"/>
      <w:marLeft w:val="0"/>
      <w:marRight w:val="0"/>
      <w:marTop w:val="0"/>
      <w:marBottom w:val="0"/>
      <w:divBdr>
        <w:top w:val="none" w:sz="0" w:space="0" w:color="auto"/>
        <w:left w:val="none" w:sz="0" w:space="0" w:color="auto"/>
        <w:bottom w:val="none" w:sz="0" w:space="0" w:color="auto"/>
        <w:right w:val="none" w:sz="0" w:space="0" w:color="auto"/>
      </w:divBdr>
    </w:div>
    <w:div w:id="1393963767">
      <w:bodyDiv w:val="1"/>
      <w:marLeft w:val="0"/>
      <w:marRight w:val="0"/>
      <w:marTop w:val="0"/>
      <w:marBottom w:val="0"/>
      <w:divBdr>
        <w:top w:val="none" w:sz="0" w:space="0" w:color="auto"/>
        <w:left w:val="none" w:sz="0" w:space="0" w:color="auto"/>
        <w:bottom w:val="none" w:sz="0" w:space="0" w:color="auto"/>
        <w:right w:val="none" w:sz="0" w:space="0" w:color="auto"/>
      </w:divBdr>
    </w:div>
    <w:div w:id="1408528357">
      <w:bodyDiv w:val="1"/>
      <w:marLeft w:val="0"/>
      <w:marRight w:val="0"/>
      <w:marTop w:val="0"/>
      <w:marBottom w:val="0"/>
      <w:divBdr>
        <w:top w:val="none" w:sz="0" w:space="0" w:color="auto"/>
        <w:left w:val="none" w:sz="0" w:space="0" w:color="auto"/>
        <w:bottom w:val="none" w:sz="0" w:space="0" w:color="auto"/>
        <w:right w:val="none" w:sz="0" w:space="0" w:color="auto"/>
      </w:divBdr>
    </w:div>
    <w:div w:id="1464156767">
      <w:bodyDiv w:val="1"/>
      <w:marLeft w:val="0"/>
      <w:marRight w:val="0"/>
      <w:marTop w:val="0"/>
      <w:marBottom w:val="0"/>
      <w:divBdr>
        <w:top w:val="none" w:sz="0" w:space="0" w:color="auto"/>
        <w:left w:val="none" w:sz="0" w:space="0" w:color="auto"/>
        <w:bottom w:val="none" w:sz="0" w:space="0" w:color="auto"/>
        <w:right w:val="none" w:sz="0" w:space="0" w:color="auto"/>
      </w:divBdr>
    </w:div>
    <w:div w:id="1476410041">
      <w:bodyDiv w:val="1"/>
      <w:marLeft w:val="0"/>
      <w:marRight w:val="0"/>
      <w:marTop w:val="0"/>
      <w:marBottom w:val="0"/>
      <w:divBdr>
        <w:top w:val="none" w:sz="0" w:space="0" w:color="auto"/>
        <w:left w:val="none" w:sz="0" w:space="0" w:color="auto"/>
        <w:bottom w:val="none" w:sz="0" w:space="0" w:color="auto"/>
        <w:right w:val="none" w:sz="0" w:space="0" w:color="auto"/>
      </w:divBdr>
    </w:div>
    <w:div w:id="1492520201">
      <w:bodyDiv w:val="1"/>
      <w:marLeft w:val="0"/>
      <w:marRight w:val="0"/>
      <w:marTop w:val="0"/>
      <w:marBottom w:val="0"/>
      <w:divBdr>
        <w:top w:val="none" w:sz="0" w:space="0" w:color="auto"/>
        <w:left w:val="none" w:sz="0" w:space="0" w:color="auto"/>
        <w:bottom w:val="none" w:sz="0" w:space="0" w:color="auto"/>
        <w:right w:val="none" w:sz="0" w:space="0" w:color="auto"/>
      </w:divBdr>
    </w:div>
    <w:div w:id="1507086503">
      <w:bodyDiv w:val="1"/>
      <w:marLeft w:val="0"/>
      <w:marRight w:val="0"/>
      <w:marTop w:val="0"/>
      <w:marBottom w:val="0"/>
      <w:divBdr>
        <w:top w:val="none" w:sz="0" w:space="0" w:color="auto"/>
        <w:left w:val="none" w:sz="0" w:space="0" w:color="auto"/>
        <w:bottom w:val="none" w:sz="0" w:space="0" w:color="auto"/>
        <w:right w:val="none" w:sz="0" w:space="0" w:color="auto"/>
      </w:divBdr>
    </w:div>
    <w:div w:id="1515147197">
      <w:bodyDiv w:val="1"/>
      <w:marLeft w:val="0"/>
      <w:marRight w:val="0"/>
      <w:marTop w:val="0"/>
      <w:marBottom w:val="0"/>
      <w:divBdr>
        <w:top w:val="none" w:sz="0" w:space="0" w:color="auto"/>
        <w:left w:val="none" w:sz="0" w:space="0" w:color="auto"/>
        <w:bottom w:val="none" w:sz="0" w:space="0" w:color="auto"/>
        <w:right w:val="none" w:sz="0" w:space="0" w:color="auto"/>
      </w:divBdr>
    </w:div>
    <w:div w:id="1531264393">
      <w:bodyDiv w:val="1"/>
      <w:marLeft w:val="0"/>
      <w:marRight w:val="0"/>
      <w:marTop w:val="0"/>
      <w:marBottom w:val="0"/>
      <w:divBdr>
        <w:top w:val="none" w:sz="0" w:space="0" w:color="auto"/>
        <w:left w:val="none" w:sz="0" w:space="0" w:color="auto"/>
        <w:bottom w:val="none" w:sz="0" w:space="0" w:color="auto"/>
        <w:right w:val="none" w:sz="0" w:space="0" w:color="auto"/>
      </w:divBdr>
    </w:div>
    <w:div w:id="1559123478">
      <w:bodyDiv w:val="1"/>
      <w:marLeft w:val="0"/>
      <w:marRight w:val="0"/>
      <w:marTop w:val="0"/>
      <w:marBottom w:val="0"/>
      <w:divBdr>
        <w:top w:val="none" w:sz="0" w:space="0" w:color="auto"/>
        <w:left w:val="none" w:sz="0" w:space="0" w:color="auto"/>
        <w:bottom w:val="none" w:sz="0" w:space="0" w:color="auto"/>
        <w:right w:val="none" w:sz="0" w:space="0" w:color="auto"/>
      </w:divBdr>
    </w:div>
    <w:div w:id="1561014201">
      <w:bodyDiv w:val="1"/>
      <w:marLeft w:val="0"/>
      <w:marRight w:val="0"/>
      <w:marTop w:val="0"/>
      <w:marBottom w:val="0"/>
      <w:divBdr>
        <w:top w:val="none" w:sz="0" w:space="0" w:color="auto"/>
        <w:left w:val="none" w:sz="0" w:space="0" w:color="auto"/>
        <w:bottom w:val="none" w:sz="0" w:space="0" w:color="auto"/>
        <w:right w:val="none" w:sz="0" w:space="0" w:color="auto"/>
      </w:divBdr>
    </w:div>
    <w:div w:id="1582443822">
      <w:bodyDiv w:val="1"/>
      <w:marLeft w:val="0"/>
      <w:marRight w:val="0"/>
      <w:marTop w:val="0"/>
      <w:marBottom w:val="0"/>
      <w:divBdr>
        <w:top w:val="none" w:sz="0" w:space="0" w:color="auto"/>
        <w:left w:val="none" w:sz="0" w:space="0" w:color="auto"/>
        <w:bottom w:val="none" w:sz="0" w:space="0" w:color="auto"/>
        <w:right w:val="none" w:sz="0" w:space="0" w:color="auto"/>
      </w:divBdr>
    </w:div>
    <w:div w:id="1595436570">
      <w:bodyDiv w:val="1"/>
      <w:marLeft w:val="0"/>
      <w:marRight w:val="0"/>
      <w:marTop w:val="0"/>
      <w:marBottom w:val="0"/>
      <w:divBdr>
        <w:top w:val="none" w:sz="0" w:space="0" w:color="auto"/>
        <w:left w:val="none" w:sz="0" w:space="0" w:color="auto"/>
        <w:bottom w:val="none" w:sz="0" w:space="0" w:color="auto"/>
        <w:right w:val="none" w:sz="0" w:space="0" w:color="auto"/>
      </w:divBdr>
    </w:div>
    <w:div w:id="1616205979">
      <w:bodyDiv w:val="1"/>
      <w:marLeft w:val="0"/>
      <w:marRight w:val="0"/>
      <w:marTop w:val="0"/>
      <w:marBottom w:val="0"/>
      <w:divBdr>
        <w:top w:val="none" w:sz="0" w:space="0" w:color="auto"/>
        <w:left w:val="none" w:sz="0" w:space="0" w:color="auto"/>
        <w:bottom w:val="none" w:sz="0" w:space="0" w:color="auto"/>
        <w:right w:val="none" w:sz="0" w:space="0" w:color="auto"/>
      </w:divBdr>
    </w:div>
    <w:div w:id="1619533719">
      <w:bodyDiv w:val="1"/>
      <w:marLeft w:val="0"/>
      <w:marRight w:val="0"/>
      <w:marTop w:val="0"/>
      <w:marBottom w:val="0"/>
      <w:divBdr>
        <w:top w:val="none" w:sz="0" w:space="0" w:color="auto"/>
        <w:left w:val="none" w:sz="0" w:space="0" w:color="auto"/>
        <w:bottom w:val="none" w:sz="0" w:space="0" w:color="auto"/>
        <w:right w:val="none" w:sz="0" w:space="0" w:color="auto"/>
      </w:divBdr>
    </w:div>
    <w:div w:id="1647321850">
      <w:bodyDiv w:val="1"/>
      <w:marLeft w:val="0"/>
      <w:marRight w:val="0"/>
      <w:marTop w:val="0"/>
      <w:marBottom w:val="0"/>
      <w:divBdr>
        <w:top w:val="none" w:sz="0" w:space="0" w:color="auto"/>
        <w:left w:val="none" w:sz="0" w:space="0" w:color="auto"/>
        <w:bottom w:val="none" w:sz="0" w:space="0" w:color="auto"/>
        <w:right w:val="none" w:sz="0" w:space="0" w:color="auto"/>
      </w:divBdr>
    </w:div>
    <w:div w:id="1663197824">
      <w:bodyDiv w:val="1"/>
      <w:marLeft w:val="0"/>
      <w:marRight w:val="0"/>
      <w:marTop w:val="0"/>
      <w:marBottom w:val="0"/>
      <w:divBdr>
        <w:top w:val="none" w:sz="0" w:space="0" w:color="auto"/>
        <w:left w:val="none" w:sz="0" w:space="0" w:color="auto"/>
        <w:bottom w:val="none" w:sz="0" w:space="0" w:color="auto"/>
        <w:right w:val="none" w:sz="0" w:space="0" w:color="auto"/>
      </w:divBdr>
    </w:div>
    <w:div w:id="1676959227">
      <w:bodyDiv w:val="1"/>
      <w:marLeft w:val="0"/>
      <w:marRight w:val="0"/>
      <w:marTop w:val="0"/>
      <w:marBottom w:val="0"/>
      <w:divBdr>
        <w:top w:val="none" w:sz="0" w:space="0" w:color="auto"/>
        <w:left w:val="none" w:sz="0" w:space="0" w:color="auto"/>
        <w:bottom w:val="none" w:sz="0" w:space="0" w:color="auto"/>
        <w:right w:val="none" w:sz="0" w:space="0" w:color="auto"/>
      </w:divBdr>
    </w:div>
    <w:div w:id="1687831535">
      <w:bodyDiv w:val="1"/>
      <w:marLeft w:val="0"/>
      <w:marRight w:val="0"/>
      <w:marTop w:val="0"/>
      <w:marBottom w:val="0"/>
      <w:divBdr>
        <w:top w:val="none" w:sz="0" w:space="0" w:color="auto"/>
        <w:left w:val="none" w:sz="0" w:space="0" w:color="auto"/>
        <w:bottom w:val="none" w:sz="0" w:space="0" w:color="auto"/>
        <w:right w:val="none" w:sz="0" w:space="0" w:color="auto"/>
      </w:divBdr>
    </w:div>
    <w:div w:id="1691763903">
      <w:bodyDiv w:val="1"/>
      <w:marLeft w:val="0"/>
      <w:marRight w:val="0"/>
      <w:marTop w:val="0"/>
      <w:marBottom w:val="0"/>
      <w:divBdr>
        <w:top w:val="none" w:sz="0" w:space="0" w:color="auto"/>
        <w:left w:val="none" w:sz="0" w:space="0" w:color="auto"/>
        <w:bottom w:val="none" w:sz="0" w:space="0" w:color="auto"/>
        <w:right w:val="none" w:sz="0" w:space="0" w:color="auto"/>
      </w:divBdr>
    </w:div>
    <w:div w:id="1718506967">
      <w:bodyDiv w:val="1"/>
      <w:marLeft w:val="0"/>
      <w:marRight w:val="0"/>
      <w:marTop w:val="0"/>
      <w:marBottom w:val="0"/>
      <w:divBdr>
        <w:top w:val="none" w:sz="0" w:space="0" w:color="auto"/>
        <w:left w:val="none" w:sz="0" w:space="0" w:color="auto"/>
        <w:bottom w:val="none" w:sz="0" w:space="0" w:color="auto"/>
        <w:right w:val="none" w:sz="0" w:space="0" w:color="auto"/>
      </w:divBdr>
    </w:div>
    <w:div w:id="1730349566">
      <w:bodyDiv w:val="1"/>
      <w:marLeft w:val="0"/>
      <w:marRight w:val="0"/>
      <w:marTop w:val="0"/>
      <w:marBottom w:val="0"/>
      <w:divBdr>
        <w:top w:val="none" w:sz="0" w:space="0" w:color="auto"/>
        <w:left w:val="none" w:sz="0" w:space="0" w:color="auto"/>
        <w:bottom w:val="none" w:sz="0" w:space="0" w:color="auto"/>
        <w:right w:val="none" w:sz="0" w:space="0" w:color="auto"/>
      </w:divBdr>
    </w:div>
    <w:div w:id="1748266640">
      <w:bodyDiv w:val="1"/>
      <w:marLeft w:val="0"/>
      <w:marRight w:val="0"/>
      <w:marTop w:val="0"/>
      <w:marBottom w:val="0"/>
      <w:divBdr>
        <w:top w:val="none" w:sz="0" w:space="0" w:color="auto"/>
        <w:left w:val="none" w:sz="0" w:space="0" w:color="auto"/>
        <w:bottom w:val="none" w:sz="0" w:space="0" w:color="auto"/>
        <w:right w:val="none" w:sz="0" w:space="0" w:color="auto"/>
      </w:divBdr>
    </w:div>
    <w:div w:id="1754358326">
      <w:bodyDiv w:val="1"/>
      <w:marLeft w:val="0"/>
      <w:marRight w:val="0"/>
      <w:marTop w:val="0"/>
      <w:marBottom w:val="0"/>
      <w:divBdr>
        <w:top w:val="none" w:sz="0" w:space="0" w:color="auto"/>
        <w:left w:val="none" w:sz="0" w:space="0" w:color="auto"/>
        <w:bottom w:val="none" w:sz="0" w:space="0" w:color="auto"/>
        <w:right w:val="none" w:sz="0" w:space="0" w:color="auto"/>
      </w:divBdr>
    </w:div>
    <w:div w:id="1768498353">
      <w:bodyDiv w:val="1"/>
      <w:marLeft w:val="0"/>
      <w:marRight w:val="0"/>
      <w:marTop w:val="0"/>
      <w:marBottom w:val="0"/>
      <w:divBdr>
        <w:top w:val="none" w:sz="0" w:space="0" w:color="auto"/>
        <w:left w:val="none" w:sz="0" w:space="0" w:color="auto"/>
        <w:bottom w:val="none" w:sz="0" w:space="0" w:color="auto"/>
        <w:right w:val="none" w:sz="0" w:space="0" w:color="auto"/>
      </w:divBdr>
    </w:div>
    <w:div w:id="1779375464">
      <w:bodyDiv w:val="1"/>
      <w:marLeft w:val="0"/>
      <w:marRight w:val="0"/>
      <w:marTop w:val="0"/>
      <w:marBottom w:val="0"/>
      <w:divBdr>
        <w:top w:val="none" w:sz="0" w:space="0" w:color="auto"/>
        <w:left w:val="none" w:sz="0" w:space="0" w:color="auto"/>
        <w:bottom w:val="none" w:sz="0" w:space="0" w:color="auto"/>
        <w:right w:val="none" w:sz="0" w:space="0" w:color="auto"/>
      </w:divBdr>
    </w:div>
    <w:div w:id="1791123786">
      <w:bodyDiv w:val="1"/>
      <w:marLeft w:val="0"/>
      <w:marRight w:val="0"/>
      <w:marTop w:val="0"/>
      <w:marBottom w:val="0"/>
      <w:divBdr>
        <w:top w:val="none" w:sz="0" w:space="0" w:color="auto"/>
        <w:left w:val="none" w:sz="0" w:space="0" w:color="auto"/>
        <w:bottom w:val="none" w:sz="0" w:space="0" w:color="auto"/>
        <w:right w:val="none" w:sz="0" w:space="0" w:color="auto"/>
      </w:divBdr>
    </w:div>
    <w:div w:id="1818574923">
      <w:bodyDiv w:val="1"/>
      <w:marLeft w:val="0"/>
      <w:marRight w:val="0"/>
      <w:marTop w:val="0"/>
      <w:marBottom w:val="0"/>
      <w:divBdr>
        <w:top w:val="none" w:sz="0" w:space="0" w:color="auto"/>
        <w:left w:val="none" w:sz="0" w:space="0" w:color="auto"/>
        <w:bottom w:val="none" w:sz="0" w:space="0" w:color="auto"/>
        <w:right w:val="none" w:sz="0" w:space="0" w:color="auto"/>
      </w:divBdr>
    </w:div>
    <w:div w:id="1847744826">
      <w:bodyDiv w:val="1"/>
      <w:marLeft w:val="0"/>
      <w:marRight w:val="0"/>
      <w:marTop w:val="0"/>
      <w:marBottom w:val="0"/>
      <w:divBdr>
        <w:top w:val="none" w:sz="0" w:space="0" w:color="auto"/>
        <w:left w:val="none" w:sz="0" w:space="0" w:color="auto"/>
        <w:bottom w:val="none" w:sz="0" w:space="0" w:color="auto"/>
        <w:right w:val="none" w:sz="0" w:space="0" w:color="auto"/>
      </w:divBdr>
    </w:div>
    <w:div w:id="1850481513">
      <w:bodyDiv w:val="1"/>
      <w:marLeft w:val="0"/>
      <w:marRight w:val="0"/>
      <w:marTop w:val="0"/>
      <w:marBottom w:val="0"/>
      <w:divBdr>
        <w:top w:val="none" w:sz="0" w:space="0" w:color="auto"/>
        <w:left w:val="none" w:sz="0" w:space="0" w:color="auto"/>
        <w:bottom w:val="none" w:sz="0" w:space="0" w:color="auto"/>
        <w:right w:val="none" w:sz="0" w:space="0" w:color="auto"/>
      </w:divBdr>
      <w:divsChild>
        <w:div w:id="1840542317">
          <w:marLeft w:val="0"/>
          <w:marRight w:val="0"/>
          <w:marTop w:val="0"/>
          <w:marBottom w:val="0"/>
          <w:divBdr>
            <w:top w:val="none" w:sz="0" w:space="0" w:color="auto"/>
            <w:left w:val="none" w:sz="0" w:space="0" w:color="auto"/>
            <w:bottom w:val="none" w:sz="0" w:space="0" w:color="auto"/>
            <w:right w:val="none" w:sz="0" w:space="0" w:color="auto"/>
          </w:divBdr>
        </w:div>
        <w:div w:id="944851319">
          <w:marLeft w:val="0"/>
          <w:marRight w:val="0"/>
          <w:marTop w:val="0"/>
          <w:marBottom w:val="0"/>
          <w:divBdr>
            <w:top w:val="none" w:sz="0" w:space="0" w:color="auto"/>
            <w:left w:val="none" w:sz="0" w:space="0" w:color="auto"/>
            <w:bottom w:val="none" w:sz="0" w:space="0" w:color="auto"/>
            <w:right w:val="none" w:sz="0" w:space="0" w:color="auto"/>
          </w:divBdr>
        </w:div>
      </w:divsChild>
    </w:div>
    <w:div w:id="1865244362">
      <w:bodyDiv w:val="1"/>
      <w:marLeft w:val="0"/>
      <w:marRight w:val="0"/>
      <w:marTop w:val="0"/>
      <w:marBottom w:val="0"/>
      <w:divBdr>
        <w:top w:val="none" w:sz="0" w:space="0" w:color="auto"/>
        <w:left w:val="none" w:sz="0" w:space="0" w:color="auto"/>
        <w:bottom w:val="none" w:sz="0" w:space="0" w:color="auto"/>
        <w:right w:val="none" w:sz="0" w:space="0" w:color="auto"/>
      </w:divBdr>
    </w:div>
    <w:div w:id="1891578332">
      <w:bodyDiv w:val="1"/>
      <w:marLeft w:val="0"/>
      <w:marRight w:val="0"/>
      <w:marTop w:val="0"/>
      <w:marBottom w:val="0"/>
      <w:divBdr>
        <w:top w:val="none" w:sz="0" w:space="0" w:color="auto"/>
        <w:left w:val="none" w:sz="0" w:space="0" w:color="auto"/>
        <w:bottom w:val="none" w:sz="0" w:space="0" w:color="auto"/>
        <w:right w:val="none" w:sz="0" w:space="0" w:color="auto"/>
      </w:divBdr>
    </w:div>
    <w:div w:id="1929919938">
      <w:bodyDiv w:val="1"/>
      <w:marLeft w:val="0"/>
      <w:marRight w:val="0"/>
      <w:marTop w:val="0"/>
      <w:marBottom w:val="0"/>
      <w:divBdr>
        <w:top w:val="none" w:sz="0" w:space="0" w:color="auto"/>
        <w:left w:val="none" w:sz="0" w:space="0" w:color="auto"/>
        <w:bottom w:val="none" w:sz="0" w:space="0" w:color="auto"/>
        <w:right w:val="none" w:sz="0" w:space="0" w:color="auto"/>
      </w:divBdr>
    </w:div>
    <w:div w:id="1961565675">
      <w:bodyDiv w:val="1"/>
      <w:marLeft w:val="0"/>
      <w:marRight w:val="0"/>
      <w:marTop w:val="0"/>
      <w:marBottom w:val="0"/>
      <w:divBdr>
        <w:top w:val="none" w:sz="0" w:space="0" w:color="auto"/>
        <w:left w:val="none" w:sz="0" w:space="0" w:color="auto"/>
        <w:bottom w:val="none" w:sz="0" w:space="0" w:color="auto"/>
        <w:right w:val="none" w:sz="0" w:space="0" w:color="auto"/>
      </w:divBdr>
    </w:div>
    <w:div w:id="1987008813">
      <w:bodyDiv w:val="1"/>
      <w:marLeft w:val="0"/>
      <w:marRight w:val="0"/>
      <w:marTop w:val="0"/>
      <w:marBottom w:val="0"/>
      <w:divBdr>
        <w:top w:val="none" w:sz="0" w:space="0" w:color="auto"/>
        <w:left w:val="none" w:sz="0" w:space="0" w:color="auto"/>
        <w:bottom w:val="none" w:sz="0" w:space="0" w:color="auto"/>
        <w:right w:val="none" w:sz="0" w:space="0" w:color="auto"/>
      </w:divBdr>
    </w:div>
    <w:div w:id="2074809211">
      <w:bodyDiv w:val="1"/>
      <w:marLeft w:val="0"/>
      <w:marRight w:val="0"/>
      <w:marTop w:val="0"/>
      <w:marBottom w:val="0"/>
      <w:divBdr>
        <w:top w:val="none" w:sz="0" w:space="0" w:color="auto"/>
        <w:left w:val="none" w:sz="0" w:space="0" w:color="auto"/>
        <w:bottom w:val="none" w:sz="0" w:space="0" w:color="auto"/>
        <w:right w:val="none" w:sz="0" w:space="0" w:color="auto"/>
      </w:divBdr>
    </w:div>
    <w:div w:id="2078820455">
      <w:bodyDiv w:val="1"/>
      <w:marLeft w:val="0"/>
      <w:marRight w:val="0"/>
      <w:marTop w:val="0"/>
      <w:marBottom w:val="0"/>
      <w:divBdr>
        <w:top w:val="none" w:sz="0" w:space="0" w:color="auto"/>
        <w:left w:val="none" w:sz="0" w:space="0" w:color="auto"/>
        <w:bottom w:val="none" w:sz="0" w:space="0" w:color="auto"/>
        <w:right w:val="none" w:sz="0" w:space="0" w:color="auto"/>
      </w:divBdr>
    </w:div>
    <w:div w:id="2090079361">
      <w:bodyDiv w:val="1"/>
      <w:marLeft w:val="0"/>
      <w:marRight w:val="0"/>
      <w:marTop w:val="0"/>
      <w:marBottom w:val="0"/>
      <w:divBdr>
        <w:top w:val="none" w:sz="0" w:space="0" w:color="auto"/>
        <w:left w:val="none" w:sz="0" w:space="0" w:color="auto"/>
        <w:bottom w:val="none" w:sz="0" w:space="0" w:color="auto"/>
        <w:right w:val="none" w:sz="0" w:space="0" w:color="auto"/>
      </w:divBdr>
    </w:div>
    <w:div w:id="2090733308">
      <w:bodyDiv w:val="1"/>
      <w:marLeft w:val="0"/>
      <w:marRight w:val="0"/>
      <w:marTop w:val="0"/>
      <w:marBottom w:val="0"/>
      <w:divBdr>
        <w:top w:val="none" w:sz="0" w:space="0" w:color="auto"/>
        <w:left w:val="none" w:sz="0" w:space="0" w:color="auto"/>
        <w:bottom w:val="none" w:sz="0" w:space="0" w:color="auto"/>
        <w:right w:val="none" w:sz="0" w:space="0" w:color="auto"/>
      </w:divBdr>
    </w:div>
    <w:div w:id="2092457892">
      <w:bodyDiv w:val="1"/>
      <w:marLeft w:val="0"/>
      <w:marRight w:val="0"/>
      <w:marTop w:val="0"/>
      <w:marBottom w:val="0"/>
      <w:divBdr>
        <w:top w:val="none" w:sz="0" w:space="0" w:color="auto"/>
        <w:left w:val="none" w:sz="0" w:space="0" w:color="auto"/>
        <w:bottom w:val="none" w:sz="0" w:space="0" w:color="auto"/>
        <w:right w:val="none" w:sz="0" w:space="0" w:color="auto"/>
      </w:divBdr>
    </w:div>
    <w:div w:id="214442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he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ierre-carl.michaud@he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8F05FC-D774-D441-A2CB-F4563155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8348</Words>
  <Characters>45915</Characters>
  <Application>Microsoft Office Word</Application>
  <DocSecurity>0</DocSecurity>
  <Lines>382</Lines>
  <Paragraphs>108</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cote-sergent</dc:creator>
  <cp:keywords/>
  <dc:description/>
  <cp:lastModifiedBy>David Boisclair</cp:lastModifiedBy>
  <cp:revision>3</cp:revision>
  <dcterms:created xsi:type="dcterms:W3CDTF">2021-10-15T16:17:00Z</dcterms:created>
  <dcterms:modified xsi:type="dcterms:W3CDTF">2021-10-15T16:18:00Z</dcterms:modified>
</cp:coreProperties>
</file>