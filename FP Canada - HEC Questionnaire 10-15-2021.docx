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501D" w14:textId="77777777" w:rsidR="005B3D42" w:rsidRPr="003A4755" w:rsidRDefault="005B3D42" w:rsidP="005B3D42">
      <w:pPr>
        <w:jc w:val="center"/>
        <w:rPr>
          <w:b/>
          <w:bCs/>
          <w:sz w:val="20"/>
          <w:lang w:val="en-CA"/>
        </w:rPr>
      </w:pPr>
      <w:r w:rsidRPr="003A4755">
        <w:rPr>
          <w:b/>
          <w:bCs/>
          <w:sz w:val="20"/>
          <w:lang w:val="en-CA"/>
        </w:rPr>
        <w:t>INSTRUCTIONS INCLUDED WITH THIS ANONYMOUS QUESTIONNAIRE</w:t>
      </w:r>
    </w:p>
    <w:p w14:paraId="18212468" w14:textId="77777777" w:rsidR="005B3D42" w:rsidRPr="003A4755" w:rsidRDefault="005B3D42" w:rsidP="005B3D42">
      <w:pPr>
        <w:jc w:val="center"/>
        <w:rPr>
          <w:rStyle w:val="lev"/>
          <w:sz w:val="22"/>
          <w:szCs w:val="22"/>
          <w:lang w:val="en-CA"/>
        </w:rPr>
      </w:pPr>
    </w:p>
    <w:p w14:paraId="4A7E6247" w14:textId="77777777" w:rsidR="005B3D42" w:rsidRPr="00F42486" w:rsidRDefault="005B3D42" w:rsidP="005B3D42">
      <w:pPr>
        <w:pStyle w:val="Corpsdetexte2"/>
        <w:spacing w:after="0" w:line="240" w:lineRule="auto"/>
        <w:jc w:val="center"/>
        <w:rPr>
          <w:b/>
          <w:i/>
          <w:color w:val="000000" w:themeColor="text1"/>
          <w:sz w:val="22"/>
          <w:szCs w:val="22"/>
          <w:lang w:val="en-CA"/>
        </w:rPr>
      </w:pPr>
      <w:r w:rsidRPr="00F42486">
        <w:rPr>
          <w:color w:val="000000" w:themeColor="text1"/>
          <w:sz w:val="22"/>
          <w:szCs w:val="22"/>
          <w:lang w:val="en-CA"/>
        </w:rPr>
        <w:t>THE DETERMINANTS OF FINANCIAL PLANNING</w:t>
      </w:r>
    </w:p>
    <w:p w14:paraId="6D8D15FB" w14:textId="77777777" w:rsidR="005B3D42" w:rsidRPr="003A4755" w:rsidRDefault="005B3D42" w:rsidP="005B3D42">
      <w:pPr>
        <w:pStyle w:val="Corpsdetexte2"/>
        <w:spacing w:after="0" w:line="240" w:lineRule="auto"/>
        <w:jc w:val="both"/>
        <w:rPr>
          <w:color w:val="FF0000"/>
          <w:sz w:val="22"/>
          <w:szCs w:val="22"/>
          <w:lang w:val="en-CA"/>
        </w:rPr>
      </w:pPr>
    </w:p>
    <w:p w14:paraId="5891365E" w14:textId="6490BB1C" w:rsidR="005B3D42" w:rsidRPr="003A4755" w:rsidRDefault="005B3D42" w:rsidP="005B3D42">
      <w:pPr>
        <w:jc w:val="both"/>
        <w:rPr>
          <w:bCs/>
          <w:sz w:val="22"/>
          <w:szCs w:val="22"/>
          <w:lang w:val="en-CA"/>
        </w:rPr>
      </w:pPr>
      <w:r w:rsidRPr="003A4755">
        <w:rPr>
          <w:bCs/>
          <w:sz w:val="22"/>
          <w:szCs w:val="22"/>
          <w:lang w:val="en-CA"/>
        </w:rPr>
        <w:t xml:space="preserve">The following </w:t>
      </w:r>
      <w:r w:rsidR="001032C7">
        <w:rPr>
          <w:bCs/>
          <w:sz w:val="22"/>
          <w:szCs w:val="22"/>
          <w:lang w:val="en-CA"/>
        </w:rPr>
        <w:t xml:space="preserve">is </w:t>
      </w:r>
      <w:r w:rsidRPr="003A4755">
        <w:rPr>
          <w:bCs/>
          <w:sz w:val="22"/>
          <w:szCs w:val="22"/>
          <w:lang w:val="en-CA"/>
        </w:rPr>
        <w:t>an anonymous questionnaire which we invite you to complete. This questionnaire was developed as part of a research project at HEC Montréal.</w:t>
      </w:r>
    </w:p>
    <w:p w14:paraId="55DF9B79" w14:textId="77777777" w:rsidR="005B3D42" w:rsidRPr="003A4755" w:rsidRDefault="005B3D42" w:rsidP="005B3D42">
      <w:pPr>
        <w:jc w:val="both"/>
        <w:rPr>
          <w:bCs/>
          <w:sz w:val="22"/>
          <w:szCs w:val="22"/>
          <w:lang w:val="en-CA"/>
        </w:rPr>
      </w:pPr>
    </w:p>
    <w:p w14:paraId="7E5C5D4D" w14:textId="77777777" w:rsidR="005B3D42" w:rsidRPr="003A4755" w:rsidRDefault="005B3D42" w:rsidP="005B3D42">
      <w:pPr>
        <w:jc w:val="both"/>
        <w:rPr>
          <w:bCs/>
          <w:sz w:val="22"/>
          <w:szCs w:val="22"/>
          <w:lang w:val="en-CA"/>
        </w:rPr>
      </w:pPr>
      <w:r w:rsidRPr="003A4755">
        <w:rPr>
          <w:bCs/>
          <w:sz w:val="22"/>
          <w:szCs w:val="22"/>
          <w:lang w:val="en-CA"/>
        </w:rPr>
        <w:t xml:space="preserve">Since your first impressions best reflect your true opinions, we </w:t>
      </w:r>
      <w:r>
        <w:rPr>
          <w:bCs/>
          <w:sz w:val="22"/>
          <w:szCs w:val="22"/>
          <w:lang w:val="en-CA"/>
        </w:rPr>
        <w:t xml:space="preserve">request </w:t>
      </w:r>
      <w:r w:rsidRPr="003A4755">
        <w:rPr>
          <w:bCs/>
          <w:sz w:val="22"/>
          <w:szCs w:val="22"/>
          <w:lang w:val="en-CA"/>
        </w:rPr>
        <w:t xml:space="preserve">that you please answer the questions included in this questionnaire without any hesitation. We </w:t>
      </w:r>
      <w:r>
        <w:rPr>
          <w:bCs/>
          <w:sz w:val="22"/>
          <w:szCs w:val="22"/>
          <w:lang w:val="en-CA"/>
        </w:rPr>
        <w:t xml:space="preserve">do </w:t>
      </w:r>
      <w:r w:rsidRPr="003A4755">
        <w:rPr>
          <w:bCs/>
          <w:sz w:val="22"/>
          <w:szCs w:val="22"/>
          <w:lang w:val="en-CA"/>
        </w:rPr>
        <w:t xml:space="preserve">ask, however, that you take the time needed to consider certain questions that might involve concepts with which you are less familiar, or which require more specific information about your situation. </w:t>
      </w:r>
      <w:r w:rsidRPr="006A63CF">
        <w:rPr>
          <w:bCs/>
          <w:sz w:val="22"/>
          <w:szCs w:val="22"/>
          <w:lang w:val="en-CA"/>
        </w:rPr>
        <w:t xml:space="preserve">In most cases, </w:t>
      </w:r>
      <w:r w:rsidRPr="006A63CF">
        <w:rPr>
          <w:bCs/>
          <w:sz w:val="22"/>
          <w:szCs w:val="22"/>
        </w:rPr>
        <w:t>you will not be able to go back and change your answers once you change screen.</w:t>
      </w:r>
      <w:r>
        <w:rPr>
          <w:bCs/>
          <w:sz w:val="22"/>
          <w:szCs w:val="22"/>
        </w:rPr>
        <w:t xml:space="preserve"> </w:t>
      </w:r>
      <w:r w:rsidRPr="003A4755">
        <w:rPr>
          <w:bCs/>
          <w:sz w:val="22"/>
          <w:szCs w:val="22"/>
          <w:lang w:val="en-CA"/>
        </w:rPr>
        <w:t xml:space="preserve">There is no time limit for completing the questionnaire, although we have estimated that it should take approximately </w:t>
      </w:r>
      <w:r w:rsidRPr="00F42486">
        <w:rPr>
          <w:bCs/>
          <w:color w:val="000000" w:themeColor="text1"/>
          <w:sz w:val="22"/>
          <w:szCs w:val="22"/>
          <w:lang w:val="en-CA"/>
        </w:rPr>
        <w:t>20 </w:t>
      </w:r>
      <w:r w:rsidRPr="003A4755">
        <w:rPr>
          <w:bCs/>
          <w:sz w:val="22"/>
          <w:szCs w:val="22"/>
          <w:lang w:val="en-CA"/>
        </w:rPr>
        <w:t>minutes.</w:t>
      </w:r>
    </w:p>
    <w:p w14:paraId="387445D7" w14:textId="77777777" w:rsidR="005B3D42" w:rsidRPr="003A4755" w:rsidRDefault="005B3D42" w:rsidP="005B3D42">
      <w:pPr>
        <w:jc w:val="both"/>
        <w:rPr>
          <w:bCs/>
          <w:color w:val="FF0000"/>
          <w:sz w:val="22"/>
          <w:szCs w:val="22"/>
          <w:highlight w:val="yellow"/>
          <w:lang w:val="en-CA"/>
        </w:rPr>
      </w:pPr>
    </w:p>
    <w:p w14:paraId="5FA80E1D" w14:textId="77777777" w:rsidR="005B3D42" w:rsidRPr="006A63CF" w:rsidRDefault="005B3D42" w:rsidP="005B3D42">
      <w:pPr>
        <w:jc w:val="both"/>
        <w:rPr>
          <w:bCs/>
          <w:sz w:val="22"/>
          <w:szCs w:val="22"/>
          <w:lang w:val="en-CA"/>
        </w:rPr>
      </w:pPr>
      <w:r w:rsidRPr="006A63CF">
        <w:rPr>
          <w:bCs/>
          <w:sz w:val="22"/>
          <w:szCs w:val="22"/>
          <w:lang w:val="en-CA"/>
        </w:rPr>
        <w:t xml:space="preserve">The information collected will be anonymous and will remain strictly confidential. It will be used solely for the advancement of knowledge and the dissemination of the overall results in academic or professional forums. It is possible that the collected data will be shared with other researchers, solely for non-commercial research purposes, for projects other than the one for which the data were originally collected. </w:t>
      </w:r>
    </w:p>
    <w:p w14:paraId="4D32538A" w14:textId="77777777" w:rsidR="005B3D42" w:rsidRPr="003A4755" w:rsidRDefault="005B3D42" w:rsidP="005B3D42">
      <w:pPr>
        <w:jc w:val="both"/>
        <w:rPr>
          <w:sz w:val="22"/>
          <w:szCs w:val="22"/>
          <w:lang w:val="en-CA"/>
        </w:rPr>
      </w:pPr>
    </w:p>
    <w:p w14:paraId="1EBBA948" w14:textId="77777777" w:rsidR="005B3D42" w:rsidRPr="003A4755" w:rsidRDefault="005B3D42" w:rsidP="005B3D42">
      <w:pPr>
        <w:jc w:val="both"/>
        <w:rPr>
          <w:bCs/>
          <w:sz w:val="22"/>
          <w:szCs w:val="22"/>
          <w:lang w:val="en-CA"/>
        </w:rPr>
      </w:pPr>
      <w:r w:rsidRPr="003A4755">
        <w:rPr>
          <w:bCs/>
          <w:sz w:val="22"/>
          <w:szCs w:val="22"/>
          <w:lang w:val="en-CA"/>
        </w:rPr>
        <w:t>The online data collection provider agrees to refrain from disclosing any personal information (or any other information concerning participants in this study) to any other users or to any third party, unless the respondent expressly agrees to such disclosure or unless such disclosure is required by law.</w:t>
      </w:r>
    </w:p>
    <w:p w14:paraId="2059E1F6" w14:textId="77777777" w:rsidR="005B3D42" w:rsidRPr="003A4755" w:rsidRDefault="005B3D42" w:rsidP="005B3D42">
      <w:pPr>
        <w:jc w:val="both"/>
        <w:rPr>
          <w:sz w:val="22"/>
          <w:szCs w:val="22"/>
          <w:lang w:val="en-CA"/>
        </w:rPr>
      </w:pPr>
    </w:p>
    <w:p w14:paraId="333E53B0" w14:textId="77777777" w:rsidR="005B3D42" w:rsidRPr="003A4755" w:rsidRDefault="005B3D42" w:rsidP="005B3D42">
      <w:pPr>
        <w:jc w:val="both"/>
        <w:rPr>
          <w:bCs/>
          <w:sz w:val="22"/>
          <w:szCs w:val="22"/>
          <w:lang w:val="en-CA"/>
        </w:rPr>
      </w:pPr>
      <w:r w:rsidRPr="003A4755">
        <w:rPr>
          <w:bCs/>
          <w:sz w:val="22"/>
          <w:szCs w:val="22"/>
          <w:lang w:val="en-CA"/>
        </w:rPr>
        <w:t xml:space="preserve">You are free to refuse to participate in this project and you may decide to stop answering the questions at any time. By completing this questionnaire, you will be considered as having given your consent to </w:t>
      </w:r>
      <w:r w:rsidRPr="005B3D42">
        <w:rPr>
          <w:bCs/>
          <w:sz w:val="22"/>
          <w:szCs w:val="22"/>
          <w:lang w:val="en-CA"/>
        </w:rPr>
        <w:t>participate in our research project and to the potential use of data collected from this questionnaire in future research. Since the questionnaire is anonymous, you will no longer be able to withdraw from the research project once you have completed the questionnaire because it will be impossible to determine which of the answers are yours.</w:t>
      </w:r>
    </w:p>
    <w:p w14:paraId="791D5F0D" w14:textId="77777777" w:rsidR="005B3D42" w:rsidRPr="003A4755" w:rsidRDefault="005B3D42" w:rsidP="005B3D42">
      <w:pPr>
        <w:jc w:val="both"/>
        <w:rPr>
          <w:sz w:val="22"/>
          <w:szCs w:val="22"/>
          <w:lang w:val="en-CA"/>
        </w:rPr>
      </w:pPr>
    </w:p>
    <w:p w14:paraId="76D466F0" w14:textId="44D0ED42" w:rsidR="005B3D42" w:rsidRPr="003A4755" w:rsidRDefault="005B3D42" w:rsidP="005B3D42">
      <w:pPr>
        <w:jc w:val="both"/>
        <w:rPr>
          <w:bCs/>
          <w:sz w:val="22"/>
          <w:szCs w:val="22"/>
          <w:lang w:val="en-CA"/>
        </w:rPr>
      </w:pPr>
      <w:r w:rsidRPr="003A4755">
        <w:rPr>
          <w:bCs/>
          <w:sz w:val="22"/>
          <w:szCs w:val="22"/>
          <w:lang w:val="en-CA"/>
        </w:rPr>
        <w:t xml:space="preserve">If you have any questions about this research, please contact the </w:t>
      </w:r>
      <w:r w:rsidR="00566EAC" w:rsidRPr="003A4755">
        <w:rPr>
          <w:bCs/>
          <w:sz w:val="22"/>
          <w:szCs w:val="22"/>
          <w:lang w:val="en-CA"/>
        </w:rPr>
        <w:t xml:space="preserve">principal </w:t>
      </w:r>
      <w:r w:rsidR="00566EAC">
        <w:rPr>
          <w:bCs/>
          <w:sz w:val="22"/>
          <w:szCs w:val="22"/>
          <w:lang w:val="en-CA"/>
        </w:rPr>
        <w:t>researcher</w:t>
      </w:r>
      <w:r w:rsidRPr="003A4755">
        <w:rPr>
          <w:bCs/>
          <w:sz w:val="22"/>
          <w:szCs w:val="22"/>
          <w:lang w:val="en-CA"/>
        </w:rPr>
        <w:t>, Pierre-Carl Michaud, at the telephone number or email address indicated below.</w:t>
      </w:r>
    </w:p>
    <w:p w14:paraId="4D7DF0B6" w14:textId="77777777" w:rsidR="005B3D42" w:rsidRPr="003A4755" w:rsidRDefault="005B3D42" w:rsidP="005B3D42">
      <w:pPr>
        <w:jc w:val="both"/>
        <w:rPr>
          <w:bCs/>
          <w:sz w:val="22"/>
          <w:szCs w:val="22"/>
          <w:lang w:val="en-CA"/>
        </w:rPr>
      </w:pPr>
    </w:p>
    <w:p w14:paraId="738842C4" w14:textId="77777777" w:rsidR="005B3D42" w:rsidRPr="003A4755" w:rsidRDefault="005B3D42" w:rsidP="005B3D42">
      <w:pPr>
        <w:jc w:val="both"/>
        <w:rPr>
          <w:bCs/>
          <w:sz w:val="22"/>
          <w:szCs w:val="22"/>
          <w:lang w:val="en-CA"/>
        </w:rPr>
      </w:pPr>
      <w:r w:rsidRPr="003A4755">
        <w:rPr>
          <w:bCs/>
          <w:sz w:val="22"/>
          <w:szCs w:val="22"/>
          <w:lang w:val="en-CA"/>
        </w:rPr>
        <w:t>HEC Montréal’s Research Ethics Board has determined that the data collect</w:t>
      </w:r>
      <w:r>
        <w:rPr>
          <w:bCs/>
          <w:sz w:val="22"/>
          <w:szCs w:val="22"/>
          <w:lang w:val="en-CA"/>
        </w:rPr>
        <w:t>ed</w:t>
      </w:r>
      <w:r w:rsidRPr="003A4755">
        <w:rPr>
          <w:bCs/>
          <w:sz w:val="22"/>
          <w:szCs w:val="22"/>
          <w:lang w:val="en-CA"/>
        </w:rPr>
        <w:t xml:space="preserve"> relat</w:t>
      </w:r>
      <w:r>
        <w:rPr>
          <w:bCs/>
          <w:sz w:val="22"/>
          <w:szCs w:val="22"/>
          <w:lang w:val="en-CA"/>
        </w:rPr>
        <w:t>ed</w:t>
      </w:r>
      <w:r w:rsidRPr="003A4755">
        <w:rPr>
          <w:bCs/>
          <w:sz w:val="22"/>
          <w:szCs w:val="22"/>
          <w:lang w:val="en-CA"/>
        </w:rPr>
        <w:t xml:space="preserve"> to this study meets the ethics standards for research involving humans. If you have any questions related to ethics, please contact the REB secretariat at (514) 340-6051 or by email at </w:t>
      </w:r>
      <w:hyperlink r:id="rId8" w:history="1">
        <w:r w:rsidRPr="003A4755">
          <w:rPr>
            <w:rStyle w:val="Hyperlien"/>
            <w:bCs/>
            <w:sz w:val="22"/>
            <w:szCs w:val="22"/>
            <w:lang w:val="en-CA"/>
          </w:rPr>
          <w:t>cer@hec.ca</w:t>
        </w:r>
      </w:hyperlink>
      <w:r w:rsidRPr="003A4755">
        <w:rPr>
          <w:bCs/>
          <w:sz w:val="22"/>
          <w:szCs w:val="22"/>
          <w:lang w:val="en-CA"/>
        </w:rPr>
        <w:t xml:space="preserve">. </w:t>
      </w:r>
    </w:p>
    <w:p w14:paraId="4D765270" w14:textId="77777777" w:rsidR="005B3D42" w:rsidRPr="003A4755" w:rsidRDefault="005B3D42" w:rsidP="005B3D42">
      <w:pPr>
        <w:jc w:val="both"/>
        <w:rPr>
          <w:sz w:val="22"/>
          <w:szCs w:val="22"/>
          <w:lang w:val="en-CA"/>
        </w:rPr>
      </w:pPr>
    </w:p>
    <w:p w14:paraId="4F4568A1" w14:textId="77777777" w:rsidR="005B3D42" w:rsidRPr="003A4755" w:rsidRDefault="005B3D42" w:rsidP="005B3D42">
      <w:pPr>
        <w:jc w:val="both"/>
        <w:rPr>
          <w:bCs/>
          <w:sz w:val="22"/>
          <w:szCs w:val="22"/>
          <w:lang w:val="en-CA"/>
        </w:rPr>
      </w:pPr>
      <w:r w:rsidRPr="003A4755">
        <w:rPr>
          <w:bCs/>
          <w:sz w:val="22"/>
          <w:szCs w:val="22"/>
          <w:lang w:val="en-CA"/>
        </w:rPr>
        <w:t>Thank you for your valuable cooperation!</w:t>
      </w:r>
    </w:p>
    <w:p w14:paraId="34CBCF71" w14:textId="77777777" w:rsidR="005B3D42" w:rsidRPr="003A4755" w:rsidRDefault="005B3D42" w:rsidP="005B3D42">
      <w:pPr>
        <w:jc w:val="both"/>
        <w:rPr>
          <w:sz w:val="22"/>
          <w:szCs w:val="22"/>
          <w:lang w:val="en-CA"/>
        </w:rPr>
      </w:pPr>
    </w:p>
    <w:tbl>
      <w:tblPr>
        <w:tblW w:w="0" w:type="auto"/>
        <w:tblLayout w:type="fixed"/>
        <w:tblCellMar>
          <w:left w:w="70" w:type="dxa"/>
          <w:right w:w="70" w:type="dxa"/>
        </w:tblCellMar>
        <w:tblLook w:val="0000" w:firstRow="0" w:lastRow="0" w:firstColumn="0" w:lastColumn="0" w:noHBand="0" w:noVBand="0"/>
      </w:tblPr>
      <w:tblGrid>
        <w:gridCol w:w="5238"/>
      </w:tblGrid>
      <w:tr w:rsidR="005B3D42" w:rsidRPr="00DB0A48" w14:paraId="70DBF1DF" w14:textId="77777777" w:rsidTr="00E9477F">
        <w:tc>
          <w:tcPr>
            <w:tcW w:w="5238" w:type="dxa"/>
          </w:tcPr>
          <w:p w14:paraId="09E1EB8F" w14:textId="77777777" w:rsidR="005B3D42" w:rsidRPr="003A4755" w:rsidRDefault="005B3D42" w:rsidP="00E9477F">
            <w:pPr>
              <w:jc w:val="both"/>
              <w:rPr>
                <w:bCs/>
                <w:sz w:val="22"/>
                <w:szCs w:val="22"/>
                <w:lang w:val="en-CA"/>
              </w:rPr>
            </w:pPr>
            <w:r w:rsidRPr="003A4755">
              <w:rPr>
                <w:bCs/>
                <w:sz w:val="22"/>
                <w:szCs w:val="22"/>
                <w:lang w:val="en-CA"/>
              </w:rPr>
              <w:t>Pierre-Carl Michaud</w:t>
            </w:r>
          </w:p>
          <w:p w14:paraId="3B1687B2" w14:textId="77777777" w:rsidR="005B3D42" w:rsidRPr="003A4755" w:rsidRDefault="005B3D42" w:rsidP="00E9477F">
            <w:pPr>
              <w:jc w:val="both"/>
              <w:rPr>
                <w:bCs/>
                <w:sz w:val="22"/>
                <w:szCs w:val="22"/>
                <w:lang w:val="en-CA"/>
              </w:rPr>
            </w:pPr>
            <w:r w:rsidRPr="003A4755">
              <w:rPr>
                <w:bCs/>
                <w:sz w:val="22"/>
                <w:szCs w:val="22"/>
                <w:lang w:val="en-CA"/>
              </w:rPr>
              <w:t xml:space="preserve">Professor </w:t>
            </w:r>
          </w:p>
          <w:p w14:paraId="6A607AB9" w14:textId="77777777" w:rsidR="005B3D42" w:rsidRPr="003A4755" w:rsidRDefault="005B3D42" w:rsidP="00E9477F">
            <w:pPr>
              <w:jc w:val="both"/>
              <w:rPr>
                <w:bCs/>
                <w:sz w:val="22"/>
                <w:szCs w:val="22"/>
                <w:lang w:val="en-CA"/>
              </w:rPr>
            </w:pPr>
            <w:r w:rsidRPr="003A4755">
              <w:rPr>
                <w:bCs/>
                <w:sz w:val="22"/>
                <w:szCs w:val="22"/>
                <w:lang w:val="en-CA"/>
              </w:rPr>
              <w:t>Department of Applied Economics</w:t>
            </w:r>
          </w:p>
          <w:p w14:paraId="1250FADA" w14:textId="77777777" w:rsidR="005B3D42" w:rsidRPr="003A4755" w:rsidRDefault="005B3D42" w:rsidP="00E9477F">
            <w:pPr>
              <w:jc w:val="both"/>
              <w:rPr>
                <w:bCs/>
                <w:sz w:val="22"/>
                <w:szCs w:val="22"/>
                <w:lang w:val="fr-CA"/>
              </w:rPr>
            </w:pPr>
            <w:r w:rsidRPr="003A4755">
              <w:rPr>
                <w:bCs/>
                <w:sz w:val="22"/>
                <w:szCs w:val="22"/>
                <w:lang w:val="fr-CA"/>
              </w:rPr>
              <w:t>HEC Montréal</w:t>
            </w:r>
          </w:p>
          <w:p w14:paraId="47B44966" w14:textId="77777777" w:rsidR="005B3D42" w:rsidRPr="003A4755" w:rsidRDefault="005B3D42" w:rsidP="00E9477F">
            <w:pPr>
              <w:jc w:val="both"/>
              <w:rPr>
                <w:bCs/>
                <w:sz w:val="22"/>
                <w:szCs w:val="22"/>
                <w:lang w:val="fr-CA"/>
              </w:rPr>
            </w:pPr>
            <w:r w:rsidRPr="003A4755">
              <w:rPr>
                <w:bCs/>
                <w:sz w:val="22"/>
                <w:szCs w:val="22"/>
                <w:lang w:val="fr-CA"/>
              </w:rPr>
              <w:t>514-340-6466</w:t>
            </w:r>
          </w:p>
          <w:p w14:paraId="6A709D7A" w14:textId="77777777" w:rsidR="005B3D42" w:rsidRPr="003A4755" w:rsidRDefault="00F80D66" w:rsidP="00E9477F">
            <w:pPr>
              <w:jc w:val="both"/>
              <w:rPr>
                <w:bCs/>
                <w:sz w:val="22"/>
                <w:szCs w:val="22"/>
                <w:lang w:val="fr-CA"/>
              </w:rPr>
            </w:pPr>
            <w:hyperlink r:id="rId9" w:history="1">
              <w:r w:rsidR="005B3D42" w:rsidRPr="003A4755">
                <w:rPr>
                  <w:rStyle w:val="Hyperlien"/>
                  <w:bCs/>
                  <w:sz w:val="22"/>
                  <w:szCs w:val="22"/>
                  <w:lang w:val="fr-CA"/>
                </w:rPr>
                <w:t>pierre-carl.michaud@hec.ca</w:t>
              </w:r>
            </w:hyperlink>
          </w:p>
          <w:p w14:paraId="7D563FD6" w14:textId="77777777" w:rsidR="005B3D42" w:rsidRPr="003A4755" w:rsidRDefault="005B3D42" w:rsidP="00E9477F">
            <w:pPr>
              <w:jc w:val="both"/>
              <w:rPr>
                <w:sz w:val="22"/>
                <w:szCs w:val="22"/>
                <w:lang w:val="fr-FR"/>
              </w:rPr>
            </w:pPr>
          </w:p>
        </w:tc>
      </w:tr>
    </w:tbl>
    <w:p w14:paraId="40DADF0A" w14:textId="77777777" w:rsidR="005B3D42" w:rsidRPr="00EF7126" w:rsidRDefault="005B3D42" w:rsidP="005B3D42">
      <w:pPr>
        <w:rPr>
          <w:b/>
          <w:lang w:val="fr-CA"/>
        </w:rPr>
      </w:pPr>
    </w:p>
    <w:p w14:paraId="0A8DA314" w14:textId="213C2D8B" w:rsidR="001B786D" w:rsidRPr="00EF7126" w:rsidRDefault="001B786D">
      <w:pPr>
        <w:rPr>
          <w:b/>
          <w:lang w:val="fr-CA"/>
        </w:rPr>
      </w:pPr>
      <w:r w:rsidRPr="00EF7126">
        <w:rPr>
          <w:b/>
          <w:lang w:val="fr-CA"/>
        </w:rPr>
        <w:br w:type="page"/>
      </w:r>
    </w:p>
    <w:p w14:paraId="3E5312FC" w14:textId="305BDE42" w:rsidR="007654E0" w:rsidRDefault="007654E0" w:rsidP="007654E0">
      <w:pPr>
        <w:rPr>
          <w:b/>
        </w:rPr>
      </w:pPr>
      <w:r>
        <w:lastRenderedPageBreak/>
        <w:t>[SECTION 1. SHOW THE FOLLOWING TITLE TO RESPONDENTS:]</w:t>
      </w:r>
      <w:r w:rsidDel="00AF4450">
        <w:rPr>
          <w:rStyle w:val="Marquedecommentaire"/>
        </w:rPr>
        <w:t xml:space="preserve"> </w:t>
      </w:r>
      <w:r w:rsidRPr="0098467F">
        <w:rPr>
          <w:b/>
          <w:lang w:val="en-CA"/>
        </w:rPr>
        <w:t>Background</w:t>
      </w:r>
    </w:p>
    <w:p w14:paraId="35763DF3" w14:textId="6B4F0A01" w:rsidR="00735F5A" w:rsidRPr="007654E0" w:rsidRDefault="00735F5A" w:rsidP="00F81088"/>
    <w:p w14:paraId="321EC954" w14:textId="1F670CD9" w:rsidR="00F81088" w:rsidRPr="0098467F" w:rsidRDefault="001B43BF" w:rsidP="00F81088">
      <w:pPr>
        <w:pStyle w:val="Paragraphedeliste"/>
        <w:numPr>
          <w:ilvl w:val="0"/>
          <w:numId w:val="5"/>
        </w:numPr>
        <w:tabs>
          <w:tab w:val="left" w:pos="0"/>
        </w:tabs>
        <w:ind w:left="0" w:firstLine="0"/>
        <w:rPr>
          <w:lang w:val="en-CA"/>
        </w:rPr>
      </w:pPr>
      <w:r>
        <w:rPr>
          <w:lang w:val="en-CA"/>
        </w:rPr>
        <w:t>What is your gender</w:t>
      </w:r>
      <w:r w:rsidR="00F81088" w:rsidRPr="0098467F">
        <w:rPr>
          <w:lang w:val="en-CA"/>
        </w:rPr>
        <w:t>?</w:t>
      </w:r>
    </w:p>
    <w:p w14:paraId="621E58BB" w14:textId="4F6494FB" w:rsidR="00F81088" w:rsidRPr="0098467F" w:rsidRDefault="00F81088" w:rsidP="00F81088">
      <w:pPr>
        <w:rPr>
          <w:lang w:val="en-CA"/>
        </w:rPr>
      </w:pPr>
      <w:r w:rsidRPr="0098467F">
        <w:rPr>
          <w:lang w:val="en-CA"/>
        </w:rPr>
        <w:t>1 Ma</w:t>
      </w:r>
      <w:r w:rsidR="001B43BF">
        <w:rPr>
          <w:lang w:val="en-CA"/>
        </w:rPr>
        <w:t>n</w:t>
      </w:r>
    </w:p>
    <w:p w14:paraId="413EE722" w14:textId="60B44B35" w:rsidR="00F81088" w:rsidRDefault="00F81088" w:rsidP="00F81088">
      <w:pPr>
        <w:rPr>
          <w:lang w:val="en-CA"/>
        </w:rPr>
      </w:pPr>
      <w:r w:rsidRPr="0098467F">
        <w:rPr>
          <w:lang w:val="en-CA"/>
        </w:rPr>
        <w:t xml:space="preserve">2 </w:t>
      </w:r>
      <w:r w:rsidR="001B43BF">
        <w:rPr>
          <w:lang w:val="en-CA"/>
        </w:rPr>
        <w:t>Woman</w:t>
      </w:r>
    </w:p>
    <w:p w14:paraId="2535DE17" w14:textId="7FB60AEA" w:rsidR="00F81088" w:rsidRDefault="00F81088" w:rsidP="00F81088">
      <w:pPr>
        <w:rPr>
          <w:lang w:val="en-CA"/>
        </w:rPr>
      </w:pPr>
      <w:r>
        <w:rPr>
          <w:lang w:val="en-CA"/>
        </w:rPr>
        <w:t xml:space="preserve">3 </w:t>
      </w:r>
      <w:r w:rsidR="001B43BF">
        <w:rPr>
          <w:lang w:val="en-CA"/>
        </w:rPr>
        <w:t xml:space="preserve">Prefer to </w:t>
      </w:r>
      <w:proofErr w:type="spellStart"/>
      <w:r w:rsidR="001B43BF">
        <w:rPr>
          <w:lang w:val="en-CA"/>
        </w:rPr>
        <w:t>self describe</w:t>
      </w:r>
      <w:proofErr w:type="spellEnd"/>
    </w:p>
    <w:p w14:paraId="1E95F0EC" w14:textId="751F5B31" w:rsidR="00F81088" w:rsidRPr="0098467F" w:rsidRDefault="00F81088" w:rsidP="00F81088">
      <w:pPr>
        <w:rPr>
          <w:lang w:val="en-CA"/>
        </w:rPr>
      </w:pPr>
      <w:r w:rsidRPr="0098467F">
        <w:rPr>
          <w:lang w:val="en-CA"/>
        </w:rPr>
        <w:t xml:space="preserve">8888888 </w:t>
      </w:r>
      <w:r w:rsidR="00D11860">
        <w:rPr>
          <w:lang w:val="en-CA" w:bidi="fr-CA"/>
        </w:rPr>
        <w:t>Prefer not to say</w:t>
      </w:r>
    </w:p>
    <w:p w14:paraId="79485C08" w14:textId="77777777" w:rsidR="00F81088" w:rsidRPr="0098467F" w:rsidRDefault="00F81088" w:rsidP="00F81088">
      <w:pPr>
        <w:rPr>
          <w:lang w:val="en-CA"/>
        </w:rPr>
      </w:pPr>
    </w:p>
    <w:p w14:paraId="67FF97FD" w14:textId="77777777" w:rsidR="00F81088" w:rsidRPr="00B95476" w:rsidRDefault="00F81088" w:rsidP="00F81088">
      <w:pPr>
        <w:pStyle w:val="Paragraphedeliste"/>
        <w:numPr>
          <w:ilvl w:val="0"/>
          <w:numId w:val="5"/>
        </w:numPr>
        <w:ind w:left="709" w:hanging="709"/>
        <w:rPr>
          <w:lang w:val="en-CA"/>
        </w:rPr>
      </w:pPr>
      <w:r w:rsidRPr="00B95476">
        <w:rPr>
          <w:lang w:val="en-CA"/>
        </w:rPr>
        <w:t>How old are you? Please specify. [PN: MUST ENTER THE 2 CHARACTERS]</w:t>
      </w:r>
    </w:p>
    <w:p w14:paraId="5376B321" w14:textId="58D04626" w:rsidR="00F81088" w:rsidRPr="00F42486" w:rsidRDefault="00F81088" w:rsidP="00F81088">
      <w:pPr>
        <w:rPr>
          <w:color w:val="000000" w:themeColor="text1"/>
          <w:lang w:val="en-CA" w:bidi="fr-CA"/>
        </w:rPr>
      </w:pPr>
      <w:r w:rsidRPr="00F42486">
        <w:rPr>
          <w:color w:val="000000" w:themeColor="text1"/>
          <w:lang w:val="en-CA"/>
        </w:rPr>
        <w:t xml:space="preserve">Numeric </w:t>
      </w:r>
      <w:r w:rsidRPr="00F42486">
        <w:rPr>
          <w:color w:val="000000" w:themeColor="text1"/>
          <w:lang w:val="en-CA" w:bidi="fr-CA"/>
        </w:rPr>
        <w:t>(</w:t>
      </w:r>
      <w:r w:rsidR="006B7A3A">
        <w:rPr>
          <w:color w:val="000000" w:themeColor="text1"/>
          <w:lang w:val="en-CA" w:bidi="fr-CA"/>
        </w:rPr>
        <w:t>18</w:t>
      </w:r>
      <w:r w:rsidR="00735F5A" w:rsidRPr="00F42486">
        <w:rPr>
          <w:color w:val="000000" w:themeColor="text1"/>
          <w:lang w:val="en-CA" w:bidi="fr-CA"/>
        </w:rPr>
        <w:t>-</w:t>
      </w:r>
      <w:r w:rsidR="009025D5" w:rsidRPr="00085962">
        <w:rPr>
          <w:color w:val="000000" w:themeColor="text1"/>
          <w:lang w:val="en-CA" w:bidi="fr-CA"/>
        </w:rPr>
        <w:t>10</w:t>
      </w:r>
      <w:r w:rsidR="009025D5">
        <w:rPr>
          <w:color w:val="000000" w:themeColor="text1"/>
          <w:lang w:val="en-CA" w:bidi="fr-CA"/>
        </w:rPr>
        <w:t>0</w:t>
      </w:r>
      <w:r w:rsidRPr="00F42486">
        <w:rPr>
          <w:color w:val="000000" w:themeColor="text1"/>
          <w:lang w:val="en-CA" w:bidi="fr-CA"/>
        </w:rPr>
        <w:t>)  </w:t>
      </w:r>
    </w:p>
    <w:p w14:paraId="4D3B73E2" w14:textId="77777777" w:rsidR="00F81088" w:rsidRPr="0098467F" w:rsidRDefault="00F81088" w:rsidP="00F81088">
      <w:pPr>
        <w:rPr>
          <w:lang w:val="en-CA" w:bidi="fr-CA"/>
        </w:rPr>
      </w:pPr>
    </w:p>
    <w:p w14:paraId="7CD98C80" w14:textId="39212B4E" w:rsidR="00F81088" w:rsidRPr="0098467F" w:rsidRDefault="00F81088" w:rsidP="00F81088">
      <w:pPr>
        <w:pStyle w:val="Paragraphedeliste"/>
        <w:numPr>
          <w:ilvl w:val="0"/>
          <w:numId w:val="5"/>
        </w:numPr>
        <w:ind w:left="709" w:hanging="720"/>
        <w:rPr>
          <w:lang w:val="en-CA"/>
        </w:rPr>
      </w:pPr>
      <w:bookmarkStart w:id="0" w:name="_Ref503964573"/>
      <w:r w:rsidRPr="0098467F">
        <w:rPr>
          <w:lang w:val="en-CA"/>
        </w:rPr>
        <w:t xml:space="preserve">Which province or territory do you </w:t>
      </w:r>
      <w:r w:rsidR="007923CE">
        <w:rPr>
          <w:lang w:val="en-CA"/>
        </w:rPr>
        <w:t>live</w:t>
      </w:r>
      <w:r w:rsidR="007923CE" w:rsidRPr="0098467F">
        <w:rPr>
          <w:lang w:val="en-CA"/>
        </w:rPr>
        <w:t xml:space="preserve"> </w:t>
      </w:r>
      <w:r w:rsidRPr="0098467F">
        <w:rPr>
          <w:lang w:val="en-CA"/>
        </w:rPr>
        <w:t>in?</w:t>
      </w:r>
      <w:bookmarkEnd w:id="0"/>
      <w:r w:rsidRPr="0098467F">
        <w:rPr>
          <w:i/>
          <w:lang w:val="en-CA"/>
        </w:rPr>
        <w:t xml:space="preserve"> </w:t>
      </w:r>
    </w:p>
    <w:p w14:paraId="40EFFDD1" w14:textId="77777777" w:rsidR="00F81088" w:rsidRPr="0098467F" w:rsidRDefault="00F81088" w:rsidP="00F81088">
      <w:pPr>
        <w:numPr>
          <w:ilvl w:val="0"/>
          <w:numId w:val="3"/>
        </w:numPr>
        <w:rPr>
          <w:lang w:val="en-CA"/>
        </w:rPr>
      </w:pPr>
      <w:r w:rsidRPr="0098467F">
        <w:rPr>
          <w:lang w:val="en-CA"/>
        </w:rPr>
        <w:t>British Columbia</w:t>
      </w:r>
    </w:p>
    <w:p w14:paraId="51E90361" w14:textId="77777777" w:rsidR="00F81088" w:rsidRPr="0098467F" w:rsidRDefault="00F81088" w:rsidP="00F81088">
      <w:pPr>
        <w:numPr>
          <w:ilvl w:val="0"/>
          <w:numId w:val="3"/>
        </w:numPr>
        <w:rPr>
          <w:lang w:val="en-CA"/>
        </w:rPr>
      </w:pPr>
      <w:r w:rsidRPr="0098467F">
        <w:rPr>
          <w:lang w:val="en-CA"/>
        </w:rPr>
        <w:t>Alberta</w:t>
      </w:r>
    </w:p>
    <w:p w14:paraId="733392E0" w14:textId="77777777" w:rsidR="00F81088" w:rsidRPr="0098467F" w:rsidRDefault="00F81088" w:rsidP="00F81088">
      <w:pPr>
        <w:numPr>
          <w:ilvl w:val="0"/>
          <w:numId w:val="3"/>
        </w:numPr>
        <w:rPr>
          <w:lang w:val="en-CA"/>
        </w:rPr>
      </w:pPr>
      <w:r w:rsidRPr="0098467F">
        <w:rPr>
          <w:lang w:val="en-CA"/>
        </w:rPr>
        <w:t>Saskatchewan</w:t>
      </w:r>
    </w:p>
    <w:p w14:paraId="1C969822" w14:textId="77777777" w:rsidR="00F81088" w:rsidRPr="0098467F" w:rsidRDefault="00F81088" w:rsidP="00F81088">
      <w:pPr>
        <w:numPr>
          <w:ilvl w:val="0"/>
          <w:numId w:val="3"/>
        </w:numPr>
        <w:rPr>
          <w:lang w:val="en-CA"/>
        </w:rPr>
      </w:pPr>
      <w:r w:rsidRPr="0098467F">
        <w:rPr>
          <w:lang w:val="en-CA"/>
        </w:rPr>
        <w:t>Manitoba</w:t>
      </w:r>
    </w:p>
    <w:p w14:paraId="58571476" w14:textId="77777777" w:rsidR="00F81088" w:rsidRPr="0098467F" w:rsidRDefault="00F81088" w:rsidP="00F81088">
      <w:pPr>
        <w:numPr>
          <w:ilvl w:val="0"/>
          <w:numId w:val="3"/>
        </w:numPr>
        <w:rPr>
          <w:lang w:val="en-CA"/>
        </w:rPr>
      </w:pPr>
      <w:bookmarkStart w:id="1" w:name="_Ref282610621"/>
      <w:r w:rsidRPr="0098467F">
        <w:rPr>
          <w:lang w:val="en-CA"/>
        </w:rPr>
        <w:t>Ontario</w:t>
      </w:r>
      <w:bookmarkEnd w:id="1"/>
    </w:p>
    <w:p w14:paraId="1FB8D0FB" w14:textId="77777777" w:rsidR="00F81088" w:rsidRPr="0098467F" w:rsidRDefault="00F81088" w:rsidP="00F81088">
      <w:pPr>
        <w:numPr>
          <w:ilvl w:val="0"/>
          <w:numId w:val="3"/>
        </w:numPr>
        <w:rPr>
          <w:lang w:val="en-CA"/>
        </w:rPr>
      </w:pPr>
      <w:bookmarkStart w:id="2" w:name="_Ref296434533"/>
      <w:bookmarkStart w:id="3" w:name="_Ref282516943"/>
      <w:r w:rsidRPr="0098467F">
        <w:rPr>
          <w:lang w:val="en-CA"/>
        </w:rPr>
        <w:t>Quebec</w:t>
      </w:r>
      <w:bookmarkEnd w:id="2"/>
      <w:bookmarkEnd w:id="3"/>
    </w:p>
    <w:p w14:paraId="1035E60F" w14:textId="77777777" w:rsidR="00F81088" w:rsidRPr="0098467F" w:rsidRDefault="00F81088" w:rsidP="00F81088">
      <w:pPr>
        <w:numPr>
          <w:ilvl w:val="0"/>
          <w:numId w:val="3"/>
        </w:numPr>
        <w:rPr>
          <w:lang w:val="en-CA"/>
        </w:rPr>
      </w:pPr>
      <w:r w:rsidRPr="0098467F">
        <w:rPr>
          <w:lang w:val="en-CA"/>
        </w:rPr>
        <w:t>New Brunswick</w:t>
      </w:r>
    </w:p>
    <w:p w14:paraId="7EC77BC0" w14:textId="77777777" w:rsidR="00F81088" w:rsidRPr="0098467F" w:rsidRDefault="00F81088" w:rsidP="00F81088">
      <w:pPr>
        <w:numPr>
          <w:ilvl w:val="0"/>
          <w:numId w:val="3"/>
        </w:numPr>
        <w:rPr>
          <w:lang w:val="en-CA"/>
        </w:rPr>
      </w:pPr>
      <w:r w:rsidRPr="0098467F">
        <w:rPr>
          <w:lang w:val="en-CA"/>
        </w:rPr>
        <w:t>Nova Scotia</w:t>
      </w:r>
    </w:p>
    <w:p w14:paraId="45E37EB1" w14:textId="77777777" w:rsidR="00F81088" w:rsidRPr="0098467F" w:rsidRDefault="00F81088" w:rsidP="00F81088">
      <w:pPr>
        <w:numPr>
          <w:ilvl w:val="0"/>
          <w:numId w:val="3"/>
        </w:numPr>
        <w:rPr>
          <w:lang w:val="en-CA"/>
        </w:rPr>
      </w:pPr>
      <w:r w:rsidRPr="0098467F">
        <w:rPr>
          <w:lang w:val="en-CA"/>
        </w:rPr>
        <w:t>Prince Edward Island</w:t>
      </w:r>
    </w:p>
    <w:p w14:paraId="43803593" w14:textId="77777777" w:rsidR="00F81088" w:rsidRPr="0098467F" w:rsidRDefault="00F81088" w:rsidP="00F81088">
      <w:pPr>
        <w:numPr>
          <w:ilvl w:val="0"/>
          <w:numId w:val="3"/>
        </w:numPr>
        <w:rPr>
          <w:lang w:val="en-CA"/>
        </w:rPr>
      </w:pPr>
      <w:r w:rsidRPr="0098467F">
        <w:rPr>
          <w:lang w:val="en-CA"/>
        </w:rPr>
        <w:t>Newfoundland and Labrador</w:t>
      </w:r>
    </w:p>
    <w:p w14:paraId="28942A1C" w14:textId="77777777" w:rsidR="00F81088" w:rsidRPr="0098467F" w:rsidRDefault="00F81088" w:rsidP="00F81088">
      <w:pPr>
        <w:numPr>
          <w:ilvl w:val="0"/>
          <w:numId w:val="3"/>
        </w:numPr>
        <w:rPr>
          <w:lang w:val="en-CA"/>
        </w:rPr>
      </w:pPr>
      <w:r w:rsidRPr="0098467F">
        <w:rPr>
          <w:lang w:val="en-CA"/>
        </w:rPr>
        <w:t>Northwest Territories</w:t>
      </w:r>
    </w:p>
    <w:p w14:paraId="5720489D" w14:textId="77777777" w:rsidR="00F81088" w:rsidRPr="0098467F" w:rsidRDefault="00F81088" w:rsidP="00F81088">
      <w:pPr>
        <w:numPr>
          <w:ilvl w:val="0"/>
          <w:numId w:val="3"/>
        </w:numPr>
        <w:rPr>
          <w:lang w:val="en-CA"/>
        </w:rPr>
      </w:pPr>
      <w:r w:rsidRPr="0098467F">
        <w:rPr>
          <w:lang w:val="en-CA"/>
        </w:rPr>
        <w:t>Nunavut</w:t>
      </w:r>
    </w:p>
    <w:p w14:paraId="0C8EA414" w14:textId="77777777" w:rsidR="00F81088" w:rsidRPr="0098467F" w:rsidRDefault="00F81088" w:rsidP="00F81088">
      <w:pPr>
        <w:numPr>
          <w:ilvl w:val="0"/>
          <w:numId w:val="3"/>
        </w:numPr>
        <w:rPr>
          <w:i/>
          <w:lang w:val="en-CA"/>
        </w:rPr>
      </w:pPr>
      <w:r w:rsidRPr="0098467F">
        <w:rPr>
          <w:lang w:val="en-CA"/>
        </w:rPr>
        <w:t>Yukon</w:t>
      </w:r>
    </w:p>
    <w:p w14:paraId="57393C1A" w14:textId="69B787BA" w:rsidR="00F81088" w:rsidRPr="00FB26AE" w:rsidRDefault="00F81088" w:rsidP="00F81088">
      <w:pPr>
        <w:numPr>
          <w:ilvl w:val="0"/>
          <w:numId w:val="3"/>
        </w:numPr>
        <w:rPr>
          <w:i/>
          <w:lang w:val="en-CA"/>
        </w:rPr>
      </w:pPr>
      <w:r w:rsidRPr="0098467F">
        <w:rPr>
          <w:lang w:val="en-CA"/>
        </w:rPr>
        <w:t>None of the above</w:t>
      </w:r>
      <w:r w:rsidR="00FB26AE">
        <w:rPr>
          <w:lang w:val="en-CA"/>
        </w:rPr>
        <w:t xml:space="preserve"> [TERMINATE IF QC==14]</w:t>
      </w:r>
    </w:p>
    <w:p w14:paraId="5C672118" w14:textId="7E7A222D" w:rsidR="00FB26AE" w:rsidRDefault="00FB26AE" w:rsidP="00FB26AE">
      <w:pPr>
        <w:rPr>
          <w:lang w:val="en-CA"/>
        </w:rPr>
      </w:pPr>
    </w:p>
    <w:p w14:paraId="432C42E2" w14:textId="33A9F3DD" w:rsidR="00D40933" w:rsidRPr="00BC7DF6" w:rsidRDefault="0004578F" w:rsidP="00D40933">
      <w:pPr>
        <w:pStyle w:val="Paragraphedeliste"/>
        <w:numPr>
          <w:ilvl w:val="0"/>
          <w:numId w:val="5"/>
        </w:numPr>
        <w:ind w:left="709" w:hanging="720"/>
        <w:rPr>
          <w:lang w:val="en-CA"/>
        </w:rPr>
      </w:pPr>
      <w:r w:rsidRPr="00BC7DF6">
        <w:rPr>
          <w:lang w:val="en-CA"/>
        </w:rPr>
        <w:t xml:space="preserve">What </w:t>
      </w:r>
      <w:r w:rsidR="001B43BF">
        <w:rPr>
          <w:lang w:val="en-CA"/>
        </w:rPr>
        <w:t xml:space="preserve">products </w:t>
      </w:r>
      <w:r w:rsidRPr="00BC7DF6">
        <w:rPr>
          <w:lang w:val="en-CA"/>
        </w:rPr>
        <w:t>are you licensed to sell</w:t>
      </w:r>
      <w:r w:rsidR="001B43BF">
        <w:rPr>
          <w:lang w:val="en-CA"/>
        </w:rPr>
        <w:t>, if any</w:t>
      </w:r>
      <w:r w:rsidRPr="00BC7DF6">
        <w:rPr>
          <w:lang w:val="en-CA"/>
        </w:rPr>
        <w:t>?</w:t>
      </w:r>
      <w:r w:rsidR="001B43BF" w:rsidRPr="0062487A">
        <w:rPr>
          <w:lang w:val="en-CA"/>
        </w:rPr>
        <w:t xml:space="preserve"> </w:t>
      </w:r>
      <w:r w:rsidR="001B43BF">
        <w:rPr>
          <w:lang w:val="en-CA"/>
        </w:rPr>
        <w:t>Check all that apply.</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090466" w:rsidRPr="00FB3BCA" w14:paraId="14E457CA" w14:textId="77777777" w:rsidTr="001744B2">
        <w:tc>
          <w:tcPr>
            <w:tcW w:w="777" w:type="dxa"/>
          </w:tcPr>
          <w:p w14:paraId="1222A5C0" w14:textId="28374596" w:rsidR="00090466" w:rsidRDefault="00090466" w:rsidP="00090466">
            <w:proofErr w:type="spellStart"/>
            <w:r>
              <w:t>QDa</w:t>
            </w:r>
            <w:proofErr w:type="spellEnd"/>
          </w:p>
        </w:tc>
        <w:tc>
          <w:tcPr>
            <w:tcW w:w="5319" w:type="dxa"/>
          </w:tcPr>
          <w:p w14:paraId="563D8353" w14:textId="5A844D09" w:rsidR="00090466" w:rsidRPr="009D3E04" w:rsidRDefault="00090466" w:rsidP="001744B2">
            <w:r w:rsidRPr="00BC7DF6">
              <w:rPr>
                <w:lang w:val="en-CA"/>
              </w:rPr>
              <w:t>Mutual Funds</w:t>
            </w:r>
          </w:p>
        </w:tc>
        <w:sdt>
          <w:sdtPr>
            <w:id w:val="-1355418586"/>
            <w14:checkbox>
              <w14:checked w14:val="0"/>
              <w14:checkedState w14:val="2612" w14:font="MS Gothic"/>
              <w14:uncheckedState w14:val="2610" w14:font="MS Gothic"/>
            </w14:checkbox>
          </w:sdtPr>
          <w:sdtEndPr/>
          <w:sdtContent>
            <w:tc>
              <w:tcPr>
                <w:tcW w:w="1559" w:type="dxa"/>
                <w:shd w:val="clear" w:color="auto" w:fill="auto"/>
                <w:vAlign w:val="center"/>
              </w:tcPr>
              <w:p w14:paraId="10E3F96C" w14:textId="77777777" w:rsidR="00090466" w:rsidRPr="00B278F0" w:rsidRDefault="00090466" w:rsidP="001744B2">
                <w:pPr>
                  <w:jc w:val="center"/>
                </w:pPr>
                <w:r>
                  <w:rPr>
                    <w:rFonts w:ascii="MS Gothic" w:eastAsia="MS Gothic" w:hAnsi="MS Gothic" w:hint="eastAsia"/>
                  </w:rPr>
                  <w:t>☐</w:t>
                </w:r>
              </w:p>
            </w:tc>
          </w:sdtContent>
        </w:sdt>
      </w:tr>
      <w:tr w:rsidR="00090466" w:rsidRPr="00FB3BCA" w14:paraId="766AFBA6" w14:textId="77777777" w:rsidTr="001744B2">
        <w:tc>
          <w:tcPr>
            <w:tcW w:w="777" w:type="dxa"/>
          </w:tcPr>
          <w:p w14:paraId="170892AA" w14:textId="76F79BE1" w:rsidR="00090466" w:rsidRDefault="00090466" w:rsidP="00090466">
            <w:proofErr w:type="spellStart"/>
            <w:r>
              <w:t>QDb</w:t>
            </w:r>
            <w:proofErr w:type="spellEnd"/>
          </w:p>
        </w:tc>
        <w:tc>
          <w:tcPr>
            <w:tcW w:w="5319" w:type="dxa"/>
          </w:tcPr>
          <w:p w14:paraId="3EEF32AA" w14:textId="2879AFBB" w:rsidR="00090466" w:rsidRPr="00090466" w:rsidRDefault="00090466" w:rsidP="00090466">
            <w:pPr>
              <w:rPr>
                <w:lang w:val="en-CA"/>
              </w:rPr>
            </w:pPr>
            <w:r w:rsidRPr="00BC7DF6">
              <w:rPr>
                <w:lang w:val="en-CA"/>
              </w:rPr>
              <w:t>Insurance</w:t>
            </w:r>
            <w:r>
              <w:rPr>
                <w:lang w:val="en-CA"/>
              </w:rPr>
              <w:t xml:space="preserve"> and insurance-based products</w:t>
            </w:r>
          </w:p>
        </w:tc>
        <w:sdt>
          <w:sdtPr>
            <w:id w:val="-1313861602"/>
            <w14:checkbox>
              <w14:checked w14:val="0"/>
              <w14:checkedState w14:val="2612" w14:font="MS Gothic"/>
              <w14:uncheckedState w14:val="2610" w14:font="MS Gothic"/>
            </w14:checkbox>
          </w:sdtPr>
          <w:sdtEndPr/>
          <w:sdtContent>
            <w:tc>
              <w:tcPr>
                <w:tcW w:w="1559" w:type="dxa"/>
                <w:shd w:val="clear" w:color="auto" w:fill="auto"/>
                <w:vAlign w:val="center"/>
              </w:tcPr>
              <w:p w14:paraId="7977725B" w14:textId="77777777" w:rsidR="00090466" w:rsidRDefault="00090466" w:rsidP="001744B2">
                <w:pPr>
                  <w:jc w:val="center"/>
                </w:pPr>
                <w:r>
                  <w:rPr>
                    <w:rFonts w:ascii="MS Gothic" w:eastAsia="MS Gothic" w:hAnsi="MS Gothic" w:hint="eastAsia"/>
                  </w:rPr>
                  <w:t>☐</w:t>
                </w:r>
              </w:p>
            </w:tc>
          </w:sdtContent>
        </w:sdt>
      </w:tr>
      <w:tr w:rsidR="00090466" w:rsidRPr="00B278F0" w14:paraId="4A90D90A" w14:textId="77777777" w:rsidTr="001744B2">
        <w:tc>
          <w:tcPr>
            <w:tcW w:w="777" w:type="dxa"/>
            <w:shd w:val="clear" w:color="auto" w:fill="auto"/>
          </w:tcPr>
          <w:p w14:paraId="01451368" w14:textId="726018D8" w:rsidR="00090466" w:rsidRDefault="00090466" w:rsidP="00090466">
            <w:proofErr w:type="spellStart"/>
            <w:r>
              <w:t>QDc</w:t>
            </w:r>
            <w:proofErr w:type="spellEnd"/>
          </w:p>
        </w:tc>
        <w:tc>
          <w:tcPr>
            <w:tcW w:w="5319" w:type="dxa"/>
          </w:tcPr>
          <w:p w14:paraId="5206393F" w14:textId="3B3230A2" w:rsidR="00090466" w:rsidRPr="00E7496D" w:rsidRDefault="00090466" w:rsidP="00090466">
            <w:pPr>
              <w:rPr>
                <w:lang w:val="en-CA"/>
              </w:rPr>
            </w:pPr>
            <w:r w:rsidRPr="00BC7DF6">
              <w:rPr>
                <w:lang w:val="en-CA"/>
              </w:rPr>
              <w:t>Securities</w:t>
            </w:r>
          </w:p>
        </w:tc>
        <w:sdt>
          <w:sdtPr>
            <w:id w:val="-1824502960"/>
            <w14:checkbox>
              <w14:checked w14:val="0"/>
              <w14:checkedState w14:val="2612" w14:font="MS Gothic"/>
              <w14:uncheckedState w14:val="2610" w14:font="MS Gothic"/>
            </w14:checkbox>
          </w:sdtPr>
          <w:sdtEndPr/>
          <w:sdtContent>
            <w:tc>
              <w:tcPr>
                <w:tcW w:w="1559" w:type="dxa"/>
                <w:shd w:val="clear" w:color="auto" w:fill="auto"/>
                <w:vAlign w:val="center"/>
              </w:tcPr>
              <w:p w14:paraId="53CF1621" w14:textId="77777777" w:rsidR="00090466" w:rsidRDefault="00090466" w:rsidP="001744B2">
                <w:pPr>
                  <w:jc w:val="center"/>
                </w:pPr>
                <w:r w:rsidRPr="00B278F0">
                  <w:rPr>
                    <w:rFonts w:ascii="MS Gothic" w:eastAsia="MS Gothic" w:hAnsi="MS Gothic" w:hint="eastAsia"/>
                  </w:rPr>
                  <w:t>☐</w:t>
                </w:r>
              </w:p>
            </w:tc>
          </w:sdtContent>
        </w:sdt>
      </w:tr>
    </w:tbl>
    <w:p w14:paraId="4E80C9B7" w14:textId="136CC623" w:rsidR="00090466" w:rsidRPr="00090466" w:rsidRDefault="00090466" w:rsidP="00090466">
      <w:r w:rsidRPr="00F23A63">
        <w:t>[</w:t>
      </w:r>
      <w:r>
        <w:t xml:space="preserve">WE </w:t>
      </w:r>
      <w:r w:rsidRPr="00F23A63">
        <w:t xml:space="preserve">NEED </w:t>
      </w:r>
      <w:r>
        <w:t>A CHECKBOX OF SOME SORT IN THE THIRD</w:t>
      </w:r>
      <w:r w:rsidRPr="00F23A63">
        <w:t xml:space="preserve"> COLUMN</w:t>
      </w:r>
      <w:r>
        <w:t xml:space="preserve"> AND SAVE RESPONSES AS ONE BINARY VARIABLES PER SUB-QUESTION THAT TAKE THE VALUE 1 WHEN CHECKED AND ZERO WHEN UNCHECKED.]</w:t>
      </w:r>
    </w:p>
    <w:p w14:paraId="3E1E9E21" w14:textId="77777777" w:rsidR="00FB26AE" w:rsidRPr="00FB26AE" w:rsidRDefault="00FB26AE" w:rsidP="00FB26AE">
      <w:pPr>
        <w:ind w:left="360"/>
        <w:rPr>
          <w:i/>
        </w:rPr>
      </w:pPr>
    </w:p>
    <w:p w14:paraId="6DBAA194" w14:textId="4917E9BB" w:rsidR="00F81088" w:rsidRPr="0098467F" w:rsidRDefault="00F81088" w:rsidP="00F81088">
      <w:pPr>
        <w:pStyle w:val="Paragraphedeliste"/>
        <w:numPr>
          <w:ilvl w:val="0"/>
          <w:numId w:val="2"/>
        </w:numPr>
        <w:outlineLvl w:val="0"/>
        <w:rPr>
          <w:lang w:val="en-CA"/>
        </w:rPr>
      </w:pPr>
      <w:r w:rsidRPr="0098467F">
        <w:rPr>
          <w:lang w:val="en-CA"/>
        </w:rPr>
        <w:t xml:space="preserve">What is the highest </w:t>
      </w:r>
      <w:r w:rsidR="00530F09">
        <w:rPr>
          <w:lang w:val="en-CA"/>
        </w:rPr>
        <w:t xml:space="preserve">level of education </w:t>
      </w:r>
      <w:r w:rsidRPr="0098467F">
        <w:rPr>
          <w:lang w:val="en-CA"/>
        </w:rPr>
        <w:t>you have</w:t>
      </w:r>
      <w:r w:rsidR="00C611E3">
        <w:rPr>
          <w:lang w:val="en-CA"/>
        </w:rPr>
        <w:t xml:space="preserve"> reached</w:t>
      </w:r>
      <w:r w:rsidRPr="0098467F">
        <w:rPr>
          <w:lang w:val="en-CA"/>
        </w:rPr>
        <w:t>?</w:t>
      </w:r>
    </w:p>
    <w:p w14:paraId="2BD59085" w14:textId="77777777" w:rsidR="00F81088" w:rsidRPr="0098467F" w:rsidRDefault="00F81088" w:rsidP="00F81088">
      <w:pPr>
        <w:shd w:val="clear" w:color="auto" w:fill="FFFFFF"/>
        <w:rPr>
          <w:rFonts w:eastAsia="Times New Roman"/>
          <w:lang w:val="en-CA"/>
        </w:rPr>
      </w:pPr>
      <w:r w:rsidRPr="0098467F">
        <w:rPr>
          <w:rFonts w:eastAsia="Times New Roman"/>
          <w:lang w:val="en-CA"/>
        </w:rPr>
        <w:t>1 Less than high school diploma or its equivalent </w:t>
      </w:r>
    </w:p>
    <w:p w14:paraId="3B160B91" w14:textId="77777777" w:rsidR="00F81088" w:rsidRPr="0098467F" w:rsidRDefault="00F81088" w:rsidP="00F81088">
      <w:pPr>
        <w:shd w:val="clear" w:color="auto" w:fill="FFFFFF"/>
        <w:rPr>
          <w:rFonts w:eastAsia="Times New Roman"/>
          <w:lang w:val="en-CA"/>
        </w:rPr>
      </w:pPr>
      <w:r w:rsidRPr="0098467F">
        <w:rPr>
          <w:rFonts w:eastAsia="Times New Roman"/>
          <w:lang w:val="en-CA"/>
        </w:rPr>
        <w:t>2 High school diploma or a high school equivalency certificate </w:t>
      </w:r>
    </w:p>
    <w:p w14:paraId="57C69DEE" w14:textId="77777777" w:rsidR="00F81088" w:rsidRPr="0098467F" w:rsidRDefault="00F81088" w:rsidP="00F81088">
      <w:pPr>
        <w:shd w:val="clear" w:color="auto" w:fill="FFFFFF"/>
        <w:rPr>
          <w:rFonts w:eastAsia="Times New Roman"/>
          <w:lang w:val="en-CA"/>
        </w:rPr>
      </w:pPr>
      <w:r w:rsidRPr="0098467F">
        <w:rPr>
          <w:rFonts w:eastAsia="Times New Roman"/>
          <w:lang w:val="en-CA"/>
        </w:rPr>
        <w:t>3 Trade certificate or diploma </w:t>
      </w:r>
    </w:p>
    <w:p w14:paraId="79A58EA5" w14:textId="77777777" w:rsidR="00F81088" w:rsidRPr="0098467F" w:rsidRDefault="00F81088" w:rsidP="00F81088">
      <w:pPr>
        <w:shd w:val="clear" w:color="auto" w:fill="FFFFFF"/>
        <w:rPr>
          <w:rFonts w:eastAsia="Times New Roman"/>
          <w:lang w:val="en-CA"/>
        </w:rPr>
      </w:pPr>
      <w:r w:rsidRPr="0098467F">
        <w:rPr>
          <w:rFonts w:eastAsia="Times New Roman"/>
          <w:lang w:val="en-CA"/>
        </w:rPr>
        <w:t>4 College, CEGEP or other non-university certificate or diploma (other than trades certificates or diplomas) </w:t>
      </w:r>
    </w:p>
    <w:p w14:paraId="5F5E5251" w14:textId="77777777" w:rsidR="00F81088" w:rsidRPr="0098467F" w:rsidRDefault="00F81088" w:rsidP="00F81088">
      <w:pPr>
        <w:shd w:val="clear" w:color="auto" w:fill="FFFFFF"/>
        <w:rPr>
          <w:rFonts w:eastAsia="Times New Roman"/>
          <w:lang w:val="en-CA"/>
        </w:rPr>
      </w:pPr>
      <w:r w:rsidRPr="0098467F">
        <w:rPr>
          <w:rFonts w:eastAsia="Times New Roman"/>
          <w:lang w:val="en-CA"/>
        </w:rPr>
        <w:t>5 University certificate or diploma below the bachelor's level </w:t>
      </w:r>
    </w:p>
    <w:p w14:paraId="4088C95D" w14:textId="77777777" w:rsidR="00F81088" w:rsidRPr="0098467F" w:rsidRDefault="00F81088" w:rsidP="00F81088">
      <w:pPr>
        <w:shd w:val="clear" w:color="auto" w:fill="FFFFFF"/>
        <w:rPr>
          <w:rFonts w:eastAsia="Times New Roman"/>
          <w:lang w:val="en-CA"/>
        </w:rPr>
      </w:pPr>
      <w:r w:rsidRPr="0098467F">
        <w:rPr>
          <w:rFonts w:eastAsia="Times New Roman"/>
          <w:lang w:val="en-CA"/>
        </w:rPr>
        <w:t>6 Bachelor's degree (</w:t>
      </w:r>
      <w:proofErr w:type="gramStart"/>
      <w:r w:rsidRPr="0098467F">
        <w:rPr>
          <w:rFonts w:eastAsia="Times New Roman"/>
          <w:lang w:val="en-CA"/>
        </w:rPr>
        <w:t>e.g.</w:t>
      </w:r>
      <w:proofErr w:type="gramEnd"/>
      <w:r w:rsidRPr="0098467F">
        <w:rPr>
          <w:rFonts w:eastAsia="Times New Roman"/>
          <w:lang w:val="en-CA"/>
        </w:rPr>
        <w:t xml:space="preserve"> B.A., B.Sc., LL.B.) </w:t>
      </w:r>
    </w:p>
    <w:p w14:paraId="5AA1C9C1" w14:textId="77777777" w:rsidR="00F81088" w:rsidRPr="0098467F" w:rsidRDefault="00F81088" w:rsidP="00F81088">
      <w:pPr>
        <w:shd w:val="clear" w:color="auto" w:fill="FFFFFF"/>
        <w:rPr>
          <w:rFonts w:eastAsia="Times New Roman"/>
          <w:lang w:val="en-CA"/>
        </w:rPr>
      </w:pPr>
      <w:r w:rsidRPr="0098467F">
        <w:rPr>
          <w:rFonts w:eastAsia="Times New Roman"/>
          <w:lang w:val="en-CA"/>
        </w:rPr>
        <w:t>7 University certificate, diploma, degree above the bachelor's level</w:t>
      </w:r>
    </w:p>
    <w:p w14:paraId="0BC5CA35" w14:textId="77777777" w:rsidR="00F81088" w:rsidRPr="0098467F" w:rsidRDefault="00F81088" w:rsidP="00F81088">
      <w:pPr>
        <w:rPr>
          <w:lang w:val="en-CA"/>
        </w:rPr>
      </w:pPr>
    </w:p>
    <w:p w14:paraId="3DEB059B" w14:textId="77777777" w:rsidR="00F81088" w:rsidRPr="0098467F" w:rsidRDefault="00F81088" w:rsidP="00F81088">
      <w:pPr>
        <w:pStyle w:val="Paragraphedeliste"/>
        <w:numPr>
          <w:ilvl w:val="0"/>
          <w:numId w:val="2"/>
        </w:numPr>
        <w:rPr>
          <w:lang w:val="en-CA"/>
        </w:rPr>
      </w:pPr>
      <w:bookmarkStart w:id="4" w:name="_Ref503514953"/>
      <w:r w:rsidRPr="0098467F">
        <w:rPr>
          <w:bCs/>
          <w:lang w:val="en-CA"/>
        </w:rPr>
        <w:t>What is your marital status</w:t>
      </w:r>
      <w:r w:rsidRPr="0098467F">
        <w:rPr>
          <w:lang w:val="en-CA" w:bidi="fr-CA"/>
        </w:rPr>
        <w:t>?</w:t>
      </w:r>
      <w:bookmarkEnd w:id="4"/>
    </w:p>
    <w:p w14:paraId="7C42E78B" w14:textId="77777777" w:rsidR="00F81088" w:rsidRPr="0098467F" w:rsidRDefault="00F81088" w:rsidP="00F81088">
      <w:pPr>
        <w:rPr>
          <w:lang w:val="en-CA"/>
        </w:rPr>
      </w:pPr>
      <w:r w:rsidRPr="0098467F">
        <w:rPr>
          <w:lang w:val="en-CA"/>
        </w:rPr>
        <w:lastRenderedPageBreak/>
        <w:t xml:space="preserve">1 </w:t>
      </w:r>
      <w:r>
        <w:rPr>
          <w:bCs/>
          <w:lang w:val="en-CA"/>
        </w:rPr>
        <w:t>Married</w:t>
      </w:r>
    </w:p>
    <w:p w14:paraId="2DB9B057" w14:textId="77777777" w:rsidR="00F81088" w:rsidRPr="0098467F" w:rsidRDefault="00F81088" w:rsidP="00F81088">
      <w:pPr>
        <w:rPr>
          <w:rFonts w:ascii="MS Mincho" w:eastAsia="MS Mincho" w:hAnsi="MS Mincho" w:cs="MS Mincho"/>
          <w:lang w:val="en-CA"/>
        </w:rPr>
      </w:pPr>
      <w:r w:rsidRPr="0098467F">
        <w:rPr>
          <w:lang w:val="en-CA"/>
        </w:rPr>
        <w:t>2 </w:t>
      </w:r>
      <w:r>
        <w:rPr>
          <w:bCs/>
          <w:lang w:val="en-CA"/>
        </w:rPr>
        <w:t>Living common-law</w:t>
      </w:r>
    </w:p>
    <w:p w14:paraId="47AEC25C" w14:textId="77777777" w:rsidR="00F81088" w:rsidRPr="0098467F" w:rsidRDefault="00F81088" w:rsidP="00F81088">
      <w:pPr>
        <w:rPr>
          <w:lang w:val="en-CA"/>
        </w:rPr>
      </w:pPr>
      <w:r w:rsidRPr="0098467F">
        <w:rPr>
          <w:lang w:val="en-CA"/>
        </w:rPr>
        <w:t>3 </w:t>
      </w:r>
      <w:r w:rsidRPr="0098467F">
        <w:rPr>
          <w:bCs/>
          <w:lang w:val="en-CA"/>
        </w:rPr>
        <w:t>Wido</w:t>
      </w:r>
      <w:r>
        <w:rPr>
          <w:bCs/>
          <w:lang w:val="en-CA"/>
        </w:rPr>
        <w:t>wed</w:t>
      </w:r>
    </w:p>
    <w:p w14:paraId="16632B93" w14:textId="77777777" w:rsidR="00F81088" w:rsidRPr="0098467F" w:rsidRDefault="00F81088" w:rsidP="00F81088">
      <w:pPr>
        <w:rPr>
          <w:lang w:val="en-CA"/>
        </w:rPr>
      </w:pPr>
      <w:r w:rsidRPr="0098467F">
        <w:rPr>
          <w:lang w:val="en-CA"/>
        </w:rPr>
        <w:t>4 S</w:t>
      </w:r>
      <w:r w:rsidRPr="0098467F">
        <w:rPr>
          <w:bCs/>
          <w:lang w:val="en-CA"/>
        </w:rPr>
        <w:t xml:space="preserve">eparated </w:t>
      </w:r>
    </w:p>
    <w:p w14:paraId="758B6C4F" w14:textId="77777777" w:rsidR="00F81088" w:rsidRPr="00DC560A" w:rsidRDefault="00F81088" w:rsidP="00F81088">
      <w:pPr>
        <w:rPr>
          <w:rFonts w:ascii="MS Mincho" w:eastAsia="MS Mincho" w:hAnsi="MS Mincho" w:cs="MS Mincho"/>
          <w:lang w:val="en-CA"/>
        </w:rPr>
      </w:pPr>
      <w:r w:rsidRPr="0098467F">
        <w:rPr>
          <w:lang w:val="en-CA"/>
        </w:rPr>
        <w:t>5 </w:t>
      </w:r>
      <w:r>
        <w:rPr>
          <w:bCs/>
          <w:lang w:val="en-CA"/>
        </w:rPr>
        <w:t>Divorced</w:t>
      </w:r>
    </w:p>
    <w:p w14:paraId="00C6FE9A" w14:textId="77777777" w:rsidR="00F81088" w:rsidRDefault="00F81088" w:rsidP="00F81088">
      <w:pPr>
        <w:rPr>
          <w:rFonts w:ascii="MS Mincho" w:eastAsia="MS Mincho" w:hAnsi="MS Mincho" w:cs="MS Mincho"/>
          <w:lang w:val="en-CA"/>
        </w:rPr>
      </w:pPr>
      <w:r w:rsidRPr="0098467F">
        <w:rPr>
          <w:lang w:val="en-CA"/>
        </w:rPr>
        <w:t>6 </w:t>
      </w:r>
      <w:r>
        <w:rPr>
          <w:bCs/>
          <w:lang w:val="en-CA"/>
        </w:rPr>
        <w:t>Single, never married</w:t>
      </w:r>
    </w:p>
    <w:p w14:paraId="6D21FCA2" w14:textId="77777777" w:rsidR="00F81088" w:rsidRPr="00757BF9" w:rsidRDefault="00F81088" w:rsidP="00F81088">
      <w:pPr>
        <w:rPr>
          <w:rFonts w:eastAsia="MS Mincho"/>
          <w:lang w:val="en-CA"/>
        </w:rPr>
      </w:pPr>
    </w:p>
    <w:p w14:paraId="4BE5D6E0" w14:textId="72362807" w:rsidR="00F81088" w:rsidRPr="00DC560A" w:rsidRDefault="00F81088" w:rsidP="00F81088">
      <w:pPr>
        <w:pStyle w:val="Paragraphedeliste"/>
        <w:numPr>
          <w:ilvl w:val="0"/>
          <w:numId w:val="2"/>
        </w:numPr>
        <w:rPr>
          <w:lang w:val="en-CA"/>
        </w:rPr>
      </w:pPr>
      <w:r w:rsidRPr="00DC560A">
        <w:rPr>
          <w:lang w:val="en-CA"/>
        </w:rPr>
        <w:t>Do you have children?</w:t>
      </w:r>
    </w:p>
    <w:p w14:paraId="4B7136B3" w14:textId="77777777" w:rsidR="00F81088" w:rsidRPr="00FC1D38" w:rsidRDefault="00F81088" w:rsidP="00F81088">
      <w:pPr>
        <w:rPr>
          <w:color w:val="000000" w:themeColor="text1"/>
          <w:lang w:val="en-CA"/>
        </w:rPr>
      </w:pPr>
      <w:r w:rsidRPr="00FC1D38">
        <w:rPr>
          <w:color w:val="000000" w:themeColor="text1"/>
          <w:lang w:val="en-CA"/>
        </w:rPr>
        <w:t>1 Yes</w:t>
      </w:r>
    </w:p>
    <w:p w14:paraId="514C5D5F" w14:textId="77777777" w:rsidR="00F81088" w:rsidRPr="00FC1D38" w:rsidRDefault="00F81088" w:rsidP="00F81088">
      <w:pPr>
        <w:rPr>
          <w:color w:val="000000" w:themeColor="text1"/>
          <w:lang w:val="en-CA"/>
        </w:rPr>
      </w:pPr>
      <w:r w:rsidRPr="00FC1D38">
        <w:rPr>
          <w:color w:val="000000" w:themeColor="text1"/>
          <w:lang w:val="en-CA"/>
        </w:rPr>
        <w:t>2 No</w:t>
      </w:r>
    </w:p>
    <w:p w14:paraId="79A6F860" w14:textId="77777777" w:rsidR="00F81088" w:rsidRPr="00A011C9" w:rsidRDefault="00F81088" w:rsidP="007F75B9">
      <w:pPr>
        <w:rPr>
          <w:b/>
          <w:lang w:val="en-CA"/>
        </w:rPr>
      </w:pPr>
    </w:p>
    <w:p w14:paraId="300E2577" w14:textId="77777777" w:rsidR="00A27EFF" w:rsidRDefault="00A27EFF">
      <w:r>
        <w:br w:type="page"/>
      </w:r>
    </w:p>
    <w:p w14:paraId="7D6639E0" w14:textId="4870AD61" w:rsidR="00735F5A" w:rsidRDefault="00617491" w:rsidP="00AF4450">
      <w:pPr>
        <w:rPr>
          <w:b/>
        </w:rPr>
      </w:pPr>
      <w:r>
        <w:lastRenderedPageBreak/>
        <w:t>[SECTION 2</w:t>
      </w:r>
      <w:r w:rsidR="00AF4450">
        <w:t>. SHOW THE FOLLOWING TITLE TO RESPONDENTS:]</w:t>
      </w:r>
      <w:r w:rsidR="00AF4450" w:rsidDel="00AF4450">
        <w:rPr>
          <w:rStyle w:val="Marquedecommentaire"/>
        </w:rPr>
        <w:t xml:space="preserve"> </w:t>
      </w:r>
      <w:r w:rsidR="00735F5A">
        <w:rPr>
          <w:b/>
        </w:rPr>
        <w:t>Financial Advic</w:t>
      </w:r>
      <w:r w:rsidR="00765128">
        <w:rPr>
          <w:b/>
        </w:rPr>
        <w:t>e</w:t>
      </w:r>
    </w:p>
    <w:p w14:paraId="25B834E3" w14:textId="2EE4CAC7" w:rsidR="00E2187F" w:rsidRDefault="00E2187F" w:rsidP="00AF4450">
      <w:pPr>
        <w:rPr>
          <w:b/>
        </w:rPr>
      </w:pPr>
    </w:p>
    <w:p w14:paraId="1A43FC27" w14:textId="4F89CADF" w:rsidR="000E0319" w:rsidRPr="00F42486" w:rsidRDefault="000E0319" w:rsidP="00AF4450">
      <w:pPr>
        <w:rPr>
          <w:bCs/>
        </w:rPr>
      </w:pPr>
      <w:r>
        <w:rPr>
          <w:bCs/>
        </w:rPr>
        <w:t>[REPEAT THE FOLLOWING PARAGRPH ON TOP OF EVERY SCREEN IN THIS SECTION]</w:t>
      </w:r>
    </w:p>
    <w:p w14:paraId="2923B218" w14:textId="6C954953" w:rsidR="00DB0A48" w:rsidRDefault="00DB0A48" w:rsidP="00AF4450">
      <w:pPr>
        <w:rPr>
          <w:bCs/>
        </w:rPr>
      </w:pPr>
      <w:r>
        <w:rPr>
          <w:bCs/>
        </w:rPr>
        <w:t>In this section, we will be presenting you with a series of hypothetical situations. We are interested in the recommendations you would make for each client</w:t>
      </w:r>
      <w:r w:rsidR="00FB7736">
        <w:rPr>
          <w:bCs/>
        </w:rPr>
        <w:t xml:space="preserve"> situation presented</w:t>
      </w:r>
      <w:r>
        <w:rPr>
          <w:bCs/>
        </w:rPr>
        <w:t xml:space="preserve">. </w:t>
      </w:r>
    </w:p>
    <w:p w14:paraId="521D29BF" w14:textId="0B8BDC47" w:rsidR="00DB0A48" w:rsidRDefault="00DB0A48" w:rsidP="00AF4450">
      <w:pPr>
        <w:rPr>
          <w:bCs/>
        </w:rPr>
      </w:pPr>
    </w:p>
    <w:p w14:paraId="2C292D11" w14:textId="7372557F" w:rsidR="00D40CE3" w:rsidRDefault="00D5570D" w:rsidP="00532851">
      <w:r w:rsidRPr="00D5570D">
        <w:rPr>
          <w:highlight w:val="green"/>
        </w:rPr>
        <w:t>[RANDOMIZE VARIABLES IN THIS SECTION ACCORDING TO TABLE 1 IN THE APPENDIX. THE SAME VARIABLES ARE ALWAYS RELEVANT FOR TWO SUBSECTIONS (SECTION 2.1 AND SECTION 2.2; SECTION 2.3 AND SECTION 2.4; SECTION 2.5 AND SECTION 2.6; SECTION 2.7 AND SECTION 2.8) THE REALIZATIONS OF THE VARIABLES SHOULD BE DRAWN – ALWAYS WITH EQUAL PROBABILITIES – FOR EACH SUBSECTION SEPARATELY WITHOUT REPLACEMENT. THAT IS, IF FOR EXAMPLE NAME_S=1 IN SECTION 2.1, THEN NAME_S CAN ONLY TAKE ON THE REALIZATION 2, 3, OR 4 IN SECTION 2.2.]</w:t>
      </w:r>
    </w:p>
    <w:p w14:paraId="7A10CF06" w14:textId="6B4DDBFE" w:rsidR="00334EC0" w:rsidRDefault="00334EC0" w:rsidP="00532851"/>
    <w:p w14:paraId="190C5E57" w14:textId="56A2B30E" w:rsidR="00D5570D" w:rsidRDefault="00D5570D" w:rsidP="00D5570D">
      <w:r w:rsidRPr="00D5570D">
        <w:rPr>
          <w:highlight w:val="green"/>
        </w:rPr>
        <w:t>[NEXT PAIR OF SUB</w:t>
      </w:r>
      <w:r w:rsidR="00880269">
        <w:rPr>
          <w:highlight w:val="green"/>
        </w:rPr>
        <w:t>S</w:t>
      </w:r>
      <w:r w:rsidRPr="00D5570D">
        <w:rPr>
          <w:highlight w:val="green"/>
        </w:rPr>
        <w:t>ECTIONS STARTS]</w:t>
      </w:r>
    </w:p>
    <w:p w14:paraId="42F21F89" w14:textId="0FAD3E69" w:rsidR="00D40CE3" w:rsidRDefault="00D40CE3" w:rsidP="00D40CE3">
      <w:pPr>
        <w:rPr>
          <w:bCs/>
        </w:rPr>
      </w:pPr>
      <w:r>
        <w:rPr>
          <w:bCs/>
        </w:rPr>
        <w:t>[NEW SCREEN]</w:t>
      </w:r>
    </w:p>
    <w:p w14:paraId="28C77D36" w14:textId="7AFABF32" w:rsidR="00E2187F" w:rsidRDefault="00E2187F" w:rsidP="00E2187F">
      <w:r>
        <w:t>[SECTION 2.1]</w:t>
      </w:r>
    </w:p>
    <w:p w14:paraId="00F2F55C" w14:textId="77777777" w:rsidR="00C93A60" w:rsidRDefault="00C93A60" w:rsidP="00E2187F">
      <w:pPr>
        <w:rPr>
          <w:i/>
          <w:iCs/>
        </w:rPr>
      </w:pPr>
    </w:p>
    <w:p w14:paraId="2D08F823" w14:textId="1ADF3B4F" w:rsidR="00415F75" w:rsidRPr="00195CE3" w:rsidRDefault="00C93A60" w:rsidP="00E2187F">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066CAE3C" w14:textId="77777777" w:rsidR="00C93A60" w:rsidRDefault="00C93A60" w:rsidP="00E2187F"/>
    <w:p w14:paraId="0F1FD563" w14:textId="0487BCAB" w:rsidR="00D5570D" w:rsidRDefault="00D5570D" w:rsidP="00D5570D">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rPr>
          <w:lang w:val="en-CA"/>
        </w:rPr>
        <w:t xml:space="preserve"> </w:t>
      </w:r>
      <w:r>
        <w:t xml:space="preserve">is 35 years old. </w:t>
      </w:r>
      <w:r w:rsidRPr="00AC2E9D">
        <w:rPr>
          <w:highlight w:val="green"/>
          <w:lang w:val="en-CA"/>
        </w:rPr>
        <w:t>[IF NAME_S==1 OR NAME_S==2, INSERT “He”, IF NAME_S==3 OR NAME_S==4, INSERT “She”]</w:t>
      </w:r>
      <w:r>
        <w:t xml:space="preserve"> is married and has two kids under the age of 10. </w:t>
      </w:r>
      <w:r w:rsidRPr="00AC2E9D">
        <w:rPr>
          <w:highlight w:val="green"/>
          <w:lang w:val="en-CA"/>
        </w:rPr>
        <w:t>[IF NAME_S==1 OR NAME_S==2, INSERT “He”, IF NAME_S==3 OR NAME_S==4, INSERT “She”]</w:t>
      </w:r>
      <w:r>
        <w:rPr>
          <w:lang w:val="en-CA"/>
        </w:rPr>
        <w:t xml:space="preserve"> </w:t>
      </w:r>
      <w:r>
        <w:t xml:space="preserve">wishes to invest $5,000 of pre-tax money. </w:t>
      </w:r>
      <w:r w:rsidRPr="00AC2E9D">
        <w:rPr>
          <w:highlight w:val="green"/>
          <w:lang w:val="en-CA"/>
        </w:rPr>
        <w:t>[IF NAME_S==1 OR NAME_S==2, INSERT “He”, IF NAME_S==3 OR NAME_S==4, INSERT “She”]</w:t>
      </w:r>
      <w:r>
        <w:rPr>
          <w:lang w:val="en-CA"/>
        </w:rPr>
        <w:t xml:space="preserve"> </w:t>
      </w:r>
      <w:r>
        <w:t xml:space="preserve">has a current effective marginal tax rate </w:t>
      </w:r>
      <w:r w:rsidRPr="00C12AB0">
        <w:t xml:space="preserve">of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Pr="00C12AB0">
        <w:t xml:space="preserve">% and anticipates </w:t>
      </w:r>
      <w:r>
        <w:t xml:space="preserve">a marginal tax rate </w:t>
      </w:r>
      <w:r w:rsidRPr="00C12AB0">
        <w:t xml:space="preserve">of 40% when </w:t>
      </w:r>
      <w:r w:rsidRPr="00AC2E9D">
        <w:rPr>
          <w:highlight w:val="green"/>
          <w:lang w:val="en-CA"/>
        </w:rPr>
        <w:t>[IF NAME_S==1 OR NAME_S==2, INSERT “he”, IF NAME_S==3 OR NAME_S==4, INSERT “she”]</w:t>
      </w:r>
      <w:r>
        <w:rPr>
          <w:lang w:val="en-CA"/>
        </w:rPr>
        <w:t xml:space="preserve"> </w:t>
      </w:r>
      <w:r w:rsidRPr="00C12AB0">
        <w:t>withdra</w:t>
      </w:r>
      <w:r>
        <w:t>ws</w:t>
      </w:r>
      <w:r w:rsidRPr="00C12AB0">
        <w:t xml:space="preserve"> the </w:t>
      </w:r>
      <w:r w:rsidR="009843A4" w:rsidRPr="00C12AB0">
        <w:t xml:space="preserve">amount </w:t>
      </w:r>
      <w:r w:rsidRPr="00C12AB0">
        <w:t>contributed</w:t>
      </w:r>
      <w:r w:rsidR="009843A4">
        <w:t xml:space="preserve"> and the accumulated returns</w:t>
      </w:r>
      <w:r w:rsidRPr="00C12AB0">
        <w:t xml:space="preserve">. </w:t>
      </w:r>
      <w:r w:rsidRPr="00AC2E9D">
        <w:rPr>
          <w:highlight w:val="green"/>
        </w:rPr>
        <w:t>[</w:t>
      </w:r>
      <w:r w:rsidRPr="00AC2E9D">
        <w:rPr>
          <w:highlight w:val="green"/>
          <w:lang w:val="en-CA"/>
        </w:rPr>
        <w:t>IF NAME_S==1 OR NAME_S==2, INSERT “He”, IF NAME_S==3 OR NAME_S==4, INSERT “She”]</w:t>
      </w:r>
      <w:r w:rsidRPr="00C12AB0">
        <w:t xml:space="preserve"> has $5,000 of outstanding debt at a </w:t>
      </w:r>
      <w:r w:rsidRPr="00AC2E9D">
        <w:rPr>
          <w:highlight w:val="green"/>
          <w:lang w:val="en-CA"/>
        </w:rPr>
        <w:t xml:space="preserve">[IF </w:t>
      </w:r>
      <w:r w:rsidRPr="00AC2E9D">
        <w:rPr>
          <w:highlight w:val="green"/>
        </w:rPr>
        <w:t>APR</w:t>
      </w:r>
      <w:r w:rsidRPr="00AC2E9D">
        <w:rPr>
          <w:highlight w:val="green"/>
          <w:lang w:val="en-CA"/>
        </w:rPr>
        <w:t xml:space="preserve">==1, INSERT “2.5”, IF </w:t>
      </w:r>
      <w:r w:rsidRPr="00AC2E9D">
        <w:rPr>
          <w:highlight w:val="green"/>
        </w:rPr>
        <w:t>APR</w:t>
      </w:r>
      <w:r w:rsidRPr="00AC2E9D">
        <w:rPr>
          <w:highlight w:val="green"/>
          <w:lang w:val="en-CA"/>
        </w:rPr>
        <w:t>==2, INSERT “</w:t>
      </w:r>
      <w:r w:rsidRPr="00AC2E9D">
        <w:rPr>
          <w:highlight w:val="green"/>
        </w:rPr>
        <w:t>5</w:t>
      </w:r>
      <w:r w:rsidRPr="00AC2E9D">
        <w:rPr>
          <w:highlight w:val="green"/>
          <w:lang w:val="en-CA"/>
        </w:rPr>
        <w:t>”, IF APR==3, INSERT “7.5</w:t>
      </w:r>
      <w:proofErr w:type="gramStart"/>
      <w:r w:rsidRPr="00AC2E9D">
        <w:rPr>
          <w:highlight w:val="green"/>
          <w:lang w:val="en-CA"/>
        </w:rPr>
        <w:t>”</w:t>
      </w:r>
      <w:r>
        <w:rPr>
          <w:lang w:val="en-CA"/>
        </w:rPr>
        <w:t>]%</w:t>
      </w:r>
      <w:proofErr w:type="gramEnd"/>
      <w:r>
        <w:rPr>
          <w:lang w:val="en-CA"/>
        </w:rPr>
        <w:t xml:space="preserve"> </w:t>
      </w:r>
      <w:r>
        <w:t xml:space="preserve">APR. </w:t>
      </w:r>
    </w:p>
    <w:p w14:paraId="56745A52" w14:textId="423F76AA" w:rsidR="001D12EF" w:rsidRDefault="001D12EF" w:rsidP="00415F75"/>
    <w:p w14:paraId="1D8B6273" w14:textId="77777777" w:rsidR="00D5570D" w:rsidRPr="00CD5C8E" w:rsidRDefault="00D5570D" w:rsidP="00D5570D">
      <w:pPr>
        <w:rPr>
          <w:rFonts w:eastAsia="Times New Roman"/>
          <w:color w:val="000000"/>
          <w:sz w:val="23"/>
          <w:szCs w:val="23"/>
        </w:rPr>
      </w:pPr>
      <w:r>
        <w:t xml:space="preserve">Suppose that </w:t>
      </w:r>
      <w:r w:rsidRPr="00AC2E9D">
        <w:rPr>
          <w:highlight w:val="green"/>
          <w:lang w:val="en-CA"/>
        </w:rPr>
        <w:t>[IF NAME_S==1 OR NAME_S==2, INSERT “he”, IF NAME_S==3 OR NAME_S==4, INSERT “she”</w:t>
      </w:r>
      <w:r w:rsidRPr="00AC2E9D">
        <w:rPr>
          <w:highlight w:val="green"/>
        </w:rPr>
        <w:t>]</w:t>
      </w:r>
      <w:r>
        <w:t xml:space="preserve"> could contribute the entire amount to either an RRSP or a TFSA; that </w:t>
      </w:r>
      <w:r w:rsidRPr="00AC2E9D">
        <w:rPr>
          <w:highlight w:val="green"/>
          <w:lang w:val="en-CA"/>
        </w:rPr>
        <w:t>[IF NAME_S==1 OR NAME_S==2, INSERT “he”, IF NAME_S==3 OR NAME_S==4, INSERT “she”</w:t>
      </w:r>
      <w:r w:rsidRPr="00AC2E9D">
        <w:rPr>
          <w:highlight w:val="green"/>
        </w:rPr>
        <w:t>]</w:t>
      </w:r>
      <w:r>
        <w:t xml:space="preserve"> owns a Universal Life (UL) insurance policy; and that the withdrawal will not be eligible for any income splitting</w:t>
      </w:r>
      <w:r w:rsidRPr="00197548">
        <w:t xml:space="preserve">. </w:t>
      </w:r>
      <w:r w:rsidRPr="00AC2E9D">
        <w:rPr>
          <w:highlight w:val="green"/>
          <w:lang w:val="en-CA"/>
        </w:rPr>
        <w:t>[IF SOLICIT_S==1, INSERT “</w:t>
      </w:r>
      <w:r w:rsidRPr="00AC2E9D">
        <w:rPr>
          <w:highlight w:val="green"/>
        </w:rPr>
        <w:t xml:space="preserve">The client </w:t>
      </w:r>
      <w:proofErr w:type="spellStart"/>
      <w:r w:rsidRPr="00AC2E9D">
        <w:rPr>
          <w:highlight w:val="green"/>
        </w:rPr>
        <w:t>inquires</w:t>
      </w:r>
      <w:proofErr w:type="spellEnd"/>
      <w:r w:rsidRPr="00AC2E9D">
        <w:rPr>
          <w:highlight w:val="green"/>
        </w:rPr>
        <w:t xml:space="preserve"> about the option of investing the money in the UL policy.”]</w:t>
      </w:r>
    </w:p>
    <w:p w14:paraId="17B82B3B" w14:textId="77777777" w:rsidR="00D5570D" w:rsidRDefault="00D5570D" w:rsidP="00415F75"/>
    <w:p w14:paraId="0491FFB8" w14:textId="77777777" w:rsidR="00AC2E9D" w:rsidRPr="00E6082F" w:rsidRDefault="00AC2E9D" w:rsidP="00AC2E9D">
      <w:pPr>
        <w:pStyle w:val="Paragraphedeliste"/>
        <w:numPr>
          <w:ilvl w:val="0"/>
          <w:numId w:val="2"/>
        </w:numPr>
        <w:rPr>
          <w:lang w:val="en-CA"/>
        </w:rPr>
      </w:pPr>
      <w:r>
        <w:lastRenderedPageBreak/>
        <w:t xml:space="preserve">From the four options below, which one would you recommend first to </w:t>
      </w:r>
      <w:r w:rsidRPr="00AC2E9D">
        <w:rPr>
          <w:highlight w:val="green"/>
        </w:rPr>
        <w:t>[</w:t>
      </w:r>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t>?</w:t>
      </w:r>
    </w:p>
    <w:p w14:paraId="700BE1E6" w14:textId="6B764B09" w:rsidR="00AC2E9D" w:rsidRDefault="00AC2E9D" w:rsidP="00AC2E9D">
      <w:r>
        <w:t xml:space="preserve">1 Invest the money in an RRSP (e.g., </w:t>
      </w:r>
      <w:r w:rsidRPr="00007832">
        <w:t>a broad index</w:t>
      </w:r>
      <w:r w:rsidR="00F43E8C">
        <w:t>,</w:t>
      </w:r>
      <w:r w:rsidRPr="00007832">
        <w:t xml:space="preserve"> such as the TSX</w:t>
      </w:r>
      <w:r>
        <w:rPr>
          <w:lang w:val="en-CA"/>
        </w:rPr>
        <w:t>)</w:t>
      </w:r>
    </w:p>
    <w:p w14:paraId="12E62D44" w14:textId="1C16CB05" w:rsidR="00AC2E9D" w:rsidRDefault="00AC2E9D" w:rsidP="00AC2E9D">
      <w:r>
        <w:t xml:space="preserve">2 Invest the money in a TFSA (e.g., </w:t>
      </w:r>
      <w:r w:rsidRPr="00007832">
        <w:t>a broad index</w:t>
      </w:r>
      <w:r w:rsidR="00F43E8C">
        <w:t>,</w:t>
      </w:r>
      <w:r w:rsidRPr="00007832">
        <w:t xml:space="preserve"> such as the TSX</w:t>
      </w:r>
      <w:r>
        <w:rPr>
          <w:lang w:val="en-CA"/>
        </w:rPr>
        <w:t>)</w:t>
      </w:r>
    </w:p>
    <w:p w14:paraId="23635528" w14:textId="77777777" w:rsidR="00AC2E9D" w:rsidRDefault="00AC2E9D" w:rsidP="00AC2E9D">
      <w:r>
        <w:t xml:space="preserve">3 Invest the money in the UL policy </w:t>
      </w:r>
    </w:p>
    <w:p w14:paraId="34C6B600" w14:textId="77777777" w:rsidR="00AC2E9D" w:rsidRDefault="00AC2E9D" w:rsidP="00AC2E9D">
      <w:r>
        <w:t>4 Repay the outstanding debt</w:t>
      </w:r>
    </w:p>
    <w:p w14:paraId="45BC4805" w14:textId="078FB9F6" w:rsidR="00005B39" w:rsidRDefault="00005B39"/>
    <w:p w14:paraId="2FDDD4C1" w14:textId="77777777" w:rsidR="00334EC0" w:rsidRDefault="00334EC0"/>
    <w:p w14:paraId="2FD53519" w14:textId="1815DD0C" w:rsidR="00334EC0" w:rsidRDefault="00334EC0" w:rsidP="00EA63FD">
      <w:r>
        <w:rPr>
          <w:bCs/>
        </w:rPr>
        <w:t>[NEW SCREEN]</w:t>
      </w:r>
    </w:p>
    <w:p w14:paraId="42619F09" w14:textId="37E38E41" w:rsidR="00EA63FD" w:rsidRDefault="00EA63FD" w:rsidP="00EA63FD">
      <w:r>
        <w:t>[SECTION 2.2]</w:t>
      </w:r>
    </w:p>
    <w:p w14:paraId="361F03E5" w14:textId="77777777" w:rsidR="00EA63FD" w:rsidRDefault="00EA63FD" w:rsidP="00EA63FD"/>
    <w:p w14:paraId="179B1209"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330F9ED7" w14:textId="77777777" w:rsidR="00C93A60" w:rsidRDefault="00C93A60" w:rsidP="00C93A60"/>
    <w:p w14:paraId="2915D3E9" w14:textId="2EDD97FB" w:rsidR="00BE6880" w:rsidRDefault="00BE6880" w:rsidP="00BE6880">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rPr>
          <w:lang w:val="en-CA"/>
        </w:rPr>
        <w:t xml:space="preserve"> </w:t>
      </w:r>
      <w:r>
        <w:t xml:space="preserve">is 35 years old. </w:t>
      </w:r>
      <w:r w:rsidRPr="00AC2E9D">
        <w:rPr>
          <w:highlight w:val="green"/>
          <w:lang w:val="en-CA"/>
        </w:rPr>
        <w:t>[IF NAME_S==1 OR NAME_S==2, INSERT “He”, IF NAME_S==3 OR NAME_S==4, INSERT “She”]</w:t>
      </w:r>
      <w:r>
        <w:t xml:space="preserve"> is married and has two kids under the age of 10. </w:t>
      </w:r>
      <w:r w:rsidRPr="00AC2E9D">
        <w:rPr>
          <w:highlight w:val="green"/>
          <w:lang w:val="en-CA"/>
        </w:rPr>
        <w:t>[IF NAME_S==1 OR NAME_S==2, INSERT “He”, IF NAME_S==3 OR NAME_S==4, INSERT “She”]</w:t>
      </w:r>
      <w:r>
        <w:rPr>
          <w:lang w:val="en-CA"/>
        </w:rPr>
        <w:t xml:space="preserve"> </w:t>
      </w:r>
      <w:r>
        <w:t xml:space="preserve">wishes to invest $5,000 of pre-tax money. </w:t>
      </w:r>
      <w:r w:rsidRPr="00AC2E9D">
        <w:rPr>
          <w:highlight w:val="green"/>
          <w:lang w:val="en-CA"/>
        </w:rPr>
        <w:t>[IF NAME_S==1 OR NAME_S==2, INSERT “He”, IF NAME_S==3 OR NAME_S==4, INSERT “She”]</w:t>
      </w:r>
      <w:r>
        <w:rPr>
          <w:lang w:val="en-CA"/>
        </w:rPr>
        <w:t xml:space="preserve"> </w:t>
      </w:r>
      <w:r>
        <w:t xml:space="preserve">has a current effective marginal tax rate </w:t>
      </w:r>
      <w:r w:rsidRPr="00C12AB0">
        <w:t xml:space="preserve">of </w:t>
      </w:r>
      <w:r w:rsidRPr="00AC2E9D">
        <w:rPr>
          <w:highlight w:val="green"/>
          <w:lang w:val="en-CA"/>
        </w:rPr>
        <w:t xml:space="preserve">[IF </w:t>
      </w:r>
      <w:r w:rsidRPr="00AC2E9D">
        <w:rPr>
          <w:highlight w:val="green"/>
        </w:rPr>
        <w:t>MTR</w:t>
      </w:r>
      <w:r w:rsidRPr="00AC2E9D">
        <w:rPr>
          <w:highlight w:val="green"/>
          <w:lang w:val="en-CA"/>
        </w:rPr>
        <w:t>==1, INSERT “</w:t>
      </w:r>
      <w:r w:rsidRPr="00AC2E9D">
        <w:rPr>
          <w:highlight w:val="green"/>
        </w:rPr>
        <w:t>30</w:t>
      </w:r>
      <w:r w:rsidRPr="00AC2E9D">
        <w:rPr>
          <w:highlight w:val="green"/>
          <w:lang w:val="en-CA"/>
        </w:rPr>
        <w:t xml:space="preserve">”, IF </w:t>
      </w:r>
      <w:r w:rsidRPr="00AC2E9D">
        <w:rPr>
          <w:highlight w:val="green"/>
        </w:rPr>
        <w:t>MTR</w:t>
      </w:r>
      <w:r w:rsidRPr="00AC2E9D">
        <w:rPr>
          <w:highlight w:val="green"/>
          <w:lang w:val="en-CA"/>
        </w:rPr>
        <w:t>==2, INSERT “</w:t>
      </w:r>
      <w:r w:rsidRPr="00AC2E9D">
        <w:rPr>
          <w:highlight w:val="green"/>
        </w:rPr>
        <w:t>50</w:t>
      </w:r>
      <w:r w:rsidRPr="00AC2E9D">
        <w:rPr>
          <w:highlight w:val="green"/>
          <w:lang w:val="en-CA"/>
        </w:rPr>
        <w:t>”</w:t>
      </w:r>
      <w:r w:rsidRPr="00AC2E9D">
        <w:rPr>
          <w:highlight w:val="green"/>
        </w:rPr>
        <w:t>]</w:t>
      </w:r>
      <w:r w:rsidRPr="00C12AB0">
        <w:t xml:space="preserve">% and anticipates </w:t>
      </w:r>
      <w:r>
        <w:t xml:space="preserve">a marginal tax rate </w:t>
      </w:r>
      <w:r w:rsidRPr="00C12AB0">
        <w:t xml:space="preserve">of 40% when </w:t>
      </w:r>
      <w:r w:rsidRPr="00AC2E9D">
        <w:rPr>
          <w:highlight w:val="green"/>
          <w:lang w:val="en-CA"/>
        </w:rPr>
        <w:t>[IF NAME_S==1 OR NAME_S==2, INSERT “he”, IF NAME_S==3 OR NAME_S==4, INSERT “she”]</w:t>
      </w:r>
      <w:r>
        <w:rPr>
          <w:lang w:val="en-CA"/>
        </w:rPr>
        <w:t xml:space="preserve"> </w:t>
      </w:r>
      <w:r w:rsidRPr="00C12AB0">
        <w:t>withdra</w:t>
      </w:r>
      <w:r>
        <w:t>ws</w:t>
      </w:r>
      <w:r w:rsidRPr="00C12AB0">
        <w:t xml:space="preserve"> the </w:t>
      </w:r>
      <w:r w:rsidR="009843A4" w:rsidRPr="00C12AB0">
        <w:t xml:space="preserve">amount </w:t>
      </w:r>
      <w:r w:rsidRPr="00C12AB0">
        <w:t>contributed</w:t>
      </w:r>
      <w:r w:rsidR="009843A4">
        <w:t xml:space="preserve"> and the accumulated returns</w:t>
      </w:r>
      <w:r w:rsidRPr="00C12AB0">
        <w:t xml:space="preserve">. </w:t>
      </w:r>
      <w:r w:rsidRPr="00AC2E9D">
        <w:rPr>
          <w:highlight w:val="green"/>
        </w:rPr>
        <w:t>[</w:t>
      </w:r>
      <w:r w:rsidRPr="00AC2E9D">
        <w:rPr>
          <w:highlight w:val="green"/>
          <w:lang w:val="en-CA"/>
        </w:rPr>
        <w:t>IF NAME_S==1 OR NAME_S==2, INSERT “He”, IF NAME_S==3 OR NAME_S==4, INSERT “She”]</w:t>
      </w:r>
      <w:r w:rsidRPr="00C12AB0">
        <w:t xml:space="preserve"> has $5,000 of outstanding debt at a </w:t>
      </w:r>
      <w:r w:rsidRPr="00AC2E9D">
        <w:rPr>
          <w:highlight w:val="green"/>
          <w:lang w:val="en-CA"/>
        </w:rPr>
        <w:t xml:space="preserve">[IF </w:t>
      </w:r>
      <w:r w:rsidRPr="00AC2E9D">
        <w:rPr>
          <w:highlight w:val="green"/>
        </w:rPr>
        <w:t>APR</w:t>
      </w:r>
      <w:r w:rsidRPr="00AC2E9D">
        <w:rPr>
          <w:highlight w:val="green"/>
          <w:lang w:val="en-CA"/>
        </w:rPr>
        <w:t xml:space="preserve">==1, INSERT “2.5”, IF </w:t>
      </w:r>
      <w:r w:rsidRPr="00AC2E9D">
        <w:rPr>
          <w:highlight w:val="green"/>
        </w:rPr>
        <w:t>APR</w:t>
      </w:r>
      <w:r w:rsidRPr="00AC2E9D">
        <w:rPr>
          <w:highlight w:val="green"/>
          <w:lang w:val="en-CA"/>
        </w:rPr>
        <w:t>==2, INSERT “</w:t>
      </w:r>
      <w:r w:rsidRPr="00AC2E9D">
        <w:rPr>
          <w:highlight w:val="green"/>
        </w:rPr>
        <w:t>5</w:t>
      </w:r>
      <w:r w:rsidRPr="00AC2E9D">
        <w:rPr>
          <w:highlight w:val="green"/>
          <w:lang w:val="en-CA"/>
        </w:rPr>
        <w:t>”, IF APR==3, INSERT “7.5</w:t>
      </w:r>
      <w:proofErr w:type="gramStart"/>
      <w:r w:rsidRPr="00AC2E9D">
        <w:rPr>
          <w:highlight w:val="green"/>
          <w:lang w:val="en-CA"/>
        </w:rPr>
        <w:t>”</w:t>
      </w:r>
      <w:r>
        <w:rPr>
          <w:lang w:val="en-CA"/>
        </w:rPr>
        <w:t>]%</w:t>
      </w:r>
      <w:proofErr w:type="gramEnd"/>
      <w:r>
        <w:rPr>
          <w:lang w:val="en-CA"/>
        </w:rPr>
        <w:t xml:space="preserve"> </w:t>
      </w:r>
      <w:r>
        <w:t xml:space="preserve">APR. </w:t>
      </w:r>
    </w:p>
    <w:p w14:paraId="456F5E25" w14:textId="77777777" w:rsidR="00BE6880" w:rsidRDefault="00BE6880" w:rsidP="00BE6880"/>
    <w:p w14:paraId="5C7B9CBD" w14:textId="77777777" w:rsidR="00BE6880" w:rsidRPr="00CD5C8E" w:rsidRDefault="00BE6880" w:rsidP="00BE6880">
      <w:pPr>
        <w:rPr>
          <w:rFonts w:eastAsia="Times New Roman"/>
          <w:color w:val="000000"/>
          <w:sz w:val="23"/>
          <w:szCs w:val="23"/>
        </w:rPr>
      </w:pPr>
      <w:r>
        <w:t xml:space="preserve">Suppose that </w:t>
      </w:r>
      <w:r w:rsidRPr="00AC2E9D">
        <w:rPr>
          <w:highlight w:val="green"/>
          <w:lang w:val="en-CA"/>
        </w:rPr>
        <w:t>[IF NAME_S==1 OR NAME_S==2, INSERT “he”, IF NAME_S==3 OR NAME_S==4, INSERT “she”</w:t>
      </w:r>
      <w:r w:rsidRPr="00AC2E9D">
        <w:rPr>
          <w:highlight w:val="green"/>
        </w:rPr>
        <w:t>]</w:t>
      </w:r>
      <w:r>
        <w:t xml:space="preserve"> could contribute the entire amount to either an RRSP or a TFSA; that </w:t>
      </w:r>
      <w:r w:rsidRPr="00AC2E9D">
        <w:rPr>
          <w:highlight w:val="green"/>
          <w:lang w:val="en-CA"/>
        </w:rPr>
        <w:t>[IF NAME_S==1 OR NAME_S==2, INSERT “he”, IF NAME_S==3 OR NAME_S==4, INSERT “she”</w:t>
      </w:r>
      <w:r w:rsidRPr="00AC2E9D">
        <w:rPr>
          <w:highlight w:val="green"/>
        </w:rPr>
        <w:t>]</w:t>
      </w:r>
      <w:r>
        <w:t xml:space="preserve"> owns a Universal Life (UL) insurance policy; and that the withdrawal will not be eligible for any income splitting</w:t>
      </w:r>
      <w:r w:rsidRPr="00197548">
        <w:t xml:space="preserve">. </w:t>
      </w:r>
      <w:r w:rsidRPr="00AC2E9D">
        <w:rPr>
          <w:highlight w:val="green"/>
          <w:lang w:val="en-CA"/>
        </w:rPr>
        <w:t>[IF SOLICIT_S==1, INSERT “</w:t>
      </w:r>
      <w:r w:rsidRPr="00AC2E9D">
        <w:rPr>
          <w:highlight w:val="green"/>
        </w:rPr>
        <w:t xml:space="preserve">The client </w:t>
      </w:r>
      <w:proofErr w:type="spellStart"/>
      <w:r w:rsidRPr="00AC2E9D">
        <w:rPr>
          <w:highlight w:val="green"/>
        </w:rPr>
        <w:t>inquires</w:t>
      </w:r>
      <w:proofErr w:type="spellEnd"/>
      <w:r w:rsidRPr="00AC2E9D">
        <w:rPr>
          <w:highlight w:val="green"/>
        </w:rPr>
        <w:t xml:space="preserve"> about the option of investing the money in the UL policy.”]</w:t>
      </w:r>
    </w:p>
    <w:p w14:paraId="0D38DCB3" w14:textId="77777777" w:rsidR="00BE6880" w:rsidRDefault="00BE6880" w:rsidP="00BE6880"/>
    <w:p w14:paraId="597770EE" w14:textId="77777777" w:rsidR="00BE6880" w:rsidRPr="00E6082F" w:rsidRDefault="00BE6880" w:rsidP="00BE6880">
      <w:pPr>
        <w:pStyle w:val="Paragraphedeliste"/>
        <w:numPr>
          <w:ilvl w:val="0"/>
          <w:numId w:val="2"/>
        </w:numPr>
        <w:rPr>
          <w:lang w:val="en-CA"/>
        </w:rPr>
      </w:pPr>
      <w:r>
        <w:t xml:space="preserve">From the four options below, which one would you recommend first to </w:t>
      </w:r>
      <w:r w:rsidRPr="00AC2E9D">
        <w:rPr>
          <w:highlight w:val="green"/>
        </w:rPr>
        <w:t>[</w:t>
      </w:r>
      <w:r w:rsidRPr="00AC2E9D">
        <w:rPr>
          <w:highlight w:val="green"/>
          <w:lang w:val="en-CA"/>
        </w:rPr>
        <w:t>IF NAME_S==1, INSERT “</w:t>
      </w:r>
      <w:r w:rsidRPr="00AC2E9D">
        <w:rPr>
          <w:highlight w:val="green"/>
        </w:rPr>
        <w:t>James</w:t>
      </w:r>
      <w:r w:rsidRPr="00AC2E9D">
        <w:rPr>
          <w:highlight w:val="green"/>
          <w:lang w:val="en-CA"/>
        </w:rPr>
        <w:t>”, IF NAME_S==2, INSERT “</w:t>
      </w:r>
      <w:r w:rsidRPr="00AC2E9D">
        <w:rPr>
          <w:highlight w:val="green"/>
        </w:rPr>
        <w:t>Peter</w:t>
      </w:r>
      <w:r w:rsidRPr="00AC2E9D">
        <w:rPr>
          <w:highlight w:val="green"/>
          <w:lang w:val="en-CA"/>
        </w:rPr>
        <w:t>”, IF NAME_S==3, INSERT “</w:t>
      </w:r>
      <w:r w:rsidRPr="00AC2E9D">
        <w:rPr>
          <w:highlight w:val="green"/>
        </w:rPr>
        <w:t>Sally</w:t>
      </w:r>
      <w:r w:rsidRPr="00AC2E9D">
        <w:rPr>
          <w:highlight w:val="green"/>
          <w:lang w:val="en-CA"/>
        </w:rPr>
        <w:t>”, IF NAME_S==4, INSERT “</w:t>
      </w:r>
      <w:r w:rsidRPr="00AC2E9D">
        <w:rPr>
          <w:highlight w:val="green"/>
        </w:rPr>
        <w:t>Monica</w:t>
      </w:r>
      <w:r w:rsidRPr="00AC2E9D">
        <w:rPr>
          <w:highlight w:val="green"/>
          <w:lang w:val="en-CA"/>
        </w:rPr>
        <w:t>”]</w:t>
      </w:r>
      <w:r>
        <w:t>?</w:t>
      </w:r>
    </w:p>
    <w:p w14:paraId="56343340" w14:textId="2A32A96B" w:rsidR="00BE6880" w:rsidRDefault="00BE6880" w:rsidP="00BE6880">
      <w:r>
        <w:t xml:space="preserve">1 Invest the money in an RRSP (e.g., </w:t>
      </w:r>
      <w:r w:rsidRPr="00007832">
        <w:t>a broad index</w:t>
      </w:r>
      <w:r w:rsidR="00F43E8C">
        <w:t>,</w:t>
      </w:r>
      <w:r w:rsidRPr="00007832">
        <w:t xml:space="preserve"> such as the TSX</w:t>
      </w:r>
      <w:r>
        <w:rPr>
          <w:lang w:val="en-CA"/>
        </w:rPr>
        <w:t>)</w:t>
      </w:r>
    </w:p>
    <w:p w14:paraId="2B9F0175" w14:textId="3ACF0091" w:rsidR="00BE6880" w:rsidRDefault="00BE6880" w:rsidP="00BE6880">
      <w:r>
        <w:t xml:space="preserve">2 Invest the money in a TFSA (e.g., </w:t>
      </w:r>
      <w:r w:rsidRPr="00007832">
        <w:t>a broad index</w:t>
      </w:r>
      <w:r w:rsidR="00F43E8C">
        <w:t>,</w:t>
      </w:r>
      <w:r w:rsidRPr="00007832">
        <w:t xml:space="preserve"> such as the TSX</w:t>
      </w:r>
      <w:r>
        <w:rPr>
          <w:lang w:val="en-CA"/>
        </w:rPr>
        <w:t>)</w:t>
      </w:r>
    </w:p>
    <w:p w14:paraId="0E07ABDD" w14:textId="77777777" w:rsidR="00BE6880" w:rsidRDefault="00BE6880" w:rsidP="00BE6880">
      <w:r>
        <w:t xml:space="preserve">3 Invest the money in the UL policy </w:t>
      </w:r>
    </w:p>
    <w:p w14:paraId="57590644" w14:textId="77777777" w:rsidR="00BE6880" w:rsidRDefault="00BE6880" w:rsidP="00BE6880">
      <w:r>
        <w:t>4 Repay the outstanding debt</w:t>
      </w:r>
    </w:p>
    <w:p w14:paraId="0D523566" w14:textId="77777777" w:rsidR="00BE6880" w:rsidRDefault="00BE6880" w:rsidP="00BE6880"/>
    <w:p w14:paraId="51BC7830" w14:textId="77777777" w:rsidR="00EA63FD" w:rsidRDefault="00EA63FD" w:rsidP="00EA63FD"/>
    <w:p w14:paraId="448C00A5" w14:textId="6AAABB64" w:rsidR="00BE6880" w:rsidRDefault="00BE6880" w:rsidP="00BE6880">
      <w:r w:rsidRPr="00BE6880">
        <w:rPr>
          <w:highlight w:val="green"/>
        </w:rPr>
        <w:t>[NEXT PAIR OF SUB</w:t>
      </w:r>
      <w:r w:rsidR="00880269">
        <w:rPr>
          <w:highlight w:val="green"/>
        </w:rPr>
        <w:t>S</w:t>
      </w:r>
      <w:r w:rsidRPr="00BE6880">
        <w:rPr>
          <w:highlight w:val="green"/>
        </w:rPr>
        <w:t>ECTIONS STARTS]</w:t>
      </w:r>
    </w:p>
    <w:p w14:paraId="63D13C3D" w14:textId="222FEDBB" w:rsidR="00334EC0" w:rsidRDefault="00334EC0" w:rsidP="00E2187F">
      <w:r>
        <w:rPr>
          <w:bCs/>
        </w:rPr>
        <w:t>[NEW SCREEN]</w:t>
      </w:r>
    </w:p>
    <w:p w14:paraId="6986BA0D" w14:textId="400D931B" w:rsidR="00E2187F" w:rsidRPr="00366EC4" w:rsidRDefault="00E2187F" w:rsidP="00E2187F">
      <w:r w:rsidRPr="00366EC4">
        <w:t>[SECTION 2.</w:t>
      </w:r>
      <w:r w:rsidR="00EA63FD" w:rsidRPr="00366EC4">
        <w:t>3</w:t>
      </w:r>
      <w:r w:rsidRPr="00366EC4">
        <w:t>]</w:t>
      </w:r>
    </w:p>
    <w:p w14:paraId="0DD4EA12" w14:textId="28603514" w:rsidR="00E2187F" w:rsidRPr="00366EC4" w:rsidRDefault="00E2187F" w:rsidP="00617491"/>
    <w:p w14:paraId="03BB6B9E"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481C51C8" w14:textId="77777777" w:rsidR="00C93A60" w:rsidRDefault="00C93A60" w:rsidP="00C93A60"/>
    <w:p w14:paraId="5B4980A1" w14:textId="5C00071A" w:rsidR="00F43E8C" w:rsidRPr="00F37E29" w:rsidRDefault="00F43E8C" w:rsidP="00F43E8C">
      <w:pPr>
        <w:rPr>
          <w:lang w:val="en-CA"/>
        </w:rPr>
      </w:pPr>
      <w:r w:rsidRPr="00F43E8C">
        <w:rPr>
          <w:highlight w:val="green"/>
          <w:lang w:val="en-CA"/>
        </w:rPr>
        <w:t>[IF NAME_L==1, INSERT “John”, IF NAME_L==2, INSERT “Paul”, IF NAME_L==3, INSERT “Suzie”, IF NAME_L==4, INSERT “Mary”]</w:t>
      </w:r>
      <w:r w:rsidRPr="00F37E29">
        <w:rPr>
          <w:lang w:val="en-CA"/>
        </w:rPr>
        <w:t xml:space="preserve"> is 70 years old. </w:t>
      </w:r>
      <w:r w:rsidRPr="00F43E8C">
        <w:rPr>
          <w:highlight w:val="green"/>
          <w:lang w:val="en-CA"/>
        </w:rPr>
        <w:t>[IF NAME_L==1 OR NAME_L==2, INSERT “He”, IF NAME_L==3 OR NAME_L==4, INSERT “She”]</w:t>
      </w:r>
      <w:r>
        <w:rPr>
          <w:lang w:val="en-CA"/>
        </w:rPr>
        <w:t xml:space="preserve"> </w:t>
      </w:r>
      <w:r w:rsidRPr="00F37E29">
        <w:rPr>
          <w:lang w:val="en-CA"/>
        </w:rPr>
        <w:t xml:space="preserve">lives </w:t>
      </w:r>
      <w:r w:rsidRPr="00F43E8C">
        <w:rPr>
          <w:highlight w:val="green"/>
          <w:lang w:val="en-CA"/>
        </w:rPr>
        <w:t>[IF BEQUEST_L==1, INSERT “alone and has no children”, IF BEQUEST_L==2 AND NAME_L==1 OR NAME_L==2, INSERT “with his partner who is 10 years younger”, IF BEQUEST==2 AND NAME_L==3 OR NAME_L==4, INSERT “with her partner who is 10 years younger”]. [IF NAME_L==1 OR NAME_L==2, INSERT “He”, IF NAME_L==3 OR NAME_L==4, INSERT “She”]</w:t>
      </w:r>
      <w:r w:rsidRPr="00F37E29">
        <w:rPr>
          <w:lang w:val="en-CA"/>
        </w:rPr>
        <w:t xml:space="preserve"> is renting a condo and </w:t>
      </w:r>
      <w:r w:rsidRPr="00F43E8C">
        <w:rPr>
          <w:highlight w:val="green"/>
          <w:lang w:val="en-CA"/>
        </w:rPr>
        <w:t>[IF NAME_L==1 OR NAME_L==2, INSERT “he”, IF NAME_L==3 OR NAME_L==4, INSERT “she”]</w:t>
      </w:r>
      <w:r w:rsidRPr="00F37E29">
        <w:rPr>
          <w:lang w:val="en-CA"/>
        </w:rPr>
        <w:t xml:space="preserve"> is </w:t>
      </w:r>
      <w:r w:rsidRPr="00FC2D40">
        <w:rPr>
          <w:lang w:val="en-CA"/>
        </w:rPr>
        <w:t>in</w:t>
      </w:r>
      <w:r>
        <w:rPr>
          <w:lang w:val="en-CA"/>
        </w:rPr>
        <w:t xml:space="preserve"> </w:t>
      </w:r>
      <w:r w:rsidRPr="00F43E8C">
        <w:rPr>
          <w:highlight w:val="green"/>
          <w:lang w:val="en-CA"/>
        </w:rPr>
        <w:t>[IF HEALTH_L==1, INSERT “excellent (above average)”, IF HEALTH_L==2, INSERT “good (average)”, IF HEALTH_L==3, INSERT “poor (below average)”]</w:t>
      </w:r>
      <w:r w:rsidRPr="00B13528">
        <w:rPr>
          <w:lang w:val="en-CA"/>
        </w:rPr>
        <w:t xml:space="preserve"> health</w:t>
      </w:r>
      <w:r w:rsidRPr="00F37E29">
        <w:rPr>
          <w:lang w:val="en-CA"/>
        </w:rPr>
        <w:t xml:space="preserve">. </w:t>
      </w:r>
      <w:r w:rsidRPr="00F43E8C">
        <w:rPr>
          <w:highlight w:val="green"/>
          <w:lang w:val="en-CA"/>
        </w:rPr>
        <w:t>[IF NAME_L==1, INSERT “John”, IF NAME_L==2, INSERT “Paul”, IF NAME_L==3, INSERT “Suzie”, IF NAME_L==4, INSERT “Mary”]</w:t>
      </w:r>
      <w:r>
        <w:rPr>
          <w:lang w:val="en-CA"/>
        </w:rPr>
        <w:t xml:space="preserve"> </w:t>
      </w:r>
      <w:r w:rsidRPr="00F37E29">
        <w:rPr>
          <w:lang w:val="en-CA"/>
        </w:rPr>
        <w:t xml:space="preserve">has </w:t>
      </w:r>
      <w:r>
        <w:rPr>
          <w:lang w:val="en-CA"/>
        </w:rPr>
        <w:t>$</w:t>
      </w:r>
      <w:r w:rsidRPr="00F37E29">
        <w:rPr>
          <w:lang w:val="en-CA"/>
        </w:rPr>
        <w:t>350</w:t>
      </w:r>
      <w:r>
        <w:rPr>
          <w:lang w:val="en-CA"/>
        </w:rPr>
        <w:t>,</w:t>
      </w:r>
      <w:r w:rsidRPr="00F37E29">
        <w:rPr>
          <w:lang w:val="en-CA"/>
        </w:rPr>
        <w:t xml:space="preserve">000 </w:t>
      </w:r>
      <w:r w:rsidR="001172F9">
        <w:rPr>
          <w:lang w:val="en-CA"/>
        </w:rPr>
        <w:t>(</w:t>
      </w:r>
      <w:r w:rsidRPr="004E06A3">
        <w:rPr>
          <w:lang w:val="en-CA"/>
        </w:rPr>
        <w:t>after-tax</w:t>
      </w:r>
      <w:r w:rsidR="001172F9">
        <w:rPr>
          <w:lang w:val="en-CA"/>
        </w:rPr>
        <w:t>) in</w:t>
      </w:r>
      <w:r w:rsidRPr="004E06A3" w:rsidDel="004E06A3">
        <w:rPr>
          <w:lang w:val="en-CA"/>
        </w:rPr>
        <w:t xml:space="preserve"> </w:t>
      </w:r>
      <w:r w:rsidRPr="00F37E29">
        <w:rPr>
          <w:lang w:val="en-CA"/>
        </w:rPr>
        <w:t>retirement savings</w:t>
      </w:r>
      <w:r>
        <w:rPr>
          <w:lang w:val="en-CA"/>
        </w:rPr>
        <w:t xml:space="preserve">. </w:t>
      </w:r>
      <w:r w:rsidRPr="001172F9">
        <w:rPr>
          <w:highlight w:val="green"/>
          <w:lang w:val="en-CA"/>
        </w:rPr>
        <w:t>[IF NAME_L==1 OR NAME_L==2, INSERT “He”, IF NAME_L==3 OR NAME_L==4, INSERT “She”]</w:t>
      </w:r>
      <w:r>
        <w:rPr>
          <w:lang w:val="en-CA"/>
        </w:rPr>
        <w:t xml:space="preserve"> </w:t>
      </w:r>
      <w:r w:rsidRPr="00F37E29">
        <w:rPr>
          <w:lang w:val="en-CA"/>
        </w:rPr>
        <w:t xml:space="preserve">has annual after-tax pension income of </w:t>
      </w:r>
      <w:r>
        <w:rPr>
          <w:lang w:val="en-CA"/>
        </w:rPr>
        <w:t>$</w:t>
      </w:r>
      <w:r w:rsidRPr="00F37E29">
        <w:rPr>
          <w:lang w:val="en-CA"/>
        </w:rPr>
        <w:t>40</w:t>
      </w:r>
      <w:r>
        <w:rPr>
          <w:lang w:val="en-CA"/>
        </w:rPr>
        <w:t>,</w:t>
      </w:r>
      <w:r w:rsidRPr="00F37E29">
        <w:rPr>
          <w:lang w:val="en-CA"/>
        </w:rPr>
        <w:t xml:space="preserve">000 (includes OAS and other income sources). </w:t>
      </w:r>
      <w:r w:rsidRPr="001172F9">
        <w:rPr>
          <w:highlight w:val="green"/>
          <w:lang w:val="en-CA"/>
        </w:rPr>
        <w:t>[IF NAME_L==1 OR NAME_L==2, INSERT “He”, IF NAME_L==3 OR NAME_L==4, INSERT “She”]</w:t>
      </w:r>
      <w:r>
        <w:rPr>
          <w:lang w:val="en-CA"/>
        </w:rPr>
        <w:t xml:space="preserve"> </w:t>
      </w:r>
      <w:r w:rsidRPr="00F37E29">
        <w:rPr>
          <w:lang w:val="en-CA"/>
        </w:rPr>
        <w:t xml:space="preserve">would like to be able to afford spending at least </w:t>
      </w:r>
      <w:r>
        <w:rPr>
          <w:lang w:val="en-CA"/>
        </w:rPr>
        <w:t>$</w:t>
      </w:r>
      <w:r w:rsidRPr="00F37E29">
        <w:rPr>
          <w:lang w:val="en-CA"/>
        </w:rPr>
        <w:t>5</w:t>
      </w:r>
      <w:r>
        <w:rPr>
          <w:lang w:val="en-CA"/>
        </w:rPr>
        <w:t xml:space="preserve">0,000 per year. </w:t>
      </w:r>
      <w:r w:rsidRPr="001172F9">
        <w:rPr>
          <w:highlight w:val="green"/>
          <w:lang w:val="en-CA"/>
        </w:rPr>
        <w:t>[IF NAME_L==1 OR NAME_L==2, INSERT “He”, IF NAME_L==3 OR NAME_L==4, INSERT “She”]</w:t>
      </w:r>
      <w:r>
        <w:rPr>
          <w:lang w:val="en-CA"/>
        </w:rPr>
        <w:t xml:space="preserve"> </w:t>
      </w:r>
      <w:r w:rsidRPr="00F37E29">
        <w:rPr>
          <w:lang w:val="en-CA"/>
        </w:rPr>
        <w:t xml:space="preserve">is asking what </w:t>
      </w:r>
      <w:r w:rsidRPr="001172F9">
        <w:rPr>
          <w:highlight w:val="green"/>
          <w:lang w:val="en-CA"/>
        </w:rPr>
        <w:t>[IF NAME_L==1 OR NAME_L==2, INSERT “he”, IF NAME_L==3 OR NAME_L==4, INSERT “she”]</w:t>
      </w:r>
      <w:r>
        <w:rPr>
          <w:lang w:val="en-CA"/>
        </w:rPr>
        <w:t xml:space="preserve"> </w:t>
      </w:r>
      <w:r w:rsidRPr="00F37E29">
        <w:rPr>
          <w:lang w:val="en-CA"/>
        </w:rPr>
        <w:t xml:space="preserve">should be doing with </w:t>
      </w:r>
      <w:r w:rsidR="00185B02" w:rsidRPr="00366EC4">
        <w:rPr>
          <w:highlight w:val="green"/>
          <w:lang w:val="en-CA"/>
        </w:rPr>
        <w:t>[IF NAME_L==1 OR NAME_L==2, INSERT “his”, IF NAME_L==3 OR NAME_L==4, INSERT “her”]</w:t>
      </w:r>
      <w:r w:rsidRPr="00F37E29">
        <w:rPr>
          <w:lang w:val="en-CA"/>
        </w:rPr>
        <w:t xml:space="preserve">retirement </w:t>
      </w:r>
      <w:r w:rsidRPr="00D92F2D">
        <w:rPr>
          <w:lang w:val="en-CA"/>
        </w:rPr>
        <w:t>savings. [</w:t>
      </w:r>
      <w:r w:rsidRPr="001172F9">
        <w:rPr>
          <w:highlight w:val="green"/>
          <w:lang w:val="en-CA"/>
        </w:rPr>
        <w:t>IF SOLICIT_L==1</w:t>
      </w:r>
      <w:r w:rsidR="001172F9" w:rsidRPr="001172F9">
        <w:rPr>
          <w:highlight w:val="green"/>
          <w:lang w:val="en-CA"/>
        </w:rPr>
        <w:t xml:space="preserve"> AND (NAME_L==1 OR NAME_L==2)</w:t>
      </w:r>
      <w:r w:rsidRPr="001172F9">
        <w:rPr>
          <w:highlight w:val="green"/>
          <w:lang w:val="en-CA"/>
        </w:rPr>
        <w:t>, INSERT “</w:t>
      </w:r>
      <w:r w:rsidR="001172F9" w:rsidRPr="001172F9">
        <w:rPr>
          <w:highlight w:val="green"/>
          <w:lang w:val="en-CA"/>
        </w:rPr>
        <w:t>H</w:t>
      </w:r>
      <w:r w:rsidR="001172F9" w:rsidRPr="001172F9">
        <w:rPr>
          <w:highlight w:val="green"/>
        </w:rPr>
        <w:t>e</w:t>
      </w:r>
      <w:r w:rsidRPr="001172F9">
        <w:rPr>
          <w:highlight w:val="green"/>
        </w:rPr>
        <w:t xml:space="preserve"> </w:t>
      </w:r>
      <w:proofErr w:type="spellStart"/>
      <w:r w:rsidR="001172F9" w:rsidRPr="001172F9">
        <w:rPr>
          <w:highlight w:val="green"/>
        </w:rPr>
        <w:t>inquires</w:t>
      </w:r>
      <w:proofErr w:type="spellEnd"/>
      <w:r w:rsidR="001172F9" w:rsidRPr="001172F9">
        <w:rPr>
          <w:highlight w:val="green"/>
        </w:rPr>
        <w:t xml:space="preserve"> about the option of investing in mutual funds</w:t>
      </w:r>
      <w:r w:rsidRPr="001172F9">
        <w:rPr>
          <w:highlight w:val="green"/>
        </w:rPr>
        <w:t>.”</w:t>
      </w:r>
      <w:r w:rsidR="001172F9" w:rsidRPr="001172F9">
        <w:rPr>
          <w:highlight w:val="green"/>
        </w:rPr>
        <w:t xml:space="preserve">, </w:t>
      </w:r>
      <w:r w:rsidR="001172F9" w:rsidRPr="001172F9">
        <w:rPr>
          <w:highlight w:val="green"/>
          <w:lang w:val="en-CA"/>
        </w:rPr>
        <w:t>IF SOLICIT_L==1 AND (NAME_L==3 OR NAME_L==4), INSERT “</w:t>
      </w:r>
      <w:proofErr w:type="spellStart"/>
      <w:r w:rsidR="001172F9" w:rsidRPr="001172F9">
        <w:rPr>
          <w:highlight w:val="green"/>
          <w:lang w:val="en-CA"/>
        </w:rPr>
        <w:t>Sh</w:t>
      </w:r>
      <w:proofErr w:type="spellEnd"/>
      <w:r w:rsidR="001172F9" w:rsidRPr="001172F9">
        <w:rPr>
          <w:highlight w:val="green"/>
        </w:rPr>
        <w:t xml:space="preserve">e </w:t>
      </w:r>
      <w:proofErr w:type="spellStart"/>
      <w:r w:rsidR="001172F9" w:rsidRPr="001172F9">
        <w:rPr>
          <w:highlight w:val="green"/>
        </w:rPr>
        <w:t>inquires</w:t>
      </w:r>
      <w:proofErr w:type="spellEnd"/>
      <w:r w:rsidR="001172F9" w:rsidRPr="001172F9">
        <w:rPr>
          <w:highlight w:val="green"/>
        </w:rPr>
        <w:t xml:space="preserve"> about the option of investing in mutual funds.”</w:t>
      </w:r>
      <w:r w:rsidRPr="001172F9">
        <w:rPr>
          <w:highlight w:val="green"/>
        </w:rPr>
        <w:t>]</w:t>
      </w:r>
      <w:r w:rsidRPr="00D92F2D">
        <w:rPr>
          <w:lang w:val="en-CA"/>
        </w:rPr>
        <w:t xml:space="preserve"> </w:t>
      </w:r>
      <w:r w:rsidRPr="00D92F2D">
        <w:rPr>
          <w:b/>
          <w:lang w:val="en-CA"/>
        </w:rPr>
        <w:t>Please provide your best advice ignoring any tax considerations</w:t>
      </w:r>
      <w:r w:rsidRPr="00D92F2D">
        <w:rPr>
          <w:lang w:val="en-CA"/>
        </w:rPr>
        <w:t>.</w:t>
      </w:r>
    </w:p>
    <w:p w14:paraId="3A90569C" w14:textId="1C3C013B" w:rsidR="00696A03" w:rsidRDefault="00696A03" w:rsidP="00696A03">
      <w:pPr>
        <w:rPr>
          <w:lang w:val="en-CA"/>
        </w:rPr>
      </w:pPr>
    </w:p>
    <w:p w14:paraId="7D0D9985" w14:textId="77777777" w:rsidR="001172F9" w:rsidRPr="00E6082F" w:rsidRDefault="001172F9" w:rsidP="001172F9">
      <w:pPr>
        <w:pStyle w:val="Paragraphedeliste"/>
        <w:numPr>
          <w:ilvl w:val="0"/>
          <w:numId w:val="2"/>
        </w:numPr>
        <w:rPr>
          <w:lang w:val="en-CA"/>
        </w:rPr>
      </w:pPr>
      <w:r>
        <w:t xml:space="preserve">From the four options below, which one would you recommend first to </w:t>
      </w:r>
      <w:r w:rsidRPr="001172F9">
        <w:rPr>
          <w:highlight w:val="green"/>
          <w:lang w:val="en-CA"/>
        </w:rPr>
        <w:t>[IF NAME_L==1, INSERT “John”, IF NAME_L==2, INSERT “Paul”, IF NAME_L==3, INSERT “Suzie”, IF NAME_L==4, INSERT “Mary”]</w:t>
      </w:r>
      <w:r w:rsidRPr="00E6082F">
        <w:rPr>
          <w:lang w:val="en-CA"/>
        </w:rPr>
        <w:t>?</w:t>
      </w:r>
    </w:p>
    <w:p w14:paraId="0DC77DE7" w14:textId="5C7F9E61" w:rsidR="001172F9" w:rsidRPr="00E6082F" w:rsidRDefault="001172F9" w:rsidP="00DC2BF1">
      <w:pPr>
        <w:pStyle w:val="Paragraphedeliste"/>
        <w:numPr>
          <w:ilvl w:val="0"/>
          <w:numId w:val="26"/>
        </w:numPr>
        <w:rPr>
          <w:lang w:val="en-CA"/>
        </w:rPr>
      </w:pPr>
      <w:r w:rsidRPr="00E6082F">
        <w:rPr>
          <w:lang w:val="en-CA"/>
        </w:rPr>
        <w:t>Invest in a diversified portfolio of stock and bond mutual funds earnin</w:t>
      </w:r>
      <w:r>
        <w:rPr>
          <w:lang w:val="en-CA"/>
        </w:rPr>
        <w:t xml:space="preserve">g an expected annual return of </w:t>
      </w:r>
      <w:r w:rsidRPr="001172F9">
        <w:rPr>
          <w:highlight w:val="green"/>
          <w:lang w:val="en-CA"/>
        </w:rPr>
        <w:t>[IF RATE_L==1, INSERT “4”, IF RATE_L==2, INSERT “6”, IF RATE_L==3, INSERT “10</w:t>
      </w:r>
      <w:proofErr w:type="gramStart"/>
      <w:r w:rsidRPr="001172F9">
        <w:rPr>
          <w:highlight w:val="green"/>
          <w:lang w:val="en-CA"/>
        </w:rPr>
        <w:t>”]</w:t>
      </w:r>
      <w:r>
        <w:rPr>
          <w:lang w:val="en-CA"/>
        </w:rPr>
        <w:t>%</w:t>
      </w:r>
      <w:proofErr w:type="gramEnd"/>
      <w:r>
        <w:rPr>
          <w:lang w:val="en-CA"/>
        </w:rPr>
        <w:t>[</w:t>
      </w:r>
      <w:r w:rsidRPr="001172F9">
        <w:rPr>
          <w:highlight w:val="green"/>
          <w:lang w:val="en-CA"/>
        </w:rPr>
        <w:t xml:space="preserve">IF COMP==1, INSERT“, </w:t>
      </w:r>
      <w:r w:rsidR="00DC2BF1" w:rsidRPr="00DC2BF1">
        <w:rPr>
          <w:highlight w:val="green"/>
          <w:lang w:val="en-CA"/>
        </w:rPr>
        <w:t>where the investment sale contributes towards your compensation</w:t>
      </w:r>
      <w:r w:rsidRPr="00DC2BF1">
        <w:rPr>
          <w:highlight w:val="green"/>
          <w:lang w:val="en-CA"/>
        </w:rPr>
        <w:t>”].</w:t>
      </w:r>
      <w:r w:rsidRPr="00E6082F">
        <w:rPr>
          <w:lang w:val="en-CA"/>
        </w:rPr>
        <w:t xml:space="preserve"> </w:t>
      </w:r>
    </w:p>
    <w:p w14:paraId="3935C0B0" w14:textId="061C5360" w:rsidR="001172F9" w:rsidRPr="00E6082F" w:rsidRDefault="001172F9" w:rsidP="00DC2BF1">
      <w:pPr>
        <w:pStyle w:val="Paragraphedeliste"/>
        <w:numPr>
          <w:ilvl w:val="0"/>
          <w:numId w:val="26"/>
        </w:numPr>
        <w:rPr>
          <w:lang w:val="en-CA"/>
        </w:rPr>
      </w:pPr>
      <w:r>
        <w:rPr>
          <w:lang w:val="en-CA"/>
        </w:rPr>
        <w:t>Purchase a $10,</w:t>
      </w:r>
      <w:r w:rsidRPr="00E6082F">
        <w:rPr>
          <w:lang w:val="en-CA"/>
        </w:rPr>
        <w:t xml:space="preserve">000 per annum life annuity </w:t>
      </w:r>
      <w:r>
        <w:rPr>
          <w:lang w:val="en-CA"/>
        </w:rPr>
        <w:t>w</w:t>
      </w:r>
      <w:r w:rsidRPr="00C94923">
        <w:rPr>
          <w:lang w:val="en-CA"/>
        </w:rPr>
        <w:t xml:space="preserve">ith a 10 year payout guarantee </w:t>
      </w:r>
      <w:r>
        <w:rPr>
          <w:lang w:val="en-CA"/>
        </w:rPr>
        <w:t xml:space="preserve">with </w:t>
      </w:r>
      <w:r w:rsidRPr="001172F9">
        <w:rPr>
          <w:highlight w:val="green"/>
          <w:lang w:val="en-CA"/>
        </w:rPr>
        <w:t>$[IF NAME_L==1 OR NAME_L==2, INSERT “</w:t>
      </w:r>
      <w:r w:rsidRPr="001172F9">
        <w:rPr>
          <w:highlight w:val="green"/>
        </w:rPr>
        <w:t>151’975.68</w:t>
      </w:r>
      <w:r w:rsidRPr="001172F9">
        <w:rPr>
          <w:highlight w:val="green"/>
          <w:lang w:val="en-CA"/>
        </w:rPr>
        <w:t>”, IF NAME_L==3 OR NAME_L==4, INSERT “</w:t>
      </w:r>
      <w:r w:rsidRPr="00F64FBD">
        <w:rPr>
          <w:highlight w:val="green"/>
        </w:rPr>
        <w:t>163</w:t>
      </w:r>
      <w:r w:rsidR="00876B9B" w:rsidRPr="00F64FBD">
        <w:rPr>
          <w:highlight w:val="green"/>
        </w:rPr>
        <w:t>,</w:t>
      </w:r>
      <w:r w:rsidRPr="00F64FBD">
        <w:rPr>
          <w:highlight w:val="green"/>
        </w:rPr>
        <w:t>265</w:t>
      </w:r>
      <w:r w:rsidRPr="001172F9">
        <w:rPr>
          <w:highlight w:val="green"/>
        </w:rPr>
        <w:t>.31</w:t>
      </w:r>
      <w:r w:rsidRPr="001172F9">
        <w:rPr>
          <w:highlight w:val="green"/>
          <w:lang w:val="en-CA"/>
        </w:rPr>
        <w:t>”]</w:t>
      </w:r>
      <w:r>
        <w:rPr>
          <w:lang w:val="en-CA"/>
        </w:rPr>
        <w:t xml:space="preserve"> of </w:t>
      </w:r>
      <w:r w:rsidRPr="001172F9">
        <w:rPr>
          <w:highlight w:val="green"/>
          <w:lang w:val="en-CA"/>
        </w:rPr>
        <w:t>[</w:t>
      </w:r>
      <w:r w:rsidRPr="001172F9">
        <w:rPr>
          <w:color w:val="000000" w:themeColor="text1"/>
          <w:highlight w:val="green"/>
          <w:lang w:val="en-CA"/>
        </w:rPr>
        <w:t xml:space="preserve">IF NAME_L==1 OR NAME_L==2, INSERT </w:t>
      </w:r>
      <w:r w:rsidRPr="001172F9">
        <w:rPr>
          <w:color w:val="000000" w:themeColor="text1"/>
          <w:highlight w:val="green"/>
          <w:lang w:val="en-CA"/>
        </w:rPr>
        <w:lastRenderedPageBreak/>
        <w:t>“his”, IF NAME_L==3 OR NAME_L==4, INSERT “her”]</w:t>
      </w:r>
      <w:r>
        <w:rPr>
          <w:color w:val="000000" w:themeColor="text1"/>
          <w:lang w:val="en-CA"/>
        </w:rPr>
        <w:t xml:space="preserve"> </w:t>
      </w:r>
      <w:r w:rsidRPr="00E6082F">
        <w:rPr>
          <w:lang w:val="en-CA"/>
        </w:rPr>
        <w:t>retirement savings and invest the remain</w:t>
      </w:r>
      <w:r>
        <w:rPr>
          <w:lang w:val="en-CA"/>
        </w:rPr>
        <w:t>der</w:t>
      </w:r>
      <w:r w:rsidRPr="00E6082F">
        <w:rPr>
          <w:lang w:val="en-CA"/>
        </w:rPr>
        <w:t xml:space="preserve"> in a diversified portfolio</w:t>
      </w:r>
      <w:r>
        <w:rPr>
          <w:lang w:val="en-CA"/>
        </w:rPr>
        <w:t xml:space="preserve"> of </w:t>
      </w:r>
      <w:r w:rsidRPr="00E6082F">
        <w:rPr>
          <w:lang w:val="en-CA"/>
        </w:rPr>
        <w:t>stock and bond mutual funds earnin</w:t>
      </w:r>
      <w:r>
        <w:rPr>
          <w:lang w:val="en-CA"/>
        </w:rPr>
        <w:t xml:space="preserve">g an expected annual return of </w:t>
      </w:r>
      <w:r w:rsidRPr="001172F9">
        <w:rPr>
          <w:highlight w:val="green"/>
          <w:lang w:val="en-CA"/>
        </w:rPr>
        <w:t>[IF RATE_L==1, INSERT “4”, IF RATE_L==2, INSERT “6”, IF RATE_L==3, INSERT “10”]</w:t>
      </w:r>
      <w:r w:rsidRPr="005C1F36">
        <w:rPr>
          <w:lang w:val="en-CA"/>
        </w:rPr>
        <w:t>%</w:t>
      </w:r>
      <w:r w:rsidRPr="001172F9">
        <w:rPr>
          <w:highlight w:val="green"/>
          <w:lang w:val="en-CA"/>
        </w:rPr>
        <w:t>[IF COMP==</w:t>
      </w:r>
      <w:r w:rsidRPr="00DC2BF1">
        <w:rPr>
          <w:highlight w:val="green"/>
          <w:lang w:val="en-CA"/>
        </w:rPr>
        <w:t xml:space="preserve">1, INSERT“, </w:t>
      </w:r>
      <w:r w:rsidR="00DC2BF1" w:rsidRPr="00DC2BF1">
        <w:rPr>
          <w:highlight w:val="green"/>
          <w:lang w:val="en-CA"/>
        </w:rPr>
        <w:t>where the investment sale contributes towards your compensation</w:t>
      </w:r>
      <w:r w:rsidRPr="00DC2BF1">
        <w:rPr>
          <w:highlight w:val="green"/>
          <w:lang w:val="en-CA"/>
        </w:rPr>
        <w:t>”].</w:t>
      </w:r>
    </w:p>
    <w:p w14:paraId="5E2DFB80" w14:textId="77777777" w:rsidR="001172F9" w:rsidRDefault="001172F9" w:rsidP="001172F9">
      <w:pPr>
        <w:pStyle w:val="Paragraphedeliste"/>
        <w:numPr>
          <w:ilvl w:val="0"/>
          <w:numId w:val="26"/>
        </w:numPr>
        <w:rPr>
          <w:lang w:val="en-CA"/>
        </w:rPr>
      </w:pPr>
      <w:r>
        <w:rPr>
          <w:lang w:val="en-CA"/>
        </w:rPr>
        <w:t xml:space="preserve">Invest </w:t>
      </w:r>
      <w:proofErr w:type="gramStart"/>
      <w:r>
        <w:rPr>
          <w:lang w:val="en-CA"/>
        </w:rPr>
        <w:t>all of</w:t>
      </w:r>
      <w:proofErr w:type="gramEnd"/>
      <w:r>
        <w:rPr>
          <w:lang w:val="en-CA"/>
        </w:rPr>
        <w:t xml:space="preserve"> </w:t>
      </w:r>
      <w:r w:rsidRPr="001172F9">
        <w:rPr>
          <w:highlight w:val="green"/>
          <w:lang w:val="en-CA"/>
        </w:rPr>
        <w:t>[IF NAME_L==1 OR NAME_L==2, INSERT “his”, IF NAME_L==3 OR NAME_L==4, INSERT “her”]</w:t>
      </w:r>
      <w:r w:rsidRPr="00D427A3">
        <w:t xml:space="preserve"> </w:t>
      </w:r>
      <w:r>
        <w:rPr>
          <w:lang w:val="en-CA"/>
        </w:rPr>
        <w:t>retirement savings in a Segregated Fund yielding annual income of $[</w:t>
      </w:r>
      <w:r w:rsidRPr="001172F9">
        <w:rPr>
          <w:highlight w:val="green"/>
          <w:lang w:val="en-CA"/>
        </w:rPr>
        <w:t xml:space="preserve">IF </w:t>
      </w:r>
      <w:r w:rsidRPr="001172F9">
        <w:rPr>
          <w:color w:val="000000" w:themeColor="text1"/>
          <w:highlight w:val="green"/>
          <w:lang w:val="en-CA"/>
        </w:rPr>
        <w:t>PAYOUT==</w:t>
      </w:r>
      <w:r w:rsidRPr="001172F9">
        <w:rPr>
          <w:highlight w:val="green"/>
          <w:lang w:val="en-CA"/>
        </w:rPr>
        <w:t>1, INSERT “</w:t>
      </w:r>
      <w:r w:rsidRPr="001172F9">
        <w:rPr>
          <w:color w:val="000000" w:themeColor="text1"/>
          <w:highlight w:val="green"/>
          <w:lang w:val="en-CA"/>
        </w:rPr>
        <w:t>15,750</w:t>
      </w:r>
      <w:r w:rsidRPr="001172F9">
        <w:rPr>
          <w:highlight w:val="green"/>
          <w:lang w:val="en-CA"/>
        </w:rPr>
        <w:t xml:space="preserve">”, IF </w:t>
      </w:r>
      <w:r w:rsidRPr="001172F9">
        <w:rPr>
          <w:color w:val="000000" w:themeColor="text1"/>
          <w:highlight w:val="green"/>
          <w:lang w:val="en-CA"/>
        </w:rPr>
        <w:t xml:space="preserve">PAYOUT==2, </w:t>
      </w:r>
      <w:r w:rsidRPr="001172F9">
        <w:rPr>
          <w:highlight w:val="green"/>
          <w:lang w:val="en-CA"/>
        </w:rPr>
        <w:t>INSERT “</w:t>
      </w:r>
      <w:r w:rsidRPr="001172F9">
        <w:rPr>
          <w:color w:val="000000" w:themeColor="text1"/>
          <w:highlight w:val="green"/>
          <w:lang w:val="en-CA"/>
        </w:rPr>
        <w:t>14,000”</w:t>
      </w:r>
      <w:r w:rsidRPr="001172F9">
        <w:rPr>
          <w:highlight w:val="green"/>
          <w:lang w:val="en-CA"/>
        </w:rPr>
        <w:t>]</w:t>
      </w:r>
      <w:r w:rsidRPr="001172F9">
        <w:rPr>
          <w:color w:val="000000" w:themeColor="text1"/>
          <w:highlight w:val="green"/>
          <w:lang w:val="en-CA"/>
        </w:rPr>
        <w:t>.</w:t>
      </w:r>
    </w:p>
    <w:p w14:paraId="251635FE" w14:textId="07B73F87" w:rsidR="001172F9" w:rsidRPr="0007696A" w:rsidRDefault="001172F9" w:rsidP="001172F9">
      <w:pPr>
        <w:pStyle w:val="Paragraphedeliste"/>
        <w:numPr>
          <w:ilvl w:val="0"/>
          <w:numId w:val="26"/>
        </w:numPr>
        <w:rPr>
          <w:lang w:val="en-CA"/>
        </w:rPr>
      </w:pPr>
      <w:r>
        <w:rPr>
          <w:lang w:val="en-CA"/>
        </w:rPr>
        <w:t xml:space="preserve">Invest all of </w:t>
      </w:r>
      <w:r w:rsidRPr="00D427A3">
        <w:rPr>
          <w:lang w:val="en-CA"/>
        </w:rPr>
        <w:t>[</w:t>
      </w:r>
      <w:r w:rsidRPr="001172F9">
        <w:rPr>
          <w:highlight w:val="green"/>
          <w:lang w:val="en-CA"/>
        </w:rPr>
        <w:t>IF NAME_L==1 OR NAME_L==2, INSERT “his”, IF NAME_L==3 OR NAME_L==4, INSERT “her”</w:t>
      </w:r>
      <w:r w:rsidRPr="00D427A3">
        <w:rPr>
          <w:lang w:val="en-CA"/>
        </w:rPr>
        <w:t>]</w:t>
      </w:r>
      <w:r w:rsidRPr="00D427A3">
        <w:t xml:space="preserve"> </w:t>
      </w:r>
      <w:r>
        <w:rPr>
          <w:lang w:val="en-CA"/>
        </w:rPr>
        <w:t>retirement savings in a life annuity w</w:t>
      </w:r>
      <w:r w:rsidRPr="00C94923">
        <w:rPr>
          <w:lang w:val="en-CA"/>
        </w:rPr>
        <w:t>ith a 10 year payout guarantee</w:t>
      </w:r>
      <w:r>
        <w:rPr>
          <w:lang w:val="en-CA"/>
        </w:rPr>
        <w:t xml:space="preserve"> yielding $[</w:t>
      </w:r>
      <w:r w:rsidRPr="001172F9">
        <w:rPr>
          <w:highlight w:val="green"/>
          <w:lang w:val="en-CA"/>
        </w:rPr>
        <w:t>IF NAME_L==1 OR NAME_L==2, INSERT “23’030.00”, IF NAME_L==3 OR NAME_L==4, INSERT “</w:t>
      </w:r>
      <w:r w:rsidRPr="00F64FBD">
        <w:rPr>
          <w:highlight w:val="green"/>
          <w:lang w:val="en-CA"/>
        </w:rPr>
        <w:t>21</w:t>
      </w:r>
      <w:r w:rsidR="00876B9B" w:rsidRPr="00F64FBD">
        <w:rPr>
          <w:highlight w:val="green"/>
          <w:lang w:val="en-CA"/>
        </w:rPr>
        <w:t>,</w:t>
      </w:r>
      <w:r w:rsidRPr="00F64FBD">
        <w:rPr>
          <w:highlight w:val="green"/>
          <w:lang w:val="en-CA"/>
        </w:rPr>
        <w:t>437</w:t>
      </w:r>
      <w:r w:rsidRPr="001172F9">
        <w:rPr>
          <w:highlight w:val="green"/>
          <w:lang w:val="en-CA"/>
        </w:rPr>
        <w:t>.50”]</w:t>
      </w:r>
      <w:r w:rsidRPr="00E0335E">
        <w:rPr>
          <w:lang w:val="en-CA"/>
        </w:rPr>
        <w:t xml:space="preserve"> </w:t>
      </w:r>
      <w:r>
        <w:rPr>
          <w:lang w:val="en-CA"/>
        </w:rPr>
        <w:t xml:space="preserve">in annual payout. </w:t>
      </w:r>
    </w:p>
    <w:p w14:paraId="1F131900" w14:textId="3EEE8792" w:rsidR="00696A03" w:rsidRPr="004866DA" w:rsidRDefault="00696A03" w:rsidP="00696A03">
      <w:pPr>
        <w:rPr>
          <w:color w:val="FF0000"/>
          <w:lang w:val="en-CA"/>
        </w:rPr>
      </w:pPr>
    </w:p>
    <w:p w14:paraId="20C0B862" w14:textId="0EABEEA0" w:rsidR="00D942F8" w:rsidRDefault="00D942F8" w:rsidP="00D942F8">
      <w:r w:rsidRPr="00E2187F">
        <w:t xml:space="preserve"> </w:t>
      </w:r>
    </w:p>
    <w:p w14:paraId="7BA64F88" w14:textId="198BFACA" w:rsidR="00334EC0" w:rsidRPr="00366EC4" w:rsidRDefault="00334EC0" w:rsidP="00EA63FD">
      <w:r w:rsidRPr="00366EC4">
        <w:rPr>
          <w:bCs/>
        </w:rPr>
        <w:t>[NEW SCREEN]</w:t>
      </w:r>
    </w:p>
    <w:p w14:paraId="3173C1EC" w14:textId="6EA252AB" w:rsidR="00EA63FD" w:rsidRPr="00366EC4" w:rsidRDefault="00EA63FD" w:rsidP="00EA63FD">
      <w:r w:rsidRPr="00366EC4">
        <w:t>[SECTION 2.4]</w:t>
      </w:r>
    </w:p>
    <w:p w14:paraId="644A6EBE" w14:textId="55ED0621" w:rsidR="001172F9" w:rsidRPr="00366EC4" w:rsidRDefault="001172F9" w:rsidP="00EA63FD"/>
    <w:p w14:paraId="017A52A4"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4CC0FDCC" w14:textId="77777777" w:rsidR="00C93A60" w:rsidRDefault="00C93A60" w:rsidP="00C93A60"/>
    <w:p w14:paraId="3BA57DD4" w14:textId="5250D336" w:rsidR="001172F9" w:rsidRPr="00F37E29" w:rsidRDefault="001172F9" w:rsidP="001172F9">
      <w:pPr>
        <w:rPr>
          <w:lang w:val="en-CA"/>
        </w:rPr>
      </w:pPr>
      <w:r w:rsidRPr="00F43E8C">
        <w:rPr>
          <w:highlight w:val="green"/>
          <w:lang w:val="en-CA"/>
        </w:rPr>
        <w:t>[IF NAME_L==1, INSERT “John”, IF NAME_L==2, INSERT “Paul”, IF NAME_L==3, INSERT “Suzie”, IF NAME_L==4, INSERT “Mary”]</w:t>
      </w:r>
      <w:r w:rsidRPr="00F37E29">
        <w:rPr>
          <w:lang w:val="en-CA"/>
        </w:rPr>
        <w:t xml:space="preserve"> is 70 years old. </w:t>
      </w:r>
      <w:r w:rsidRPr="00F43E8C">
        <w:rPr>
          <w:highlight w:val="green"/>
          <w:lang w:val="en-CA"/>
        </w:rPr>
        <w:t>[IF NAME_L==1 OR NAME_L==2, INSERT “He”, IF NAME_L==3 OR NAME_L==4, INSERT “She”]</w:t>
      </w:r>
      <w:r>
        <w:rPr>
          <w:lang w:val="en-CA"/>
        </w:rPr>
        <w:t xml:space="preserve"> </w:t>
      </w:r>
      <w:r w:rsidRPr="00F37E29">
        <w:rPr>
          <w:lang w:val="en-CA"/>
        </w:rPr>
        <w:t xml:space="preserve">lives </w:t>
      </w:r>
      <w:r w:rsidRPr="00F43E8C">
        <w:rPr>
          <w:highlight w:val="green"/>
          <w:lang w:val="en-CA"/>
        </w:rPr>
        <w:t>[IF BEQUEST_L==1, INSERT “alone and has no children”, IF BEQUEST_L==2 AND NAME_L==1 OR NAME_L==2, INSERT “with his partner who is 10 years younger”, IF BEQUEST==2 AND NAME_L==3 OR NAME_L==4, INSERT “with her partner who is 10 years younger”]. [IF NAME_L==1 OR NAME_L==2, INSERT “He”, IF NAME_L==3 OR NAME_L==4, INSERT “She”]</w:t>
      </w:r>
      <w:r w:rsidRPr="00F37E29">
        <w:rPr>
          <w:lang w:val="en-CA"/>
        </w:rPr>
        <w:t xml:space="preserve"> is renting a condo and </w:t>
      </w:r>
      <w:r w:rsidRPr="00F43E8C">
        <w:rPr>
          <w:highlight w:val="green"/>
          <w:lang w:val="en-CA"/>
        </w:rPr>
        <w:t>[IF NAME_L==1 OR NAME_L==2, INSERT “he”, IF NAME_L==3 OR NAME_L==4, INSERT “she”]</w:t>
      </w:r>
      <w:r w:rsidRPr="00F37E29">
        <w:rPr>
          <w:lang w:val="en-CA"/>
        </w:rPr>
        <w:t xml:space="preserve"> is </w:t>
      </w:r>
      <w:r w:rsidRPr="00FC2D40">
        <w:rPr>
          <w:lang w:val="en-CA"/>
        </w:rPr>
        <w:t>in</w:t>
      </w:r>
      <w:r>
        <w:rPr>
          <w:lang w:val="en-CA"/>
        </w:rPr>
        <w:t xml:space="preserve"> </w:t>
      </w:r>
      <w:r w:rsidRPr="00F43E8C">
        <w:rPr>
          <w:highlight w:val="green"/>
          <w:lang w:val="en-CA"/>
        </w:rPr>
        <w:t>[IF HEALTH_L==1, INSERT “excellent (above average)”, IF HEALTH_L==2, INSERT “good (average)”, IF HEALTH_L==3, INSERT “poor (below average)”]</w:t>
      </w:r>
      <w:r w:rsidRPr="00B13528">
        <w:rPr>
          <w:lang w:val="en-CA"/>
        </w:rPr>
        <w:t xml:space="preserve"> health</w:t>
      </w:r>
      <w:r w:rsidRPr="00F37E29">
        <w:rPr>
          <w:lang w:val="en-CA"/>
        </w:rPr>
        <w:t xml:space="preserve">. </w:t>
      </w:r>
      <w:r w:rsidRPr="00F43E8C">
        <w:rPr>
          <w:highlight w:val="green"/>
          <w:lang w:val="en-CA"/>
        </w:rPr>
        <w:t>[IF NAME_L==1, INSERT “John”, IF NAME_L==2, INSERT “Paul”, IF NAME_L==3, INSERT “Suzie”, IF NAME_L==4, INSERT “Mary”]</w:t>
      </w:r>
      <w:r>
        <w:rPr>
          <w:lang w:val="en-CA"/>
        </w:rPr>
        <w:t xml:space="preserve"> </w:t>
      </w:r>
      <w:r w:rsidRPr="00F37E29">
        <w:rPr>
          <w:lang w:val="en-CA"/>
        </w:rPr>
        <w:t xml:space="preserve">has </w:t>
      </w:r>
      <w:r>
        <w:rPr>
          <w:lang w:val="en-CA"/>
        </w:rPr>
        <w:t>$</w:t>
      </w:r>
      <w:r w:rsidRPr="00F37E29">
        <w:rPr>
          <w:lang w:val="en-CA"/>
        </w:rPr>
        <w:t>350</w:t>
      </w:r>
      <w:r>
        <w:rPr>
          <w:lang w:val="en-CA"/>
        </w:rPr>
        <w:t>,</w:t>
      </w:r>
      <w:r w:rsidRPr="00F37E29">
        <w:rPr>
          <w:lang w:val="en-CA"/>
        </w:rPr>
        <w:t xml:space="preserve">000 </w:t>
      </w:r>
      <w:r>
        <w:rPr>
          <w:lang w:val="en-CA"/>
        </w:rPr>
        <w:t>(</w:t>
      </w:r>
      <w:r w:rsidRPr="004E06A3">
        <w:rPr>
          <w:lang w:val="en-CA"/>
        </w:rPr>
        <w:t>after-tax</w:t>
      </w:r>
      <w:r>
        <w:rPr>
          <w:lang w:val="en-CA"/>
        </w:rPr>
        <w:t>) in</w:t>
      </w:r>
      <w:r w:rsidRPr="004E06A3" w:rsidDel="004E06A3">
        <w:rPr>
          <w:lang w:val="en-CA"/>
        </w:rPr>
        <w:t xml:space="preserve"> </w:t>
      </w:r>
      <w:r w:rsidRPr="00F37E29">
        <w:rPr>
          <w:lang w:val="en-CA"/>
        </w:rPr>
        <w:t>retirement savings</w:t>
      </w:r>
      <w:r>
        <w:rPr>
          <w:lang w:val="en-CA"/>
        </w:rPr>
        <w:t xml:space="preserve">. </w:t>
      </w:r>
      <w:r w:rsidRPr="001172F9">
        <w:rPr>
          <w:highlight w:val="green"/>
          <w:lang w:val="en-CA"/>
        </w:rPr>
        <w:t>[IF NAME_L==1 OR NAME_L==2, INSERT “He”, IF NAME_L==3 OR NAME_L==4, INSERT “She”]</w:t>
      </w:r>
      <w:r>
        <w:rPr>
          <w:lang w:val="en-CA"/>
        </w:rPr>
        <w:t xml:space="preserve"> </w:t>
      </w:r>
      <w:r w:rsidRPr="00F37E29">
        <w:rPr>
          <w:lang w:val="en-CA"/>
        </w:rPr>
        <w:t xml:space="preserve">has annual after-tax pension income of </w:t>
      </w:r>
      <w:r>
        <w:rPr>
          <w:lang w:val="en-CA"/>
        </w:rPr>
        <w:t>$</w:t>
      </w:r>
      <w:r w:rsidRPr="00F37E29">
        <w:rPr>
          <w:lang w:val="en-CA"/>
        </w:rPr>
        <w:t>40</w:t>
      </w:r>
      <w:r>
        <w:rPr>
          <w:lang w:val="en-CA"/>
        </w:rPr>
        <w:t>,</w:t>
      </w:r>
      <w:r w:rsidRPr="00F37E29">
        <w:rPr>
          <w:lang w:val="en-CA"/>
        </w:rPr>
        <w:t xml:space="preserve">000 (includes OAS and other income sources). </w:t>
      </w:r>
      <w:r w:rsidRPr="001172F9">
        <w:rPr>
          <w:highlight w:val="green"/>
          <w:lang w:val="en-CA"/>
        </w:rPr>
        <w:t>[IF NAME_L==1 OR NAME_L==2, INSERT “He”, IF NAME_L==3 OR NAME_L==4, INSERT “She”]</w:t>
      </w:r>
      <w:r>
        <w:rPr>
          <w:lang w:val="en-CA"/>
        </w:rPr>
        <w:t xml:space="preserve"> </w:t>
      </w:r>
      <w:r w:rsidRPr="00F37E29">
        <w:rPr>
          <w:lang w:val="en-CA"/>
        </w:rPr>
        <w:t xml:space="preserve">would like to be able to afford spending at least </w:t>
      </w:r>
      <w:r>
        <w:rPr>
          <w:lang w:val="en-CA"/>
        </w:rPr>
        <w:t>$</w:t>
      </w:r>
      <w:r w:rsidRPr="00F37E29">
        <w:rPr>
          <w:lang w:val="en-CA"/>
        </w:rPr>
        <w:t>5</w:t>
      </w:r>
      <w:r>
        <w:rPr>
          <w:lang w:val="en-CA"/>
        </w:rPr>
        <w:t xml:space="preserve">0,000 per year. </w:t>
      </w:r>
      <w:r w:rsidRPr="001172F9">
        <w:rPr>
          <w:highlight w:val="green"/>
          <w:lang w:val="en-CA"/>
        </w:rPr>
        <w:t>[IF NAME_L==1 OR NAME_L==2, INSERT “He”, IF NAME_L==3 OR NAME_L==4, INSERT “She”]</w:t>
      </w:r>
      <w:r>
        <w:rPr>
          <w:lang w:val="en-CA"/>
        </w:rPr>
        <w:t xml:space="preserve"> </w:t>
      </w:r>
      <w:r w:rsidRPr="00F37E29">
        <w:rPr>
          <w:lang w:val="en-CA"/>
        </w:rPr>
        <w:t xml:space="preserve">is asking what </w:t>
      </w:r>
      <w:r w:rsidRPr="001172F9">
        <w:rPr>
          <w:highlight w:val="green"/>
          <w:lang w:val="en-CA"/>
        </w:rPr>
        <w:t>[IF NAME_L==1 OR NAME_L==2, INSERT “he”, IF NAME_L==3 OR NAME_L==4, INSERT “she”]</w:t>
      </w:r>
      <w:r>
        <w:rPr>
          <w:lang w:val="en-CA"/>
        </w:rPr>
        <w:t xml:space="preserve"> </w:t>
      </w:r>
      <w:r w:rsidRPr="00F37E29">
        <w:rPr>
          <w:lang w:val="en-CA"/>
        </w:rPr>
        <w:t xml:space="preserve">should be doing with </w:t>
      </w:r>
      <w:r w:rsidR="00185B02" w:rsidRPr="00366EC4">
        <w:rPr>
          <w:lang w:val="en-CA"/>
        </w:rPr>
        <w:t>[IF NAME_L==1 OR NAME_L==2, INSERT “his”, IF NAME_L==3 OR NAME_L==4, INSERT “her”]</w:t>
      </w:r>
      <w:r w:rsidR="00366EC4">
        <w:rPr>
          <w:lang w:val="en-CA"/>
        </w:rPr>
        <w:t xml:space="preserve"> </w:t>
      </w:r>
      <w:r w:rsidRPr="00F37E29">
        <w:rPr>
          <w:lang w:val="en-CA"/>
        </w:rPr>
        <w:t xml:space="preserve">retirement </w:t>
      </w:r>
      <w:r w:rsidRPr="00D92F2D">
        <w:rPr>
          <w:lang w:val="en-CA"/>
        </w:rPr>
        <w:t>savings. [</w:t>
      </w:r>
      <w:r w:rsidRPr="001172F9">
        <w:rPr>
          <w:highlight w:val="green"/>
          <w:lang w:val="en-CA"/>
        </w:rPr>
        <w:t>IF SOLICIT_L==1 AND (NAME_L==1 OR NAME_L==2), INSERT “H</w:t>
      </w:r>
      <w:r w:rsidRPr="001172F9">
        <w:rPr>
          <w:highlight w:val="green"/>
        </w:rPr>
        <w:t xml:space="preserve">e </w:t>
      </w:r>
      <w:proofErr w:type="spellStart"/>
      <w:r w:rsidRPr="001172F9">
        <w:rPr>
          <w:highlight w:val="green"/>
        </w:rPr>
        <w:t>inquires</w:t>
      </w:r>
      <w:proofErr w:type="spellEnd"/>
      <w:r w:rsidRPr="001172F9">
        <w:rPr>
          <w:highlight w:val="green"/>
        </w:rPr>
        <w:t xml:space="preserve"> about the option of investing in mutual funds.”, </w:t>
      </w:r>
      <w:r w:rsidRPr="001172F9">
        <w:rPr>
          <w:highlight w:val="green"/>
          <w:lang w:val="en-CA"/>
        </w:rPr>
        <w:t>IF SOLICIT_L==1 AND (NAME_L==3 OR NAME_L==4), INSERT “</w:t>
      </w:r>
      <w:proofErr w:type="spellStart"/>
      <w:r w:rsidRPr="001172F9">
        <w:rPr>
          <w:highlight w:val="green"/>
          <w:lang w:val="en-CA"/>
        </w:rPr>
        <w:t>Sh</w:t>
      </w:r>
      <w:proofErr w:type="spellEnd"/>
      <w:r w:rsidRPr="001172F9">
        <w:rPr>
          <w:highlight w:val="green"/>
        </w:rPr>
        <w:t xml:space="preserve">e </w:t>
      </w:r>
      <w:proofErr w:type="spellStart"/>
      <w:r w:rsidRPr="001172F9">
        <w:rPr>
          <w:highlight w:val="green"/>
        </w:rPr>
        <w:lastRenderedPageBreak/>
        <w:t>inquires</w:t>
      </w:r>
      <w:proofErr w:type="spellEnd"/>
      <w:r w:rsidRPr="001172F9">
        <w:rPr>
          <w:highlight w:val="green"/>
        </w:rPr>
        <w:t xml:space="preserve"> about the option of investing in mutual funds.”]</w:t>
      </w:r>
      <w:r w:rsidRPr="00D92F2D">
        <w:rPr>
          <w:lang w:val="en-CA"/>
        </w:rPr>
        <w:t xml:space="preserve"> </w:t>
      </w:r>
      <w:r w:rsidRPr="00D92F2D">
        <w:rPr>
          <w:b/>
          <w:lang w:val="en-CA"/>
        </w:rPr>
        <w:t>Please provide your best advice ignoring any tax considerations</w:t>
      </w:r>
      <w:r w:rsidRPr="00D92F2D">
        <w:rPr>
          <w:lang w:val="en-CA"/>
        </w:rPr>
        <w:t>.</w:t>
      </w:r>
    </w:p>
    <w:p w14:paraId="56D8F100" w14:textId="77777777" w:rsidR="001172F9" w:rsidRDefault="001172F9" w:rsidP="001172F9">
      <w:pPr>
        <w:rPr>
          <w:lang w:val="en-CA"/>
        </w:rPr>
      </w:pPr>
    </w:p>
    <w:p w14:paraId="5BA275AC" w14:textId="77777777" w:rsidR="001172F9" w:rsidRPr="00E6082F" w:rsidRDefault="001172F9" w:rsidP="001172F9">
      <w:pPr>
        <w:pStyle w:val="Paragraphedeliste"/>
        <w:numPr>
          <w:ilvl w:val="0"/>
          <w:numId w:val="2"/>
        </w:numPr>
        <w:rPr>
          <w:lang w:val="en-CA"/>
        </w:rPr>
      </w:pPr>
      <w:r>
        <w:t xml:space="preserve">From the four options below, which one would you recommend first to </w:t>
      </w:r>
      <w:r w:rsidRPr="001172F9">
        <w:rPr>
          <w:highlight w:val="green"/>
          <w:lang w:val="en-CA"/>
        </w:rPr>
        <w:t>[IF NAME_L==1, INSERT “John”, IF NAME_L==2, INSERT “Paul”, IF NAME_L==3, INSERT “Suzie”, IF NAME_L==4, INSERT “Mary”]</w:t>
      </w:r>
      <w:r w:rsidRPr="00E6082F">
        <w:rPr>
          <w:lang w:val="en-CA"/>
        </w:rPr>
        <w:t>?</w:t>
      </w:r>
    </w:p>
    <w:p w14:paraId="02893E2D" w14:textId="7894BF36" w:rsidR="001172F9" w:rsidRPr="00E6082F" w:rsidRDefault="001172F9" w:rsidP="00DC2BF1">
      <w:pPr>
        <w:pStyle w:val="Paragraphedeliste"/>
        <w:numPr>
          <w:ilvl w:val="0"/>
          <w:numId w:val="40"/>
        </w:numPr>
        <w:rPr>
          <w:lang w:val="en-CA"/>
        </w:rPr>
      </w:pPr>
      <w:r w:rsidRPr="00E6082F">
        <w:rPr>
          <w:lang w:val="en-CA"/>
        </w:rPr>
        <w:t>Invest in a diversified portfolio of stock and bond mutual funds earnin</w:t>
      </w:r>
      <w:r>
        <w:rPr>
          <w:lang w:val="en-CA"/>
        </w:rPr>
        <w:t xml:space="preserve">g an expected annual return of </w:t>
      </w:r>
      <w:r w:rsidRPr="001172F9">
        <w:rPr>
          <w:highlight w:val="green"/>
          <w:lang w:val="en-CA"/>
        </w:rPr>
        <w:t>[IF RATE_L==1, INSERT “4”, IF RATE_L==2, INSERT “6”, IF RATE_L==3, INSERT “10</w:t>
      </w:r>
      <w:proofErr w:type="gramStart"/>
      <w:r w:rsidRPr="001172F9">
        <w:rPr>
          <w:highlight w:val="green"/>
          <w:lang w:val="en-CA"/>
        </w:rPr>
        <w:t>”]</w:t>
      </w:r>
      <w:r>
        <w:rPr>
          <w:lang w:val="en-CA"/>
        </w:rPr>
        <w:t>%</w:t>
      </w:r>
      <w:proofErr w:type="gramEnd"/>
      <w:r>
        <w:rPr>
          <w:lang w:val="en-CA"/>
        </w:rPr>
        <w:t>[</w:t>
      </w:r>
      <w:r w:rsidRPr="001172F9">
        <w:rPr>
          <w:highlight w:val="green"/>
          <w:lang w:val="en-CA"/>
        </w:rPr>
        <w:t>IF COMP==1, INSERT</w:t>
      </w:r>
      <w:r w:rsidRPr="00DC2BF1">
        <w:rPr>
          <w:highlight w:val="green"/>
          <w:lang w:val="en-CA"/>
        </w:rPr>
        <w:t xml:space="preserve">“, </w:t>
      </w:r>
      <w:r w:rsidR="00DC2BF1" w:rsidRPr="00DC2BF1">
        <w:rPr>
          <w:highlight w:val="green"/>
          <w:lang w:val="en-CA"/>
        </w:rPr>
        <w:t>where the investment sale contributes towards your compensation</w:t>
      </w:r>
      <w:r w:rsidRPr="00DC2BF1">
        <w:rPr>
          <w:highlight w:val="green"/>
          <w:lang w:val="en-CA"/>
        </w:rPr>
        <w:t>”].</w:t>
      </w:r>
      <w:r w:rsidRPr="00E6082F">
        <w:rPr>
          <w:lang w:val="en-CA"/>
        </w:rPr>
        <w:t xml:space="preserve"> </w:t>
      </w:r>
    </w:p>
    <w:p w14:paraId="6622ED08" w14:textId="13156531" w:rsidR="001172F9" w:rsidRPr="00E6082F" w:rsidRDefault="001172F9" w:rsidP="00DC2BF1">
      <w:pPr>
        <w:pStyle w:val="Paragraphedeliste"/>
        <w:numPr>
          <w:ilvl w:val="0"/>
          <w:numId w:val="40"/>
        </w:numPr>
        <w:rPr>
          <w:lang w:val="en-CA"/>
        </w:rPr>
      </w:pPr>
      <w:r>
        <w:rPr>
          <w:lang w:val="en-CA"/>
        </w:rPr>
        <w:t>Purchase a $10,</w:t>
      </w:r>
      <w:r w:rsidRPr="00E6082F">
        <w:rPr>
          <w:lang w:val="en-CA"/>
        </w:rPr>
        <w:t xml:space="preserve">000 per annum life annuity </w:t>
      </w:r>
      <w:r>
        <w:rPr>
          <w:lang w:val="en-CA"/>
        </w:rPr>
        <w:t>w</w:t>
      </w:r>
      <w:r w:rsidRPr="00C94923">
        <w:rPr>
          <w:lang w:val="en-CA"/>
        </w:rPr>
        <w:t xml:space="preserve">ith a 10 year payout guarantee </w:t>
      </w:r>
      <w:r>
        <w:rPr>
          <w:lang w:val="en-CA"/>
        </w:rPr>
        <w:t xml:space="preserve">with </w:t>
      </w:r>
      <w:r w:rsidRPr="001172F9">
        <w:rPr>
          <w:highlight w:val="green"/>
          <w:lang w:val="en-CA"/>
        </w:rPr>
        <w:t>$[IF NAME_L==1 OR NAME_L==2, INSERT “</w:t>
      </w:r>
      <w:r w:rsidRPr="001172F9">
        <w:rPr>
          <w:highlight w:val="green"/>
        </w:rPr>
        <w:t>151’975.68</w:t>
      </w:r>
      <w:r w:rsidRPr="001172F9">
        <w:rPr>
          <w:highlight w:val="green"/>
          <w:lang w:val="en-CA"/>
        </w:rPr>
        <w:t>”, IF NAME_L==3 OR NAME_L==4, INSERT “</w:t>
      </w:r>
      <w:r w:rsidRPr="001172F9">
        <w:rPr>
          <w:highlight w:val="green"/>
        </w:rPr>
        <w:t>163’265.31</w:t>
      </w:r>
      <w:r w:rsidRPr="001172F9">
        <w:rPr>
          <w:highlight w:val="green"/>
          <w:lang w:val="en-CA"/>
        </w:rPr>
        <w:t>”]</w:t>
      </w:r>
      <w:r>
        <w:rPr>
          <w:lang w:val="en-CA"/>
        </w:rPr>
        <w:t xml:space="preserve"> of </w:t>
      </w:r>
      <w:r w:rsidRPr="001172F9">
        <w:rPr>
          <w:highlight w:val="green"/>
          <w:lang w:val="en-CA"/>
        </w:rPr>
        <w:t>[</w:t>
      </w:r>
      <w:r w:rsidRPr="001172F9">
        <w:rPr>
          <w:color w:val="000000" w:themeColor="text1"/>
          <w:highlight w:val="green"/>
          <w:lang w:val="en-CA"/>
        </w:rPr>
        <w:t>IF NAME_L==1 OR NAME_L==2, INSERT “his”, IF NAME_L==3 OR NAME_L==4, INSERT “her”]</w:t>
      </w:r>
      <w:r>
        <w:rPr>
          <w:color w:val="000000" w:themeColor="text1"/>
          <w:lang w:val="en-CA"/>
        </w:rPr>
        <w:t xml:space="preserve"> </w:t>
      </w:r>
      <w:r w:rsidRPr="00E6082F">
        <w:rPr>
          <w:lang w:val="en-CA"/>
        </w:rPr>
        <w:t>retirement savings and invest the remain</w:t>
      </w:r>
      <w:r>
        <w:rPr>
          <w:lang w:val="en-CA"/>
        </w:rPr>
        <w:t>der</w:t>
      </w:r>
      <w:r w:rsidRPr="00E6082F">
        <w:rPr>
          <w:lang w:val="en-CA"/>
        </w:rPr>
        <w:t xml:space="preserve"> in a diversified portfolio</w:t>
      </w:r>
      <w:r>
        <w:rPr>
          <w:lang w:val="en-CA"/>
        </w:rPr>
        <w:t xml:space="preserve"> of </w:t>
      </w:r>
      <w:r w:rsidRPr="00E6082F">
        <w:rPr>
          <w:lang w:val="en-CA"/>
        </w:rPr>
        <w:t>stock and bond mutual funds earnin</w:t>
      </w:r>
      <w:r>
        <w:rPr>
          <w:lang w:val="en-CA"/>
        </w:rPr>
        <w:t xml:space="preserve">g an expected annual return of </w:t>
      </w:r>
      <w:r w:rsidRPr="001172F9">
        <w:rPr>
          <w:highlight w:val="green"/>
          <w:lang w:val="en-CA"/>
        </w:rPr>
        <w:t>[IF RATE_L==1, INSERT “4”, IF RATE_L==2, INSERT “6”, IF RATE_L==3, INSERT “10”]</w:t>
      </w:r>
      <w:r w:rsidRPr="005C1F36">
        <w:rPr>
          <w:lang w:val="en-CA"/>
        </w:rPr>
        <w:t>%</w:t>
      </w:r>
      <w:r w:rsidRPr="001172F9">
        <w:rPr>
          <w:highlight w:val="green"/>
          <w:lang w:val="en-CA"/>
        </w:rPr>
        <w:t>[IF COMP==1, INSER</w:t>
      </w:r>
      <w:r w:rsidRPr="00DC2BF1">
        <w:rPr>
          <w:highlight w:val="green"/>
          <w:lang w:val="en-CA"/>
        </w:rPr>
        <w:t xml:space="preserve">T“, </w:t>
      </w:r>
      <w:r w:rsidR="00DC2BF1" w:rsidRPr="00DC2BF1">
        <w:rPr>
          <w:highlight w:val="green"/>
          <w:lang w:val="en-CA"/>
        </w:rPr>
        <w:t>where the investment sale contributes towards your compensation</w:t>
      </w:r>
      <w:r w:rsidRPr="00DC2BF1">
        <w:rPr>
          <w:highlight w:val="green"/>
          <w:lang w:val="en-CA"/>
        </w:rPr>
        <w:t>”].</w:t>
      </w:r>
    </w:p>
    <w:p w14:paraId="64EC3DF3" w14:textId="77777777" w:rsidR="001172F9" w:rsidRDefault="001172F9" w:rsidP="00DC2BF1">
      <w:pPr>
        <w:pStyle w:val="Paragraphedeliste"/>
        <w:numPr>
          <w:ilvl w:val="0"/>
          <w:numId w:val="40"/>
        </w:numPr>
        <w:rPr>
          <w:lang w:val="en-CA"/>
        </w:rPr>
      </w:pPr>
      <w:r>
        <w:rPr>
          <w:lang w:val="en-CA"/>
        </w:rPr>
        <w:t xml:space="preserve">Invest </w:t>
      </w:r>
      <w:proofErr w:type="gramStart"/>
      <w:r>
        <w:rPr>
          <w:lang w:val="en-CA"/>
        </w:rPr>
        <w:t>all of</w:t>
      </w:r>
      <w:proofErr w:type="gramEnd"/>
      <w:r>
        <w:rPr>
          <w:lang w:val="en-CA"/>
        </w:rPr>
        <w:t xml:space="preserve"> </w:t>
      </w:r>
      <w:r w:rsidRPr="001172F9">
        <w:rPr>
          <w:highlight w:val="green"/>
          <w:lang w:val="en-CA"/>
        </w:rPr>
        <w:t>[IF NAME_L==1 OR NAME_L==2, INSERT “his”, IF NAME_L==3 OR NAME_L==4, INSERT “her”]</w:t>
      </w:r>
      <w:r w:rsidRPr="00D427A3">
        <w:t xml:space="preserve"> </w:t>
      </w:r>
      <w:r>
        <w:rPr>
          <w:lang w:val="en-CA"/>
        </w:rPr>
        <w:t>retirement savings in a Segregated Fund yielding annual income of $[</w:t>
      </w:r>
      <w:r w:rsidRPr="001172F9">
        <w:rPr>
          <w:highlight w:val="green"/>
          <w:lang w:val="en-CA"/>
        </w:rPr>
        <w:t xml:space="preserve">IF </w:t>
      </w:r>
      <w:r w:rsidRPr="001172F9">
        <w:rPr>
          <w:color w:val="000000" w:themeColor="text1"/>
          <w:highlight w:val="green"/>
          <w:lang w:val="en-CA"/>
        </w:rPr>
        <w:t>PAYOUT==</w:t>
      </w:r>
      <w:r w:rsidRPr="001172F9">
        <w:rPr>
          <w:highlight w:val="green"/>
          <w:lang w:val="en-CA"/>
        </w:rPr>
        <w:t>1, INSERT “</w:t>
      </w:r>
      <w:r w:rsidRPr="001172F9">
        <w:rPr>
          <w:color w:val="000000" w:themeColor="text1"/>
          <w:highlight w:val="green"/>
          <w:lang w:val="en-CA"/>
        </w:rPr>
        <w:t>15,750</w:t>
      </w:r>
      <w:r w:rsidRPr="001172F9">
        <w:rPr>
          <w:highlight w:val="green"/>
          <w:lang w:val="en-CA"/>
        </w:rPr>
        <w:t xml:space="preserve">”, IF </w:t>
      </w:r>
      <w:r w:rsidRPr="001172F9">
        <w:rPr>
          <w:color w:val="000000" w:themeColor="text1"/>
          <w:highlight w:val="green"/>
          <w:lang w:val="en-CA"/>
        </w:rPr>
        <w:t xml:space="preserve">PAYOUT==2, </w:t>
      </w:r>
      <w:r w:rsidRPr="001172F9">
        <w:rPr>
          <w:highlight w:val="green"/>
          <w:lang w:val="en-CA"/>
        </w:rPr>
        <w:t>INSERT “</w:t>
      </w:r>
      <w:r w:rsidRPr="001172F9">
        <w:rPr>
          <w:color w:val="000000" w:themeColor="text1"/>
          <w:highlight w:val="green"/>
          <w:lang w:val="en-CA"/>
        </w:rPr>
        <w:t>14,000”</w:t>
      </w:r>
      <w:r w:rsidRPr="001172F9">
        <w:rPr>
          <w:highlight w:val="green"/>
          <w:lang w:val="en-CA"/>
        </w:rPr>
        <w:t>]</w:t>
      </w:r>
      <w:r w:rsidRPr="001172F9">
        <w:rPr>
          <w:color w:val="000000" w:themeColor="text1"/>
          <w:highlight w:val="green"/>
          <w:lang w:val="en-CA"/>
        </w:rPr>
        <w:t>.</w:t>
      </w:r>
    </w:p>
    <w:p w14:paraId="56116F4A" w14:textId="77777777" w:rsidR="001172F9" w:rsidRPr="0007696A" w:rsidRDefault="001172F9" w:rsidP="00DC2BF1">
      <w:pPr>
        <w:pStyle w:val="Paragraphedeliste"/>
        <w:numPr>
          <w:ilvl w:val="0"/>
          <w:numId w:val="40"/>
        </w:numPr>
        <w:rPr>
          <w:lang w:val="en-CA"/>
        </w:rPr>
      </w:pPr>
      <w:r>
        <w:rPr>
          <w:lang w:val="en-CA"/>
        </w:rPr>
        <w:t xml:space="preserve">Invest all of </w:t>
      </w:r>
      <w:r w:rsidRPr="00D427A3">
        <w:rPr>
          <w:lang w:val="en-CA"/>
        </w:rPr>
        <w:t>[</w:t>
      </w:r>
      <w:r w:rsidRPr="001172F9">
        <w:rPr>
          <w:highlight w:val="green"/>
          <w:lang w:val="en-CA"/>
        </w:rPr>
        <w:t>IF NAME_L==1 OR NAME_L==2, INSERT “his”, IF NAME_L==3 OR NAME_L==4, INSERT “her”</w:t>
      </w:r>
      <w:r w:rsidRPr="00D427A3">
        <w:rPr>
          <w:lang w:val="en-CA"/>
        </w:rPr>
        <w:t>]</w:t>
      </w:r>
      <w:r w:rsidRPr="00D427A3">
        <w:t xml:space="preserve"> </w:t>
      </w:r>
      <w:r>
        <w:rPr>
          <w:lang w:val="en-CA"/>
        </w:rPr>
        <w:t>retirement savings in a life annuity w</w:t>
      </w:r>
      <w:r w:rsidRPr="00C94923">
        <w:rPr>
          <w:lang w:val="en-CA"/>
        </w:rPr>
        <w:t>ith a 10 year payout guarantee</w:t>
      </w:r>
      <w:r>
        <w:rPr>
          <w:lang w:val="en-CA"/>
        </w:rPr>
        <w:t xml:space="preserve"> yielding $[</w:t>
      </w:r>
      <w:r w:rsidRPr="001172F9">
        <w:rPr>
          <w:highlight w:val="green"/>
          <w:lang w:val="en-CA"/>
        </w:rPr>
        <w:t>IF NAME_L==1 OR NAME_L==2, INSERT “23’030.00”, IF NAME_L==3 OR NAME_L==4, INSERT “21’437.50”]</w:t>
      </w:r>
      <w:r w:rsidRPr="00E0335E">
        <w:rPr>
          <w:lang w:val="en-CA"/>
        </w:rPr>
        <w:t xml:space="preserve"> </w:t>
      </w:r>
      <w:r>
        <w:rPr>
          <w:lang w:val="en-CA"/>
        </w:rPr>
        <w:t xml:space="preserve">in annual payout. </w:t>
      </w:r>
    </w:p>
    <w:p w14:paraId="6B9B771A" w14:textId="77777777" w:rsidR="009B7656" w:rsidRPr="00F42486" w:rsidRDefault="009B7656" w:rsidP="00EA63FD">
      <w:pPr>
        <w:rPr>
          <w:lang w:val="en-CA"/>
        </w:rPr>
      </w:pPr>
    </w:p>
    <w:p w14:paraId="1AAEDBDB" w14:textId="77777777" w:rsidR="00334EC0" w:rsidRPr="00F42486" w:rsidRDefault="00334EC0" w:rsidP="00D942F8"/>
    <w:p w14:paraId="042EED50" w14:textId="5927C407" w:rsidR="007A2FFE" w:rsidRDefault="007A2FFE" w:rsidP="007A2FFE">
      <w:r w:rsidRPr="007A2FFE">
        <w:rPr>
          <w:highlight w:val="green"/>
        </w:rPr>
        <w:t>[NEXT PAIR OF SUB</w:t>
      </w:r>
      <w:r w:rsidR="00880269">
        <w:rPr>
          <w:highlight w:val="green"/>
        </w:rPr>
        <w:t>S</w:t>
      </w:r>
      <w:r w:rsidRPr="007A2FFE">
        <w:rPr>
          <w:highlight w:val="green"/>
        </w:rPr>
        <w:t>ECTIONS STARTS]</w:t>
      </w:r>
    </w:p>
    <w:p w14:paraId="2A9B92D0" w14:textId="3765D9B4" w:rsidR="00334EC0" w:rsidRDefault="00334EC0" w:rsidP="00D942F8">
      <w:r>
        <w:rPr>
          <w:bCs/>
        </w:rPr>
        <w:t>[NEW SCREEN]</w:t>
      </w:r>
    </w:p>
    <w:p w14:paraId="1C6E3875" w14:textId="01C98262" w:rsidR="00D942F8" w:rsidRPr="00366EC4" w:rsidRDefault="00D942F8" w:rsidP="00D942F8">
      <w:r w:rsidRPr="00366EC4">
        <w:t>[</w:t>
      </w:r>
      <w:r w:rsidR="00EA63FD" w:rsidRPr="00366EC4">
        <w:t>SECTION 2.5</w:t>
      </w:r>
      <w:r w:rsidRPr="00366EC4">
        <w:t>]</w:t>
      </w:r>
    </w:p>
    <w:p w14:paraId="08D7CCF3" w14:textId="7A1BF05D" w:rsidR="00696A03" w:rsidRPr="00366EC4" w:rsidRDefault="00696A03" w:rsidP="00D942F8"/>
    <w:p w14:paraId="22D558FF"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6DC4046D" w14:textId="77777777" w:rsidR="00C93A60" w:rsidRDefault="00C93A60" w:rsidP="00C93A60"/>
    <w:p w14:paraId="114EF464" w14:textId="702BBC22" w:rsidR="000D3917" w:rsidRDefault="000D3917" w:rsidP="000D3917">
      <w:pPr>
        <w:rPr>
          <w:lang w:val="en-CA"/>
        </w:rPr>
      </w:pPr>
      <w:r w:rsidRPr="00774494">
        <w:rPr>
          <w:highlight w:val="green"/>
          <w:lang w:val="en-CA"/>
        </w:rPr>
        <w:t>[IF NAME_C==1, INSERT “Joe”, IF NAME_C==2, INSERT “Justin”, IF NAME_C==3, INSERT “Sophie”, IF NAME_C==4, INSERT “Isabell</w:t>
      </w:r>
      <w:r w:rsidR="00774494" w:rsidRPr="00774494">
        <w:rPr>
          <w:highlight w:val="green"/>
          <w:lang w:val="en-CA"/>
        </w:rPr>
        <w:t>e</w:t>
      </w:r>
      <w:r w:rsidRPr="00774494">
        <w:rPr>
          <w:highlight w:val="green"/>
          <w:lang w:val="en-CA"/>
        </w:rPr>
        <w:t>”]</w:t>
      </w:r>
      <w:r>
        <w:rPr>
          <w:lang w:val="en-CA"/>
        </w:rPr>
        <w:t xml:space="preserve"> is 70 years old. [</w:t>
      </w:r>
      <w:r w:rsidRPr="00774494">
        <w:rPr>
          <w:highlight w:val="green"/>
          <w:lang w:val="en-CA"/>
        </w:rPr>
        <w:t>IF NAME_C==1 OR NAME_C==2, INSERT “He”, IF NAME_C==3 OR NAME_C==4, INSERT “She”]</w:t>
      </w:r>
      <w:r>
        <w:rPr>
          <w:lang w:val="en-CA"/>
        </w:rPr>
        <w:t xml:space="preserve"> lives alone in a house currently worth $250,000</w:t>
      </w:r>
      <w:r w:rsidR="00774494">
        <w:rPr>
          <w:lang w:val="en-CA"/>
        </w:rPr>
        <w:t>. [</w:t>
      </w:r>
      <w:r w:rsidR="00774494" w:rsidRPr="00774494">
        <w:rPr>
          <w:highlight w:val="green"/>
          <w:lang w:val="en-CA"/>
        </w:rPr>
        <w:t>IF NAME_C==1 OR NAME_C==2, INSERT “He”, IF NAME_C==3 OR NAME_C==4, INSERT “She”]</w:t>
      </w:r>
      <w:r w:rsidR="00774494">
        <w:rPr>
          <w:lang w:val="en-CA"/>
        </w:rPr>
        <w:t xml:space="preserve"> has</w:t>
      </w:r>
      <w:r>
        <w:rPr>
          <w:lang w:val="en-CA"/>
        </w:rPr>
        <w:t xml:space="preserve"> a mortgage of $125,000 at an interest rate of [</w:t>
      </w:r>
      <w:r w:rsidRPr="00774494">
        <w:rPr>
          <w:highlight w:val="green"/>
          <w:lang w:val="en-CA"/>
        </w:rPr>
        <w:t>IF BORROW==1, INSERT “1.5”, IF BORROW ==2, INSERT “2.5”, IF BORROW==3, INSERT “3.5</w:t>
      </w:r>
      <w:proofErr w:type="gramStart"/>
      <w:r w:rsidRPr="00774494">
        <w:rPr>
          <w:highlight w:val="green"/>
          <w:lang w:val="en-CA"/>
        </w:rPr>
        <w:t>”</w:t>
      </w:r>
      <w:r w:rsidRPr="00787A8D">
        <w:rPr>
          <w:lang w:val="en-CA"/>
        </w:rPr>
        <w:t>]</w:t>
      </w:r>
      <w:r>
        <w:rPr>
          <w:lang w:val="en-CA"/>
        </w:rPr>
        <w:t>%</w:t>
      </w:r>
      <w:proofErr w:type="gramEnd"/>
      <w:r>
        <w:rPr>
          <w:lang w:val="en-CA"/>
        </w:rPr>
        <w:t xml:space="preserve"> per year. [</w:t>
      </w:r>
      <w:r w:rsidRPr="00774494">
        <w:rPr>
          <w:highlight w:val="green"/>
          <w:lang w:val="en-CA"/>
        </w:rPr>
        <w:t>IF NAME_C==1 OR NAME_C==2, INSERT “He”, IF NAME_C==3 OR NAME_C==4, INSERT “She”]</w:t>
      </w:r>
      <w:r>
        <w:rPr>
          <w:lang w:val="en-CA"/>
        </w:rPr>
        <w:t xml:space="preserve"> has $125,000 in retirement savings (all in a TFSA). [</w:t>
      </w:r>
      <w:r w:rsidRPr="00774494">
        <w:rPr>
          <w:highlight w:val="green"/>
          <w:lang w:val="en-CA"/>
        </w:rPr>
        <w:t>IF NAME_C==1 OR NAME_C==2, INSERT “He”, IF NAME_C==3 OR NAME_C==4, INSERT “She”</w:t>
      </w:r>
      <w:r w:rsidRPr="00787A8D">
        <w:rPr>
          <w:lang w:val="en-CA"/>
        </w:rPr>
        <w:t>]</w:t>
      </w:r>
      <w:r>
        <w:rPr>
          <w:lang w:val="en-CA"/>
        </w:rPr>
        <w:t xml:space="preserve"> has annual after-tax pension income of $30,000 (includes OAS </w:t>
      </w:r>
      <w:r>
        <w:rPr>
          <w:lang w:val="en-CA"/>
        </w:rPr>
        <w:lastRenderedPageBreak/>
        <w:t xml:space="preserve">and other income sources). </w:t>
      </w:r>
      <w:r w:rsidRPr="004B4985">
        <w:rPr>
          <w:lang w:val="en-CA"/>
        </w:rPr>
        <w:t>[</w:t>
      </w:r>
      <w:r w:rsidRPr="00774494">
        <w:rPr>
          <w:highlight w:val="green"/>
          <w:lang w:val="en-CA"/>
        </w:rPr>
        <w:t>IF NAME_C==1, INSERT “Joe”, IF NAME_C==2, INSERT “Justin”, IF NAME_C==3, INSERT “Sophie”, IF NAME_C==4, INSERT “Isabell</w:t>
      </w:r>
      <w:r w:rsidR="00774494">
        <w:rPr>
          <w:highlight w:val="green"/>
          <w:lang w:val="en-CA"/>
        </w:rPr>
        <w:t>e</w:t>
      </w:r>
      <w:r w:rsidRPr="00774494">
        <w:rPr>
          <w:highlight w:val="green"/>
          <w:lang w:val="en-CA"/>
        </w:rPr>
        <w:t>”]</w:t>
      </w:r>
      <w:r>
        <w:rPr>
          <w:lang w:val="en-CA"/>
        </w:rPr>
        <w:t xml:space="preserve"> would like to make sure [</w:t>
      </w:r>
      <w:r w:rsidRPr="00774494">
        <w:rPr>
          <w:highlight w:val="green"/>
          <w:lang w:val="en-CA"/>
        </w:rPr>
        <w:t>IF NAME_C==1 OR NAME_C==2, INSERT “he”, IF NAME_C==3 OR NAME_C==4, INSERT “she”]</w:t>
      </w:r>
      <w:r>
        <w:rPr>
          <w:lang w:val="en-CA"/>
        </w:rPr>
        <w:t xml:space="preserve"> can afford long-term care when [</w:t>
      </w:r>
      <w:r w:rsidRPr="00774494">
        <w:rPr>
          <w:highlight w:val="green"/>
          <w:lang w:val="en-CA"/>
        </w:rPr>
        <w:t>IF NAME_C==1 OR NAME_C==2, INSERT “he”, IF NAME_C==3 OR NAME_C==4, INSERT “she”]</w:t>
      </w:r>
      <w:r>
        <w:rPr>
          <w:lang w:val="en-CA"/>
        </w:rPr>
        <w:t xml:space="preserve"> needs it. The cost of one-year in a nursing home facility is close to $50,000 and [</w:t>
      </w:r>
      <w:r w:rsidRPr="005F4994">
        <w:rPr>
          <w:highlight w:val="green"/>
          <w:lang w:val="en-CA"/>
        </w:rPr>
        <w:t>IF NAME_C==1 OR NAME_C==2, INSERT “he”, IF NAME_C==3 OR NAME_C==4, INSERT “she”]</w:t>
      </w:r>
      <w:r>
        <w:rPr>
          <w:lang w:val="en-CA"/>
        </w:rPr>
        <w:t xml:space="preserve"> has been told that</w:t>
      </w:r>
      <w:r w:rsidR="005F4994">
        <w:rPr>
          <w:lang w:val="en-CA"/>
        </w:rPr>
        <w:t>,</w:t>
      </w:r>
      <w:r>
        <w:rPr>
          <w:lang w:val="en-CA"/>
        </w:rPr>
        <w:t xml:space="preserve"> in general</w:t>
      </w:r>
      <w:r w:rsidR="005F4994">
        <w:rPr>
          <w:lang w:val="en-CA"/>
        </w:rPr>
        <w:t>,</w:t>
      </w:r>
      <w:r>
        <w:rPr>
          <w:lang w:val="en-CA"/>
        </w:rPr>
        <w:t xml:space="preserve"> people can expect to live 2 to 3 years in a nursing home or other long-term care facility before they die. [</w:t>
      </w:r>
      <w:r w:rsidRPr="005F4994">
        <w:rPr>
          <w:highlight w:val="green"/>
          <w:lang w:val="en-CA"/>
        </w:rPr>
        <w:t>IF NAME_C==1 OR NAME_C==2, INSERT “He”, IF NAME_C==3 OR NAME_C==4, INSERT “She”]</w:t>
      </w:r>
      <w:r>
        <w:rPr>
          <w:lang w:val="en-CA"/>
        </w:rPr>
        <w:t xml:space="preserve"> is in [</w:t>
      </w:r>
      <w:r w:rsidRPr="005F4994">
        <w:rPr>
          <w:highlight w:val="green"/>
          <w:lang w:val="en-CA"/>
        </w:rPr>
        <w:t>IF HEALTH_C==1, INSERT= “excellent (above average)”, IF HEALTH_C==2, INSERT= “good (average)”, IF HEALTH_C==3, INSERT= “poor (below average)”</w:t>
      </w:r>
      <w:r w:rsidRPr="00B13528">
        <w:rPr>
          <w:lang w:val="en-CA"/>
        </w:rPr>
        <w:t xml:space="preserve">] </w:t>
      </w:r>
      <w:r>
        <w:rPr>
          <w:lang w:val="en-CA"/>
        </w:rPr>
        <w:t>health. [</w:t>
      </w:r>
      <w:r w:rsidRPr="005F4994">
        <w:rPr>
          <w:highlight w:val="green"/>
          <w:lang w:val="en-CA"/>
        </w:rPr>
        <w:t>IF NAME_C==1 OR NAME_C==2, INSERT “He”, IF NAME_C==3 OR NAME_C==4, INSERT “She”]</w:t>
      </w:r>
      <w:r>
        <w:rPr>
          <w:lang w:val="en-CA"/>
        </w:rPr>
        <w:t xml:space="preserve"> does not expect to stay in [</w:t>
      </w:r>
      <w:r w:rsidRPr="005F4994">
        <w:rPr>
          <w:highlight w:val="green"/>
          <w:lang w:val="en-CA"/>
        </w:rPr>
        <w:t>IF NAME_C==1 OR NAME_C==2, INSERT “his”, IF NAME==3 OR NAME==4, INSERT “her”</w:t>
      </w:r>
      <w:r w:rsidRPr="00787A8D">
        <w:rPr>
          <w:lang w:val="en-CA"/>
        </w:rPr>
        <w:t>]</w:t>
      </w:r>
      <w:r>
        <w:rPr>
          <w:lang w:val="en-CA"/>
        </w:rPr>
        <w:t xml:space="preserve"> </w:t>
      </w:r>
      <w:r w:rsidR="005F4994">
        <w:rPr>
          <w:lang w:val="en-CA"/>
        </w:rPr>
        <w:t>home</w:t>
      </w:r>
      <w:r>
        <w:rPr>
          <w:lang w:val="en-CA"/>
        </w:rPr>
        <w:t xml:space="preserve"> should [</w:t>
      </w:r>
      <w:r w:rsidRPr="005F4994">
        <w:rPr>
          <w:highlight w:val="green"/>
          <w:lang w:val="en-CA"/>
        </w:rPr>
        <w:t>IF NAME_C==1 OR NAME_C==2, INSERT “he”, IF NAME_C==3 OR NAME_C==4, INSERT “she”]</w:t>
      </w:r>
      <w:r w:rsidRPr="000570E9">
        <w:rPr>
          <w:lang w:val="en-CA"/>
        </w:rPr>
        <w:t xml:space="preserve"> need long-term care. </w:t>
      </w:r>
      <w:r w:rsidRPr="005F4994">
        <w:rPr>
          <w:highlight w:val="green"/>
          <w:lang w:val="en-CA"/>
        </w:rPr>
        <w:t>[IF SOLICIT_C==1</w:t>
      </w:r>
      <w:r w:rsidR="005F4994" w:rsidRPr="005F4994">
        <w:rPr>
          <w:highlight w:val="green"/>
          <w:lang w:val="en-CA"/>
        </w:rPr>
        <w:t xml:space="preserve"> AND (NAME_C==1 OR NAME_C==2)</w:t>
      </w:r>
      <w:r w:rsidRPr="005F4994">
        <w:rPr>
          <w:highlight w:val="green"/>
          <w:lang w:val="en-CA"/>
        </w:rPr>
        <w:t>, INSERT “</w:t>
      </w:r>
      <w:r w:rsidR="005F4994" w:rsidRPr="005F4994">
        <w:rPr>
          <w:highlight w:val="green"/>
        </w:rPr>
        <w:t xml:space="preserve">The client </w:t>
      </w:r>
      <w:proofErr w:type="spellStart"/>
      <w:r w:rsidR="005F4994" w:rsidRPr="005F4994">
        <w:rPr>
          <w:highlight w:val="green"/>
        </w:rPr>
        <w:t>inquires</w:t>
      </w:r>
      <w:proofErr w:type="spellEnd"/>
      <w:r w:rsidR="005F4994" w:rsidRPr="005F4994">
        <w:rPr>
          <w:highlight w:val="green"/>
        </w:rPr>
        <w:t xml:space="preserve"> about the option of using his retirement savings to pay off his mortgage.</w:t>
      </w:r>
      <w:r w:rsidRPr="005F4994">
        <w:rPr>
          <w:highlight w:val="green"/>
        </w:rPr>
        <w:t>”</w:t>
      </w:r>
      <w:r w:rsidR="005F4994" w:rsidRPr="005F4994">
        <w:rPr>
          <w:highlight w:val="green"/>
        </w:rPr>
        <w:t xml:space="preserve">, </w:t>
      </w:r>
      <w:r w:rsidR="005F4994" w:rsidRPr="005F4994">
        <w:rPr>
          <w:highlight w:val="green"/>
          <w:lang w:val="en-CA"/>
        </w:rPr>
        <w:t>IF SOLICIT_C==1 AND (NAME_C==3 OR NAME_C==4), INSERT “</w:t>
      </w:r>
      <w:r w:rsidR="005F4994" w:rsidRPr="005F4994">
        <w:rPr>
          <w:highlight w:val="green"/>
        </w:rPr>
        <w:t xml:space="preserve">The client </w:t>
      </w:r>
      <w:proofErr w:type="spellStart"/>
      <w:r w:rsidR="005F4994" w:rsidRPr="005F4994">
        <w:rPr>
          <w:highlight w:val="green"/>
        </w:rPr>
        <w:t>inquires</w:t>
      </w:r>
      <w:proofErr w:type="spellEnd"/>
      <w:r w:rsidR="005F4994" w:rsidRPr="005F4994">
        <w:rPr>
          <w:highlight w:val="green"/>
        </w:rPr>
        <w:t xml:space="preserve"> about the option of using her retirement savings to pay off her mortgage.”]</w:t>
      </w:r>
    </w:p>
    <w:p w14:paraId="5C275556" w14:textId="17D134C9" w:rsidR="00696A03" w:rsidRDefault="00696A03" w:rsidP="00696A03">
      <w:pPr>
        <w:rPr>
          <w:lang w:val="en-CA"/>
        </w:rPr>
      </w:pPr>
    </w:p>
    <w:p w14:paraId="4CE18E17" w14:textId="24D93454" w:rsidR="000D3917" w:rsidRPr="00E6082F" w:rsidRDefault="000D3917" w:rsidP="000D3917">
      <w:pPr>
        <w:pStyle w:val="Paragraphedeliste"/>
        <w:numPr>
          <w:ilvl w:val="0"/>
          <w:numId w:val="2"/>
        </w:numPr>
        <w:rPr>
          <w:lang w:val="en-CA"/>
        </w:rPr>
      </w:pPr>
      <w:r>
        <w:t xml:space="preserve">From the three options below, which one would you recommend first to </w:t>
      </w:r>
      <w:r w:rsidRPr="000D3917">
        <w:rPr>
          <w:highlight w:val="green"/>
          <w:lang w:val="en-CA"/>
        </w:rPr>
        <w:t>[IF NAME_C==1, INSERT “Joe”, IF NAME_C==2, INSERT “Justin”, IF NAME_C==3, INSERT “Sophie”, IF NAME_C==4, INSERT “Isabell</w:t>
      </w:r>
      <w:r>
        <w:rPr>
          <w:highlight w:val="green"/>
          <w:lang w:val="en-CA"/>
        </w:rPr>
        <w:t>e</w:t>
      </w:r>
      <w:r w:rsidRPr="000D3917">
        <w:rPr>
          <w:highlight w:val="green"/>
          <w:lang w:val="en-CA"/>
        </w:rPr>
        <w:t>”]</w:t>
      </w:r>
      <w:r>
        <w:t>?</w:t>
      </w:r>
    </w:p>
    <w:p w14:paraId="0414F60E" w14:textId="3CE6F345" w:rsidR="000D3917" w:rsidRDefault="000D3917" w:rsidP="000D3917">
      <w:r>
        <w:t>1 Pay off</w:t>
      </w:r>
      <w:r w:rsidRPr="00E6082F">
        <w:t xml:space="preserve"> [</w:t>
      </w:r>
      <w:r w:rsidRPr="000D3917">
        <w:rPr>
          <w:highlight w:val="green"/>
        </w:rPr>
        <w:t>IF NAME_C==1 OR NAME_C==2, INSERT “his”, IF NAME_C==3 OR NAME_C==4, INSERT “her”</w:t>
      </w:r>
      <w:r w:rsidRPr="00E6082F">
        <w:t>]</w:t>
      </w:r>
      <w:r>
        <w:t xml:space="preserve"> </w:t>
      </w:r>
      <w:r w:rsidRPr="00E6082F">
        <w:t>mortgage with [</w:t>
      </w:r>
      <w:r w:rsidRPr="000D3917">
        <w:rPr>
          <w:highlight w:val="green"/>
        </w:rPr>
        <w:t>IF NAME_C==1 OR NAME_C==2, INSERT “his”, IF NAME_C==3 OR NAME_C==4, INSERT “her”]</w:t>
      </w:r>
      <w:r>
        <w:t xml:space="preserve"> </w:t>
      </w:r>
      <w:r w:rsidRPr="00E6082F">
        <w:t xml:space="preserve">retirement savings. </w:t>
      </w:r>
    </w:p>
    <w:p w14:paraId="33302791" w14:textId="47F05CF0" w:rsidR="000D3917" w:rsidRDefault="000D3917" w:rsidP="000D3917">
      <w:r>
        <w:t xml:space="preserve">2 </w:t>
      </w:r>
      <w:r w:rsidRPr="00E6082F">
        <w:t>Invest [</w:t>
      </w:r>
      <w:r w:rsidRPr="000D3917">
        <w:rPr>
          <w:highlight w:val="green"/>
        </w:rPr>
        <w:t>IF NAME_C==1 OR NAME_C==2, INSERT “his”, IF NAME_C==3 OR NAME_C==4, INSERT “her”</w:t>
      </w:r>
      <w:r w:rsidRPr="00E6082F">
        <w:t>]</w:t>
      </w:r>
      <w:r>
        <w:t xml:space="preserve"> </w:t>
      </w:r>
      <w:r w:rsidRPr="00E6082F">
        <w:t xml:space="preserve">retirement savings in stock and bonds mutual funds </w:t>
      </w:r>
      <w:r>
        <w:t>at</w:t>
      </w:r>
      <w:r w:rsidRPr="00E6082F">
        <w:t xml:space="preserve"> a</w:t>
      </w:r>
      <w:r>
        <w:t xml:space="preserve">n expected after-tax return of </w:t>
      </w:r>
      <w:r w:rsidRPr="00E6082F">
        <w:t>[</w:t>
      </w:r>
      <w:r w:rsidRPr="000D3917">
        <w:rPr>
          <w:highlight w:val="green"/>
        </w:rPr>
        <w:t>IF RATE_C==1, INSERT “2”, IF RATE_C==2, INSERT “3”, IF RATE_C==3, INSERT “5”</w:t>
      </w:r>
      <w:r w:rsidRPr="00E6082F">
        <w:t>]</w:t>
      </w:r>
      <w:r>
        <w:t xml:space="preserve">% </w:t>
      </w:r>
      <w:r w:rsidRPr="00E6082F">
        <w:t>per year and use this capital to fund long-term care ex</w:t>
      </w:r>
      <w:r>
        <w:t>penses</w:t>
      </w:r>
    </w:p>
    <w:p w14:paraId="596AAD28" w14:textId="1C0CD39F" w:rsidR="000D3917" w:rsidRPr="00FF0F58" w:rsidRDefault="000D3917" w:rsidP="000D3917">
      <w:r>
        <w:t xml:space="preserve">3 </w:t>
      </w:r>
      <w:r w:rsidRPr="00E6082F">
        <w:rPr>
          <w:lang w:val="en-CA"/>
        </w:rPr>
        <w:t>Purchase a long-term care insurance policy for a c</w:t>
      </w:r>
      <w:r>
        <w:rPr>
          <w:lang w:val="en-CA"/>
        </w:rPr>
        <w:t xml:space="preserve">ost of </w:t>
      </w:r>
      <w:r w:rsidRPr="000D3917">
        <w:rPr>
          <w:highlight w:val="green"/>
          <w:lang w:val="en-CA"/>
        </w:rPr>
        <w:t>$</w:t>
      </w:r>
      <w:r>
        <w:rPr>
          <w:highlight w:val="green"/>
          <w:lang w:val="en-CA"/>
        </w:rPr>
        <w:t>[IF NAME_C==1 OR</w:t>
      </w:r>
      <w:r w:rsidRPr="000D3917">
        <w:rPr>
          <w:highlight w:val="green"/>
          <w:lang w:val="en-CA"/>
        </w:rPr>
        <w:t xml:space="preserve"> NAME_C==2, INSERT “280”, IF NAME_C==3</w:t>
      </w:r>
      <w:r>
        <w:rPr>
          <w:highlight w:val="green"/>
          <w:lang w:val="en-CA"/>
        </w:rPr>
        <w:t xml:space="preserve"> OR</w:t>
      </w:r>
      <w:r w:rsidRPr="000D3917">
        <w:rPr>
          <w:highlight w:val="green"/>
          <w:lang w:val="en-CA"/>
        </w:rPr>
        <w:t xml:space="preserve"> NAME_C==4, INSERT “</w:t>
      </w:r>
      <w:r w:rsidRPr="000D3917">
        <w:rPr>
          <w:highlight w:val="green"/>
        </w:rPr>
        <w:t>210</w:t>
      </w:r>
      <w:r w:rsidRPr="000D3917">
        <w:rPr>
          <w:highlight w:val="green"/>
          <w:lang w:val="en-CA"/>
        </w:rPr>
        <w:t>”]</w:t>
      </w:r>
      <w:r>
        <w:rPr>
          <w:lang w:val="en-CA"/>
        </w:rPr>
        <w:t xml:space="preserve"> </w:t>
      </w:r>
      <w:r w:rsidRPr="00E6082F">
        <w:rPr>
          <w:lang w:val="en-CA"/>
        </w:rPr>
        <w:t xml:space="preserve">per month. The benefit would be of </w:t>
      </w:r>
      <w:r>
        <w:rPr>
          <w:lang w:val="en-CA"/>
        </w:rPr>
        <w:t>$</w:t>
      </w:r>
      <w:r w:rsidRPr="00E6082F">
        <w:rPr>
          <w:lang w:val="en-CA"/>
        </w:rPr>
        <w:t>2</w:t>
      </w:r>
      <w:r>
        <w:rPr>
          <w:lang w:val="en-CA"/>
        </w:rPr>
        <w:t>,</w:t>
      </w:r>
      <w:r w:rsidRPr="00E6082F">
        <w:rPr>
          <w:lang w:val="en-CA"/>
        </w:rPr>
        <w:t xml:space="preserve">000 per month should </w:t>
      </w:r>
      <w:r w:rsidRPr="0023643F">
        <w:rPr>
          <w:lang w:val="en-CA"/>
        </w:rPr>
        <w:t>[</w:t>
      </w:r>
      <w:r w:rsidRPr="000D3917">
        <w:rPr>
          <w:highlight w:val="green"/>
          <w:lang w:val="en-CA"/>
        </w:rPr>
        <w:t>IF NAME_C==1 OR NAME_C==2, INSERT “he”, IF NAME_C==3 OR NAME_C==4, INSERT “she”</w:t>
      </w:r>
      <w:r w:rsidRPr="00787A8D">
        <w:rPr>
          <w:lang w:val="en-CA"/>
        </w:rPr>
        <w:t>]</w:t>
      </w:r>
      <w:r>
        <w:rPr>
          <w:lang w:val="en-CA"/>
        </w:rPr>
        <w:t xml:space="preserve"> </w:t>
      </w:r>
      <w:r w:rsidRPr="00E6082F">
        <w:rPr>
          <w:lang w:val="en-CA"/>
        </w:rPr>
        <w:t xml:space="preserve">require </w:t>
      </w:r>
      <w:r w:rsidR="00120F31">
        <w:rPr>
          <w:lang w:val="en-CA"/>
        </w:rPr>
        <w:t>long-term care</w:t>
      </w:r>
      <w:r w:rsidRPr="00E6082F">
        <w:rPr>
          <w:lang w:val="en-CA"/>
        </w:rPr>
        <w:t xml:space="preserve">.  </w:t>
      </w:r>
    </w:p>
    <w:p w14:paraId="28819716" w14:textId="77777777" w:rsidR="000D3917" w:rsidRPr="00FF0F58" w:rsidRDefault="000D3917" w:rsidP="000D3917">
      <w:pPr>
        <w:jc w:val="both"/>
      </w:pPr>
    </w:p>
    <w:p w14:paraId="63FB15FD" w14:textId="77777777" w:rsidR="00334EC0" w:rsidRDefault="00334EC0" w:rsidP="00696A03">
      <w:pPr>
        <w:rPr>
          <w:lang w:val="en-CA"/>
        </w:rPr>
      </w:pPr>
    </w:p>
    <w:p w14:paraId="6FEE9E9F" w14:textId="737DC08D" w:rsidR="00696A03" w:rsidRDefault="00334EC0" w:rsidP="00D942F8">
      <w:r>
        <w:rPr>
          <w:bCs/>
        </w:rPr>
        <w:t>[NEW SCREEN]</w:t>
      </w:r>
    </w:p>
    <w:p w14:paraId="06AA5B53" w14:textId="3655EEBB" w:rsidR="00EA63FD" w:rsidRDefault="00EA63FD" w:rsidP="00EA63FD">
      <w:r>
        <w:t>[SECTION 2.6]</w:t>
      </w:r>
    </w:p>
    <w:p w14:paraId="507E3BB2" w14:textId="77777777" w:rsidR="00EA63FD" w:rsidRDefault="00EA63FD" w:rsidP="00EA63FD"/>
    <w:p w14:paraId="13EAC8FB"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312CF091" w14:textId="77777777" w:rsidR="00C93A60" w:rsidRDefault="00C93A60" w:rsidP="00C93A60"/>
    <w:p w14:paraId="4EE41ED4" w14:textId="77777777" w:rsidR="001265B4" w:rsidRDefault="001265B4" w:rsidP="001265B4">
      <w:pPr>
        <w:rPr>
          <w:lang w:val="en-CA"/>
        </w:rPr>
      </w:pPr>
      <w:r w:rsidRPr="00774494">
        <w:rPr>
          <w:highlight w:val="green"/>
          <w:lang w:val="en-CA"/>
        </w:rPr>
        <w:lastRenderedPageBreak/>
        <w:t>[IF NAME_C==1, INSERT “Joe”, IF NAME_C==2, INSERT “Justin”, IF NAME_C==3, INSERT “Sophie”, IF NAME_C==4, INSERT “Isabelle”]</w:t>
      </w:r>
      <w:r>
        <w:rPr>
          <w:lang w:val="en-CA"/>
        </w:rPr>
        <w:t xml:space="preserve"> is 70 years old. [</w:t>
      </w:r>
      <w:r w:rsidRPr="00774494">
        <w:rPr>
          <w:highlight w:val="green"/>
          <w:lang w:val="en-CA"/>
        </w:rPr>
        <w:t>IF NAME_C==1 OR NAME_C==2, INSERT “He”, IF NAME_C==3 OR NAME_C==4, INSERT “She”]</w:t>
      </w:r>
      <w:r>
        <w:rPr>
          <w:lang w:val="en-CA"/>
        </w:rPr>
        <w:t xml:space="preserve"> lives alone in a house currently worth $250,000. [</w:t>
      </w:r>
      <w:r w:rsidRPr="00774494">
        <w:rPr>
          <w:highlight w:val="green"/>
          <w:lang w:val="en-CA"/>
        </w:rPr>
        <w:t>IF NAME_C==1 OR NAME_C==2, INSERT “He”, IF NAME_C==3 OR NAME_C==4, INSERT “She”]</w:t>
      </w:r>
      <w:r>
        <w:rPr>
          <w:lang w:val="en-CA"/>
        </w:rPr>
        <w:t xml:space="preserve"> has a mortgage of $125,000 at an interest rate of [</w:t>
      </w:r>
      <w:r w:rsidRPr="00774494">
        <w:rPr>
          <w:highlight w:val="green"/>
          <w:lang w:val="en-CA"/>
        </w:rPr>
        <w:t>IF BORROW==1, INSERT “1.5”, IF BORROW ==2, INSERT “2.5”, IF BORROW==3, INSERT “3.5</w:t>
      </w:r>
      <w:proofErr w:type="gramStart"/>
      <w:r w:rsidRPr="00774494">
        <w:rPr>
          <w:highlight w:val="green"/>
          <w:lang w:val="en-CA"/>
        </w:rPr>
        <w:t>”</w:t>
      </w:r>
      <w:r w:rsidRPr="00787A8D">
        <w:rPr>
          <w:lang w:val="en-CA"/>
        </w:rPr>
        <w:t>]</w:t>
      </w:r>
      <w:r>
        <w:rPr>
          <w:lang w:val="en-CA"/>
        </w:rPr>
        <w:t>%</w:t>
      </w:r>
      <w:proofErr w:type="gramEnd"/>
      <w:r>
        <w:rPr>
          <w:lang w:val="en-CA"/>
        </w:rPr>
        <w:t xml:space="preserve"> per year. [</w:t>
      </w:r>
      <w:r w:rsidRPr="00774494">
        <w:rPr>
          <w:highlight w:val="green"/>
          <w:lang w:val="en-CA"/>
        </w:rPr>
        <w:t>IF NAME_C==1 OR NAME_C==2, INSERT “He”, IF NAME_C==3 OR NAME_C==4, INSERT “She”]</w:t>
      </w:r>
      <w:r>
        <w:rPr>
          <w:lang w:val="en-CA"/>
        </w:rPr>
        <w:t xml:space="preserve"> has $125,000 in retirement savings (all in a TFSA). [</w:t>
      </w:r>
      <w:r w:rsidRPr="00774494">
        <w:rPr>
          <w:highlight w:val="green"/>
          <w:lang w:val="en-CA"/>
        </w:rPr>
        <w:t>IF NAME_C==1 OR NAME_C==2, INSERT “He”, IF NAME_C==3 OR NAME_C==4, INSERT “She”</w:t>
      </w:r>
      <w:r w:rsidRPr="00787A8D">
        <w:rPr>
          <w:lang w:val="en-CA"/>
        </w:rPr>
        <w:t>]</w:t>
      </w:r>
      <w:r>
        <w:rPr>
          <w:lang w:val="en-CA"/>
        </w:rPr>
        <w:t xml:space="preserve"> has annual after-tax pension income of $30,000 (includes OAS and other income sources). </w:t>
      </w:r>
      <w:r w:rsidRPr="004B4985">
        <w:rPr>
          <w:lang w:val="en-CA"/>
        </w:rPr>
        <w:t>[</w:t>
      </w:r>
      <w:r w:rsidRPr="00774494">
        <w:rPr>
          <w:highlight w:val="green"/>
          <w:lang w:val="en-CA"/>
        </w:rPr>
        <w:t>IF NAME_C==1, INSERT “Joe”, IF NAME_C==2, INSERT “Justin”, IF NAME_C==3, INSERT “Sophie”, IF NAME_C==4, INSERT “Isabell</w:t>
      </w:r>
      <w:r>
        <w:rPr>
          <w:highlight w:val="green"/>
          <w:lang w:val="en-CA"/>
        </w:rPr>
        <w:t>e</w:t>
      </w:r>
      <w:r w:rsidRPr="00774494">
        <w:rPr>
          <w:highlight w:val="green"/>
          <w:lang w:val="en-CA"/>
        </w:rPr>
        <w:t>”]</w:t>
      </w:r>
      <w:r>
        <w:rPr>
          <w:lang w:val="en-CA"/>
        </w:rPr>
        <w:t xml:space="preserve"> would like to make sure [</w:t>
      </w:r>
      <w:r w:rsidRPr="00774494">
        <w:rPr>
          <w:highlight w:val="green"/>
          <w:lang w:val="en-CA"/>
        </w:rPr>
        <w:t>IF NAME_C==1 OR NAME_C==2, INSERT “he”, IF NAME_C==3 OR NAME_C==4, INSERT “she”]</w:t>
      </w:r>
      <w:r>
        <w:rPr>
          <w:lang w:val="en-CA"/>
        </w:rPr>
        <w:t xml:space="preserve"> can afford long-term care when [</w:t>
      </w:r>
      <w:r w:rsidRPr="00774494">
        <w:rPr>
          <w:highlight w:val="green"/>
          <w:lang w:val="en-CA"/>
        </w:rPr>
        <w:t>IF NAME_C==1 OR NAME_C==2, INSERT “he”, IF NAME_C==3 OR NAME_C==4, INSERT “she”]</w:t>
      </w:r>
      <w:r>
        <w:rPr>
          <w:lang w:val="en-CA"/>
        </w:rPr>
        <w:t xml:space="preserve"> needs it. The cost of one-year in a nursing home facility is close to $50,000 and [</w:t>
      </w:r>
      <w:r w:rsidRPr="005F4994">
        <w:rPr>
          <w:highlight w:val="green"/>
          <w:lang w:val="en-CA"/>
        </w:rPr>
        <w:t>IF NAME_C==1 OR NAME_C==2, INSERT “he”, IF NAME_C==3 OR NAME_C==4, INSERT “she”]</w:t>
      </w:r>
      <w:r>
        <w:rPr>
          <w:lang w:val="en-CA"/>
        </w:rPr>
        <w:t xml:space="preserve"> has been told that, in general, people can expect to live 2 to 3 years in a nursing home or other long-term care facility before they die. [</w:t>
      </w:r>
      <w:r w:rsidRPr="005F4994">
        <w:rPr>
          <w:highlight w:val="green"/>
          <w:lang w:val="en-CA"/>
        </w:rPr>
        <w:t>IF NAME_C==1 OR NAME_C==2, INSERT “He”, IF NAME_C==3 OR NAME_C==4, INSERT “She”]</w:t>
      </w:r>
      <w:r>
        <w:rPr>
          <w:lang w:val="en-CA"/>
        </w:rPr>
        <w:t xml:space="preserve"> is in [</w:t>
      </w:r>
      <w:r w:rsidRPr="005F4994">
        <w:rPr>
          <w:highlight w:val="green"/>
          <w:lang w:val="en-CA"/>
        </w:rPr>
        <w:t>IF HEALTH_C==1, INSERT= “excellent (above average)”, IF HEALTH_C==2, INSERT= “good (average)”, IF HEALTH_C==3, INSERT= “poor (below average)”</w:t>
      </w:r>
      <w:r w:rsidRPr="00B13528">
        <w:rPr>
          <w:lang w:val="en-CA"/>
        </w:rPr>
        <w:t xml:space="preserve">] </w:t>
      </w:r>
      <w:r>
        <w:rPr>
          <w:lang w:val="en-CA"/>
        </w:rPr>
        <w:t>health. [</w:t>
      </w:r>
      <w:r w:rsidRPr="005F4994">
        <w:rPr>
          <w:highlight w:val="green"/>
          <w:lang w:val="en-CA"/>
        </w:rPr>
        <w:t>IF NAME_C==1 OR NAME_C==2, INSERT “He”, IF NAME_C==3 OR NAME_C==4, INSERT “She”]</w:t>
      </w:r>
      <w:r>
        <w:rPr>
          <w:lang w:val="en-CA"/>
        </w:rPr>
        <w:t xml:space="preserve"> does not expect to stay in [</w:t>
      </w:r>
      <w:r w:rsidRPr="005F4994">
        <w:rPr>
          <w:highlight w:val="green"/>
          <w:lang w:val="en-CA"/>
        </w:rPr>
        <w:t>IF NAME_C==1 OR NAME_C==2, INSERT “his”, IF NAME==3 OR NAME==4, INSERT “her”</w:t>
      </w:r>
      <w:r w:rsidRPr="00787A8D">
        <w:rPr>
          <w:lang w:val="en-CA"/>
        </w:rPr>
        <w:t>]</w:t>
      </w:r>
      <w:r>
        <w:rPr>
          <w:lang w:val="en-CA"/>
        </w:rPr>
        <w:t xml:space="preserve"> home should [</w:t>
      </w:r>
      <w:r w:rsidRPr="005F4994">
        <w:rPr>
          <w:highlight w:val="green"/>
          <w:lang w:val="en-CA"/>
        </w:rPr>
        <w:t>IF NAME_C==1 OR NAME_C==2, INSERT “he”, IF NAME_C==3 OR NAME_C==4, INSERT “she”]</w:t>
      </w:r>
      <w:r w:rsidRPr="000570E9">
        <w:rPr>
          <w:lang w:val="en-CA"/>
        </w:rPr>
        <w:t xml:space="preserve"> need long-term care. </w:t>
      </w:r>
      <w:r w:rsidRPr="005F4994">
        <w:rPr>
          <w:highlight w:val="green"/>
          <w:lang w:val="en-CA"/>
        </w:rPr>
        <w:t>[IF SOLICIT_C==1 AND (NAME_C==1 OR NAME_C==2), INSERT “</w:t>
      </w:r>
      <w:r w:rsidRPr="005F4994">
        <w:rPr>
          <w:highlight w:val="green"/>
        </w:rPr>
        <w:t xml:space="preserve">The client </w:t>
      </w:r>
      <w:proofErr w:type="spellStart"/>
      <w:r w:rsidRPr="005F4994">
        <w:rPr>
          <w:highlight w:val="green"/>
        </w:rPr>
        <w:t>inquires</w:t>
      </w:r>
      <w:proofErr w:type="spellEnd"/>
      <w:r w:rsidRPr="005F4994">
        <w:rPr>
          <w:highlight w:val="green"/>
        </w:rPr>
        <w:t xml:space="preserve"> about the option of using his retirement savings to pay off his mortgage.”, </w:t>
      </w:r>
      <w:r w:rsidRPr="005F4994">
        <w:rPr>
          <w:highlight w:val="green"/>
          <w:lang w:val="en-CA"/>
        </w:rPr>
        <w:t>IF SOLICIT_C==1 AND (NAME_C==3 OR NAME_C==4), INSERT “</w:t>
      </w:r>
      <w:r w:rsidRPr="005F4994">
        <w:rPr>
          <w:highlight w:val="green"/>
        </w:rPr>
        <w:t xml:space="preserve">The client </w:t>
      </w:r>
      <w:proofErr w:type="spellStart"/>
      <w:r w:rsidRPr="005F4994">
        <w:rPr>
          <w:highlight w:val="green"/>
        </w:rPr>
        <w:t>inquires</w:t>
      </w:r>
      <w:proofErr w:type="spellEnd"/>
      <w:r w:rsidRPr="005F4994">
        <w:rPr>
          <w:highlight w:val="green"/>
        </w:rPr>
        <w:t xml:space="preserve"> about the option of using her retirement savings to pay off her mortgage.”]</w:t>
      </w:r>
    </w:p>
    <w:p w14:paraId="207F812F" w14:textId="77777777" w:rsidR="001265B4" w:rsidRDefault="001265B4" w:rsidP="001265B4">
      <w:pPr>
        <w:rPr>
          <w:lang w:val="en-CA"/>
        </w:rPr>
      </w:pPr>
    </w:p>
    <w:p w14:paraId="568BBD91" w14:textId="77777777" w:rsidR="001265B4" w:rsidRPr="00E6082F" w:rsidRDefault="001265B4" w:rsidP="001265B4">
      <w:pPr>
        <w:pStyle w:val="Paragraphedeliste"/>
        <w:numPr>
          <w:ilvl w:val="0"/>
          <w:numId w:val="2"/>
        </w:numPr>
        <w:rPr>
          <w:lang w:val="en-CA"/>
        </w:rPr>
      </w:pPr>
      <w:r>
        <w:t xml:space="preserve">From the three options below, which one would you recommend first to </w:t>
      </w:r>
      <w:r w:rsidRPr="000D3917">
        <w:rPr>
          <w:highlight w:val="green"/>
          <w:lang w:val="en-CA"/>
        </w:rPr>
        <w:t>[IF NAME_C==1, INSERT “Joe”, IF NAME_C==2, INSERT “Justin”, IF NAME_C==3, INSERT “Sophie”, IF NAME_C==4, INSERT “Isabell</w:t>
      </w:r>
      <w:r>
        <w:rPr>
          <w:highlight w:val="green"/>
          <w:lang w:val="en-CA"/>
        </w:rPr>
        <w:t>e</w:t>
      </w:r>
      <w:r w:rsidRPr="000D3917">
        <w:rPr>
          <w:highlight w:val="green"/>
          <w:lang w:val="en-CA"/>
        </w:rPr>
        <w:t>”]</w:t>
      </w:r>
      <w:r>
        <w:t>?</w:t>
      </w:r>
    </w:p>
    <w:p w14:paraId="49F4472E" w14:textId="77777777" w:rsidR="001265B4" w:rsidRDefault="001265B4" w:rsidP="001265B4">
      <w:r>
        <w:t>1 Pay off</w:t>
      </w:r>
      <w:r w:rsidRPr="00E6082F">
        <w:t xml:space="preserve"> [</w:t>
      </w:r>
      <w:r w:rsidRPr="000D3917">
        <w:rPr>
          <w:highlight w:val="green"/>
        </w:rPr>
        <w:t>IF NAME_C==1 OR NAME_C==2, INSERT “his”, IF NAME_C==3 OR NAME_C==4, INSERT “her”</w:t>
      </w:r>
      <w:r w:rsidRPr="00E6082F">
        <w:t>]</w:t>
      </w:r>
      <w:r>
        <w:t xml:space="preserve"> </w:t>
      </w:r>
      <w:r w:rsidRPr="00E6082F">
        <w:t>mortgage with [</w:t>
      </w:r>
      <w:r w:rsidRPr="000D3917">
        <w:rPr>
          <w:highlight w:val="green"/>
        </w:rPr>
        <w:t>IF NAME_C==1 OR NAME_C==2, INSERT “his”, IF NAME_C==3 OR NAME_C==4, INSERT “her”]</w:t>
      </w:r>
      <w:r>
        <w:t xml:space="preserve"> </w:t>
      </w:r>
      <w:r w:rsidRPr="00E6082F">
        <w:t xml:space="preserve">retirement savings. </w:t>
      </w:r>
    </w:p>
    <w:p w14:paraId="3B5B91F1" w14:textId="77777777" w:rsidR="001265B4" w:rsidRDefault="001265B4" w:rsidP="001265B4">
      <w:r>
        <w:t xml:space="preserve">2 </w:t>
      </w:r>
      <w:r w:rsidRPr="00E6082F">
        <w:t>Invest [</w:t>
      </w:r>
      <w:r w:rsidRPr="000D3917">
        <w:rPr>
          <w:highlight w:val="green"/>
        </w:rPr>
        <w:t>IF NAME_C==1 OR NAME_C==2, INSERT “his”, IF NAME_C==3 OR NAME_C==4, INSERT “her”</w:t>
      </w:r>
      <w:r w:rsidRPr="00E6082F">
        <w:t>]</w:t>
      </w:r>
      <w:r>
        <w:t xml:space="preserve"> </w:t>
      </w:r>
      <w:r w:rsidRPr="00E6082F">
        <w:t xml:space="preserve">retirement savings in stock and bonds mutual funds </w:t>
      </w:r>
      <w:r>
        <w:t>at</w:t>
      </w:r>
      <w:r w:rsidRPr="00E6082F">
        <w:t xml:space="preserve"> a</w:t>
      </w:r>
      <w:r>
        <w:t xml:space="preserve">n expected after-tax return of </w:t>
      </w:r>
      <w:r w:rsidRPr="00E6082F">
        <w:t>[</w:t>
      </w:r>
      <w:r w:rsidRPr="000D3917">
        <w:rPr>
          <w:highlight w:val="green"/>
        </w:rPr>
        <w:t>IF RATE_C==1, INSERT “2”, IF RATE_C==2, INSERT “3”, IF RATE_C==3, INSERT “5”</w:t>
      </w:r>
      <w:r w:rsidRPr="00E6082F">
        <w:t>]</w:t>
      </w:r>
      <w:r>
        <w:t xml:space="preserve">% </w:t>
      </w:r>
      <w:r w:rsidRPr="00E6082F">
        <w:t>per year and use this capital to fund long-term care ex</w:t>
      </w:r>
      <w:r>
        <w:t>penses</w:t>
      </w:r>
    </w:p>
    <w:p w14:paraId="42FAA969" w14:textId="331F295E" w:rsidR="001265B4" w:rsidRPr="00FF0F58" w:rsidRDefault="001265B4" w:rsidP="001265B4">
      <w:r>
        <w:t xml:space="preserve">3 </w:t>
      </w:r>
      <w:r w:rsidRPr="00E6082F">
        <w:rPr>
          <w:lang w:val="en-CA"/>
        </w:rPr>
        <w:t>Purchase a long-term care insurance policy for a c</w:t>
      </w:r>
      <w:r>
        <w:rPr>
          <w:lang w:val="en-CA"/>
        </w:rPr>
        <w:t xml:space="preserve">ost of </w:t>
      </w:r>
      <w:r w:rsidRPr="000D3917">
        <w:rPr>
          <w:highlight w:val="green"/>
          <w:lang w:val="en-CA"/>
        </w:rPr>
        <w:t>$</w:t>
      </w:r>
      <w:r>
        <w:rPr>
          <w:highlight w:val="green"/>
          <w:lang w:val="en-CA"/>
        </w:rPr>
        <w:t>[IF NAME_C==1 OR</w:t>
      </w:r>
      <w:r w:rsidRPr="000D3917">
        <w:rPr>
          <w:highlight w:val="green"/>
          <w:lang w:val="en-CA"/>
        </w:rPr>
        <w:t xml:space="preserve"> NAME_C==2, INSERT “280”, IF NAME_C==3</w:t>
      </w:r>
      <w:r>
        <w:rPr>
          <w:highlight w:val="green"/>
          <w:lang w:val="en-CA"/>
        </w:rPr>
        <w:t xml:space="preserve"> OR</w:t>
      </w:r>
      <w:r w:rsidRPr="000D3917">
        <w:rPr>
          <w:highlight w:val="green"/>
          <w:lang w:val="en-CA"/>
        </w:rPr>
        <w:t xml:space="preserve"> NAME_C==4, INSERT “</w:t>
      </w:r>
      <w:r w:rsidRPr="000D3917">
        <w:rPr>
          <w:highlight w:val="green"/>
        </w:rPr>
        <w:t>210</w:t>
      </w:r>
      <w:r w:rsidRPr="000D3917">
        <w:rPr>
          <w:highlight w:val="green"/>
          <w:lang w:val="en-CA"/>
        </w:rPr>
        <w:t>”]</w:t>
      </w:r>
      <w:r>
        <w:rPr>
          <w:lang w:val="en-CA"/>
        </w:rPr>
        <w:t xml:space="preserve"> </w:t>
      </w:r>
      <w:r w:rsidRPr="00E6082F">
        <w:rPr>
          <w:lang w:val="en-CA"/>
        </w:rPr>
        <w:t xml:space="preserve">per month. The benefit would be of </w:t>
      </w:r>
      <w:r>
        <w:rPr>
          <w:lang w:val="en-CA"/>
        </w:rPr>
        <w:t>$</w:t>
      </w:r>
      <w:r w:rsidRPr="00E6082F">
        <w:rPr>
          <w:lang w:val="en-CA"/>
        </w:rPr>
        <w:t>2</w:t>
      </w:r>
      <w:r>
        <w:rPr>
          <w:lang w:val="en-CA"/>
        </w:rPr>
        <w:t>,</w:t>
      </w:r>
      <w:r w:rsidRPr="00E6082F">
        <w:rPr>
          <w:lang w:val="en-CA"/>
        </w:rPr>
        <w:t xml:space="preserve">000 per month should </w:t>
      </w:r>
      <w:r w:rsidRPr="0023643F">
        <w:rPr>
          <w:lang w:val="en-CA"/>
        </w:rPr>
        <w:t>[</w:t>
      </w:r>
      <w:r w:rsidRPr="000D3917">
        <w:rPr>
          <w:highlight w:val="green"/>
          <w:lang w:val="en-CA"/>
        </w:rPr>
        <w:t>IF NAME_C==1 OR NAME_C==2, INSERT “he”, IF NAME_C==3 OR NAME_C==4, INSERT “she”</w:t>
      </w:r>
      <w:r w:rsidRPr="00787A8D">
        <w:rPr>
          <w:lang w:val="en-CA"/>
        </w:rPr>
        <w:t>]</w:t>
      </w:r>
      <w:r>
        <w:rPr>
          <w:lang w:val="en-CA"/>
        </w:rPr>
        <w:t xml:space="preserve"> </w:t>
      </w:r>
      <w:r w:rsidRPr="00E6082F">
        <w:rPr>
          <w:lang w:val="en-CA"/>
        </w:rPr>
        <w:t xml:space="preserve">require </w:t>
      </w:r>
      <w:r w:rsidR="00120F31">
        <w:rPr>
          <w:lang w:val="en-CA"/>
        </w:rPr>
        <w:t>long-term care</w:t>
      </w:r>
      <w:r w:rsidRPr="00E6082F">
        <w:rPr>
          <w:lang w:val="en-CA"/>
        </w:rPr>
        <w:t xml:space="preserve">.  </w:t>
      </w:r>
    </w:p>
    <w:p w14:paraId="62BCD1E6" w14:textId="15B1343E" w:rsidR="00334EC0" w:rsidRDefault="00334EC0" w:rsidP="00D942F8"/>
    <w:p w14:paraId="4A2DFA6D" w14:textId="77777777" w:rsidR="001265B4" w:rsidRDefault="001265B4" w:rsidP="00D942F8"/>
    <w:p w14:paraId="1974426A" w14:textId="3342AB22" w:rsidR="001265B4" w:rsidRDefault="001265B4" w:rsidP="001265B4">
      <w:r w:rsidRPr="001265B4">
        <w:rPr>
          <w:highlight w:val="green"/>
        </w:rPr>
        <w:t>[NEXT PAIR OF SUB</w:t>
      </w:r>
      <w:r w:rsidR="00880269">
        <w:rPr>
          <w:highlight w:val="green"/>
        </w:rPr>
        <w:t>S</w:t>
      </w:r>
      <w:r w:rsidRPr="001265B4">
        <w:rPr>
          <w:highlight w:val="green"/>
        </w:rPr>
        <w:t>ECTIONS STARTS]</w:t>
      </w:r>
    </w:p>
    <w:p w14:paraId="6BE885DC" w14:textId="13CBCEED" w:rsidR="00334EC0" w:rsidRDefault="00334EC0" w:rsidP="00827BDF">
      <w:r>
        <w:rPr>
          <w:bCs/>
        </w:rPr>
        <w:t>[NEW SCREEN]</w:t>
      </w:r>
    </w:p>
    <w:p w14:paraId="1F5D46CB" w14:textId="269915CA" w:rsidR="00827BDF" w:rsidRDefault="00827BDF" w:rsidP="00827BDF">
      <w:r>
        <w:t>[</w:t>
      </w:r>
      <w:r w:rsidR="00EA63FD">
        <w:t>SECTION 2.7</w:t>
      </w:r>
      <w:r>
        <w:t>]</w:t>
      </w:r>
    </w:p>
    <w:p w14:paraId="59E5A625" w14:textId="54513795" w:rsidR="00D00873" w:rsidRDefault="00D00873" w:rsidP="00827BDF"/>
    <w:p w14:paraId="2415CB09"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731AE25F" w14:textId="77777777" w:rsidR="00C93A60" w:rsidRDefault="00C93A60" w:rsidP="00C93A60"/>
    <w:p w14:paraId="62BF9A5D" w14:textId="4604615E" w:rsidR="00D00873" w:rsidRDefault="00D00873" w:rsidP="00D00873">
      <w:pPr>
        <w:rPr>
          <w:highlight w:val="green"/>
        </w:rPr>
      </w:pPr>
      <w:r w:rsidRPr="00236FA4">
        <w:t>Your client</w:t>
      </w:r>
      <w:r>
        <w:t>,</w:t>
      </w:r>
      <w:r w:rsidRPr="00236FA4">
        <w:t xml:space="preserve"> </w:t>
      </w:r>
      <w:r>
        <w:t>[</w:t>
      </w:r>
      <w:r w:rsidRPr="00D00873">
        <w:rPr>
          <w:highlight w:val="green"/>
          <w:lang w:val="en-CA"/>
        </w:rPr>
        <w:t>IF NAME_I==1, INSERT “Mike”, IF NAME_I==2, INSERT “Greg”, IF NAME_I==3, INSERT “Linda”, IF NAME_I==4, INSERT “Kate”</w:t>
      </w:r>
      <w:r w:rsidRPr="00236FA4">
        <w:rPr>
          <w:lang w:val="en-CA"/>
        </w:rPr>
        <w:t>]</w:t>
      </w:r>
      <w:r w:rsidRPr="00236FA4">
        <w:t xml:space="preserve"> is a 45-year-old </w:t>
      </w:r>
      <w:r>
        <w:t>[</w:t>
      </w:r>
      <w:r w:rsidRPr="00D00873">
        <w:rPr>
          <w:highlight w:val="green"/>
          <w:lang w:val="en-CA"/>
        </w:rPr>
        <w:t>IF NAME_I==1, OR NAME_I==2, INSERT “male”, IF NAME_I==3 OR NAME_I==4, INSERT “female”</w:t>
      </w:r>
      <w:r w:rsidRPr="00236FA4">
        <w:rPr>
          <w:lang w:val="en-CA"/>
        </w:rPr>
        <w:t>]</w:t>
      </w:r>
      <w:r>
        <w:rPr>
          <w:lang w:val="en-CA"/>
        </w:rPr>
        <w:t xml:space="preserve"> </w:t>
      </w:r>
      <w:r w:rsidRPr="00D427A3">
        <w:t xml:space="preserve">high school teacher with an annual gross income of $50,000. </w:t>
      </w:r>
      <w:r w:rsidRPr="00D427A3">
        <w:rPr>
          <w:lang w:val="en-CA"/>
        </w:rPr>
        <w:t>[</w:t>
      </w:r>
      <w:r w:rsidRPr="00D00873">
        <w:rPr>
          <w:highlight w:val="green"/>
          <w:lang w:val="en-CA"/>
        </w:rPr>
        <w:t>IF NAME_I==1 OR NAME_I==2, INSERT “He”, IF NAME_I==3 OR NAME_I==4, INSERT “She”</w:t>
      </w:r>
      <w:r w:rsidRPr="00D427A3">
        <w:rPr>
          <w:lang w:val="en-CA"/>
        </w:rPr>
        <w:t>]</w:t>
      </w:r>
      <w:r w:rsidRPr="00D427A3">
        <w:t xml:space="preserve"> is married and has two kids </w:t>
      </w:r>
      <w:r>
        <w:t>under the age of 10</w:t>
      </w:r>
      <w:r w:rsidRPr="00D427A3">
        <w:t xml:space="preserve">. </w:t>
      </w:r>
      <w:r w:rsidRPr="00D427A3">
        <w:rPr>
          <w:lang w:val="en-CA"/>
        </w:rPr>
        <w:t>[</w:t>
      </w:r>
      <w:r w:rsidRPr="00D00873">
        <w:rPr>
          <w:highlight w:val="green"/>
          <w:lang w:val="en-CA"/>
        </w:rPr>
        <w:t>IF NAME_I==1 OR NAME_I==2, INSERT “His wife”, IF NAME_I==3 OR NAME_I==4, INSERT “Her husband”</w:t>
      </w:r>
      <w:r w:rsidRPr="00D427A3">
        <w:rPr>
          <w:lang w:val="en-CA"/>
        </w:rPr>
        <w:t>]</w:t>
      </w:r>
      <w:r w:rsidRPr="00D427A3">
        <w:t xml:space="preserve"> is currently looking for a job in marketing. </w:t>
      </w:r>
      <w:r>
        <w:t>[</w:t>
      </w:r>
      <w:r w:rsidRPr="00D00873">
        <w:rPr>
          <w:highlight w:val="green"/>
          <w:lang w:val="en-CA"/>
        </w:rPr>
        <w:t>IF NAME_I==1, INSERT “Mike”, IF NAME_I==2, INSERT “Greg”, IF NAME_I==3, INSERT “Linda”, IF NAME_I==4, INSERT “Kate”</w:t>
      </w:r>
      <w:r w:rsidRPr="00236FA4">
        <w:rPr>
          <w:lang w:val="en-CA"/>
        </w:rPr>
        <w:t>]</w:t>
      </w:r>
      <w:r>
        <w:rPr>
          <w:lang w:val="en-CA"/>
        </w:rPr>
        <w:t xml:space="preserve"> </w:t>
      </w:r>
      <w:r w:rsidRPr="00D427A3">
        <w:t>currently holds $</w:t>
      </w:r>
      <w:r>
        <w:t>75</w:t>
      </w:r>
      <w:r w:rsidRPr="00D427A3">
        <w:t xml:space="preserve">,000 in </w:t>
      </w:r>
      <w:r w:rsidRPr="00D427A3">
        <w:rPr>
          <w:lang w:val="en-CA"/>
        </w:rPr>
        <w:t>[</w:t>
      </w:r>
      <w:r w:rsidRPr="00D00873">
        <w:rPr>
          <w:highlight w:val="green"/>
          <w:lang w:val="en-CA"/>
        </w:rPr>
        <w:t>IF NAME_I==1 OR NAME_I==2, INSERT “his”, IF NAME_I==3 OR NAME_I==4, INSERT “her”</w:t>
      </w:r>
      <w:r w:rsidRPr="00D427A3">
        <w:rPr>
          <w:lang w:val="en-CA"/>
        </w:rPr>
        <w:t>]</w:t>
      </w:r>
      <w:r w:rsidRPr="00D427A3">
        <w:t xml:space="preserve"> </w:t>
      </w:r>
      <w:r>
        <w:t xml:space="preserve">TFSA </w:t>
      </w:r>
      <w:r w:rsidRPr="00D427A3">
        <w:t xml:space="preserve">and </w:t>
      </w:r>
      <w:r>
        <w:t>this year, there is no room to contribute to</w:t>
      </w:r>
      <w:r w:rsidRPr="00D427A3">
        <w:t xml:space="preserve"> </w:t>
      </w:r>
      <w:r w:rsidRPr="00D427A3">
        <w:rPr>
          <w:lang w:val="en-CA"/>
        </w:rPr>
        <w:t>[</w:t>
      </w:r>
      <w:r w:rsidRPr="00D00873">
        <w:rPr>
          <w:highlight w:val="green"/>
          <w:lang w:val="en-CA"/>
        </w:rPr>
        <w:t>IF NAME_I==1 OR NAME_I==2, INSERT “his”, IF NAME_I==3 OR NAME_I==4, INSERT “her”]</w:t>
      </w:r>
      <w:r w:rsidRPr="00D427A3">
        <w:t xml:space="preserve"> RRSP </w:t>
      </w:r>
      <w:r>
        <w:t xml:space="preserve">(because </w:t>
      </w:r>
      <w:r w:rsidRPr="00C13F02">
        <w:rPr>
          <w:lang w:val="en-CA"/>
        </w:rPr>
        <w:t>[</w:t>
      </w:r>
      <w:r w:rsidRPr="00D00873">
        <w:rPr>
          <w:highlight w:val="green"/>
          <w:lang w:val="en-CA"/>
        </w:rPr>
        <w:t>IF NAME_I==1 OR NAME_I==2, INSERT “he”, IF NAME_I==3 OR NAME_I==4, INSERT “she”</w:t>
      </w:r>
      <w:r w:rsidRPr="00C13F02">
        <w:rPr>
          <w:lang w:val="en-CA"/>
        </w:rPr>
        <w:t>]</w:t>
      </w:r>
      <w:r>
        <w:rPr>
          <w:lang w:val="en-CA"/>
        </w:rPr>
        <w:t xml:space="preserve"> </w:t>
      </w:r>
      <w:r>
        <w:t>holds a DB pension)</w:t>
      </w:r>
      <w:r w:rsidRPr="00D427A3">
        <w:t>.</w:t>
      </w:r>
      <w:r>
        <w:t xml:space="preserve"> The mortgage on</w:t>
      </w:r>
      <w:r w:rsidRPr="00D427A3">
        <w:t xml:space="preserve"> </w:t>
      </w:r>
      <w:r w:rsidRPr="00D427A3">
        <w:rPr>
          <w:lang w:val="en-CA"/>
        </w:rPr>
        <w:t>[</w:t>
      </w:r>
      <w:r w:rsidRPr="003C1076">
        <w:rPr>
          <w:highlight w:val="green"/>
          <w:lang w:val="en-CA"/>
        </w:rPr>
        <w:t>IF NAME_I==1 OR NAME_I==2, INSERT “his”, IF NAME_I==3 OR NAME_I==4, INSERT “her”</w:t>
      </w:r>
      <w:r w:rsidRPr="00D427A3">
        <w:rPr>
          <w:lang w:val="en-CA"/>
        </w:rPr>
        <w:t>]</w:t>
      </w:r>
      <w:r w:rsidRPr="00D427A3">
        <w:t xml:space="preserve"> </w:t>
      </w:r>
      <w:r w:rsidRPr="00C13F02">
        <w:t xml:space="preserve">house is fully paid off and </w:t>
      </w:r>
      <w:r>
        <w:t>t</w:t>
      </w:r>
      <w:r w:rsidRPr="00C13F02">
        <w:t>he line of credit on the house is unused.</w:t>
      </w:r>
      <w:r>
        <w:t xml:space="preserve"> </w:t>
      </w:r>
      <w:r w:rsidRPr="00C13F02">
        <w:t>[</w:t>
      </w:r>
      <w:r w:rsidRPr="003C1076">
        <w:rPr>
          <w:highlight w:val="green"/>
          <w:lang w:val="en-CA"/>
        </w:rPr>
        <w:t>IF NAME_I==1, INSERT “Mike”, IF NAME_I==2, INSERT “Greg”, IF NAME_I==3, INSERT “Linda”, IF NAME_I==4, INSERT “Kate”]</w:t>
      </w:r>
      <w:r>
        <w:rPr>
          <w:lang w:val="en-CA"/>
        </w:rPr>
        <w:t xml:space="preserve"> </w:t>
      </w:r>
      <w:r w:rsidRPr="00C13F02">
        <w:rPr>
          <w:lang w:val="en-CA"/>
        </w:rPr>
        <w:t xml:space="preserve">has </w:t>
      </w:r>
      <w:r w:rsidRPr="00C13F02">
        <w:t xml:space="preserve">$40,000 in a savings account that </w:t>
      </w:r>
      <w:r w:rsidRPr="003C1076">
        <w:rPr>
          <w:highlight w:val="green"/>
          <w:lang w:val="en-CA"/>
        </w:rPr>
        <w:t>[IF NAME_I==1 OR NAME_I==2, INSERT “he”, IF NAME_I==3 OR NAME_I==4, INSERT “she”</w:t>
      </w:r>
      <w:r w:rsidRPr="00C13F02">
        <w:rPr>
          <w:lang w:val="en-CA"/>
        </w:rPr>
        <w:t>]</w:t>
      </w:r>
      <w:r>
        <w:rPr>
          <w:lang w:val="en-CA"/>
        </w:rPr>
        <w:t xml:space="preserve"> </w:t>
      </w:r>
      <w:r w:rsidRPr="00C13F02">
        <w:rPr>
          <w:lang w:val="en-CA"/>
        </w:rPr>
        <w:t>is looking to invest</w:t>
      </w:r>
      <w:r>
        <w:t xml:space="preserve"> </w:t>
      </w:r>
      <w:r w:rsidR="003C1076">
        <w:t>(within</w:t>
      </w:r>
      <w:r w:rsidR="008A1FB4">
        <w:t xml:space="preserve"> </w:t>
      </w:r>
      <w:r w:rsidR="008A1FB4" w:rsidRPr="00D427A3">
        <w:rPr>
          <w:lang w:val="en-CA"/>
        </w:rPr>
        <w:t>[</w:t>
      </w:r>
      <w:r w:rsidR="008A1FB4" w:rsidRPr="003C1076">
        <w:rPr>
          <w:highlight w:val="green"/>
          <w:lang w:val="en-CA"/>
        </w:rPr>
        <w:t>IF NAME_I==1 OR NAME_I==2, INSERT “his”, IF NAME_I==3 OR NAME_I==4, INSERT “her”</w:t>
      </w:r>
      <w:r w:rsidR="008A1FB4" w:rsidRPr="00D427A3">
        <w:rPr>
          <w:lang w:val="en-CA"/>
        </w:rPr>
        <w:t>]</w:t>
      </w:r>
      <w:r w:rsidR="008A1FB4" w:rsidRPr="00D427A3">
        <w:t xml:space="preserve"> </w:t>
      </w:r>
      <w:r w:rsidR="003C1076">
        <w:t xml:space="preserve">TSFA) </w:t>
      </w:r>
      <w:r>
        <w:t xml:space="preserve">for a </w:t>
      </w:r>
      <w:r w:rsidRPr="00137EB8">
        <w:t xml:space="preserve">time-horizon of three years. </w:t>
      </w:r>
      <w:r w:rsidRPr="00137EB8">
        <w:rPr>
          <w:lang w:val="en-CA"/>
        </w:rPr>
        <w:t>[</w:t>
      </w:r>
      <w:r w:rsidR="008A1FB4" w:rsidRPr="008A1FB4">
        <w:rPr>
          <w:highlight w:val="green"/>
          <w:lang w:val="en-CA"/>
        </w:rPr>
        <w:t>IF SOLICIT_I==1</w:t>
      </w:r>
      <w:r w:rsidR="008A1FB4">
        <w:rPr>
          <w:highlight w:val="green"/>
          <w:lang w:val="en-CA"/>
        </w:rPr>
        <w:t xml:space="preserve"> AND (</w:t>
      </w:r>
      <w:r w:rsidR="008A1FB4" w:rsidRPr="003C1076">
        <w:rPr>
          <w:highlight w:val="green"/>
          <w:lang w:val="en-CA"/>
        </w:rPr>
        <w:t>NAME_I==</w:t>
      </w:r>
      <w:r w:rsidR="008A1FB4">
        <w:rPr>
          <w:highlight w:val="green"/>
          <w:lang w:val="en-CA"/>
        </w:rPr>
        <w:t>1 OR NAME_I==2)</w:t>
      </w:r>
      <w:r w:rsidR="008A1FB4" w:rsidRPr="008A1FB4">
        <w:rPr>
          <w:highlight w:val="green"/>
          <w:lang w:val="en-CA"/>
        </w:rPr>
        <w:t>, INSERT “</w:t>
      </w:r>
      <w:r w:rsidR="008A1FB4">
        <w:rPr>
          <w:highlight w:val="green"/>
          <w:lang w:val="en-CA"/>
        </w:rPr>
        <w:t>H</w:t>
      </w:r>
      <w:r w:rsidR="008A1FB4">
        <w:rPr>
          <w:highlight w:val="green"/>
        </w:rPr>
        <w:t>e</w:t>
      </w:r>
      <w:r w:rsidR="008A1FB4" w:rsidRPr="008A1FB4">
        <w:rPr>
          <w:highlight w:val="green"/>
        </w:rPr>
        <w:t xml:space="preserve"> </w:t>
      </w:r>
      <w:proofErr w:type="spellStart"/>
      <w:r w:rsidR="008A1FB4" w:rsidRPr="008A1FB4">
        <w:rPr>
          <w:highlight w:val="green"/>
        </w:rPr>
        <w:t>inquires</w:t>
      </w:r>
      <w:proofErr w:type="spellEnd"/>
      <w:r w:rsidR="008A1FB4" w:rsidRPr="008A1FB4">
        <w:rPr>
          <w:highlight w:val="green"/>
        </w:rPr>
        <w:t xml:space="preserve"> about the option of</w:t>
      </w:r>
      <w:r w:rsidR="008A1FB4" w:rsidRPr="008A1FB4">
        <w:rPr>
          <w:highlight w:val="green"/>
          <w:lang w:val="en-CA"/>
        </w:rPr>
        <w:t xml:space="preserve"> </w:t>
      </w:r>
      <w:r w:rsidR="008A1FB4" w:rsidRPr="008A1FB4">
        <w:rPr>
          <w:highlight w:val="green"/>
        </w:rPr>
        <w:t xml:space="preserve">investing in an </w:t>
      </w:r>
      <w:r w:rsidR="008A1FB4" w:rsidRPr="008A1FB4">
        <w:rPr>
          <w:color w:val="000000" w:themeColor="text1"/>
          <w:highlight w:val="green"/>
        </w:rPr>
        <w:t>exchange-traded fund (ETF)</w:t>
      </w:r>
      <w:r w:rsidR="008A1FB4" w:rsidRPr="008A1FB4">
        <w:rPr>
          <w:highlight w:val="green"/>
        </w:rPr>
        <w:t>.</w:t>
      </w:r>
      <w:r w:rsidR="008A1FB4">
        <w:rPr>
          <w:highlight w:val="green"/>
        </w:rPr>
        <w:t xml:space="preserve">”, </w:t>
      </w:r>
      <w:r w:rsidRPr="008A1FB4">
        <w:rPr>
          <w:highlight w:val="green"/>
          <w:lang w:val="en-CA"/>
        </w:rPr>
        <w:t>IF SOLICIT_I==1</w:t>
      </w:r>
      <w:r w:rsidR="008A1FB4">
        <w:rPr>
          <w:highlight w:val="green"/>
          <w:lang w:val="en-CA"/>
        </w:rPr>
        <w:t xml:space="preserve"> AND (</w:t>
      </w:r>
      <w:r w:rsidR="008A1FB4" w:rsidRPr="003C1076">
        <w:rPr>
          <w:highlight w:val="green"/>
          <w:lang w:val="en-CA"/>
        </w:rPr>
        <w:t>NAME_I==3 OR NAME_I==4</w:t>
      </w:r>
      <w:r w:rsidR="008A1FB4">
        <w:rPr>
          <w:highlight w:val="green"/>
          <w:lang w:val="en-CA"/>
        </w:rPr>
        <w:t>)</w:t>
      </w:r>
      <w:r w:rsidRPr="008A1FB4">
        <w:rPr>
          <w:highlight w:val="green"/>
          <w:lang w:val="en-CA"/>
        </w:rPr>
        <w:t>, INSERT “</w:t>
      </w:r>
      <w:r w:rsidR="008A1FB4">
        <w:rPr>
          <w:highlight w:val="green"/>
        </w:rPr>
        <w:t>She</w:t>
      </w:r>
      <w:r w:rsidRPr="008A1FB4">
        <w:rPr>
          <w:highlight w:val="green"/>
        </w:rPr>
        <w:t xml:space="preserve"> </w:t>
      </w:r>
      <w:proofErr w:type="spellStart"/>
      <w:r w:rsidRPr="008A1FB4">
        <w:rPr>
          <w:highlight w:val="green"/>
        </w:rPr>
        <w:t>inquires</w:t>
      </w:r>
      <w:proofErr w:type="spellEnd"/>
      <w:r w:rsidRPr="008A1FB4">
        <w:rPr>
          <w:highlight w:val="green"/>
        </w:rPr>
        <w:t xml:space="preserve"> about the option of</w:t>
      </w:r>
      <w:r w:rsidRPr="008A1FB4">
        <w:rPr>
          <w:highlight w:val="green"/>
          <w:lang w:val="en-CA"/>
        </w:rPr>
        <w:t xml:space="preserve"> </w:t>
      </w:r>
      <w:r w:rsidRPr="008A1FB4">
        <w:rPr>
          <w:highlight w:val="green"/>
        </w:rPr>
        <w:t xml:space="preserve">investing in an </w:t>
      </w:r>
      <w:r w:rsidRPr="008A1FB4">
        <w:rPr>
          <w:color w:val="000000" w:themeColor="text1"/>
          <w:highlight w:val="green"/>
        </w:rPr>
        <w:t>exchange-traded fund (ETF)</w:t>
      </w:r>
      <w:r w:rsidRPr="008A1FB4">
        <w:rPr>
          <w:highlight w:val="green"/>
        </w:rPr>
        <w:t>.”]</w:t>
      </w:r>
    </w:p>
    <w:p w14:paraId="31183C0D" w14:textId="2E215FF9" w:rsidR="000A3345" w:rsidRDefault="000A3345" w:rsidP="00D00873">
      <w:pPr>
        <w:rPr>
          <w:highlight w:val="green"/>
        </w:rPr>
      </w:pPr>
    </w:p>
    <w:p w14:paraId="08C66F2D" w14:textId="028D929D" w:rsidR="000A3345" w:rsidRPr="00224B10" w:rsidRDefault="000A3345" w:rsidP="000A3345">
      <w:pPr>
        <w:pStyle w:val="Paragraphedeliste"/>
        <w:numPr>
          <w:ilvl w:val="0"/>
          <w:numId w:val="2"/>
        </w:numPr>
        <w:rPr>
          <w:lang w:val="en-CA"/>
        </w:rPr>
      </w:pPr>
      <w:r>
        <w:t xml:space="preserve">From the four options below, which one would you recommend first to </w:t>
      </w:r>
      <w:r w:rsidRPr="00224B10">
        <w:rPr>
          <w:lang w:val="en-CA"/>
        </w:rPr>
        <w:t>[</w:t>
      </w:r>
      <w:r w:rsidRPr="000A3345">
        <w:rPr>
          <w:highlight w:val="green"/>
          <w:lang w:val="en-CA"/>
        </w:rPr>
        <w:t>IF NAME_I==1, INSERT “Mike”, IF NAME_I==2, INSERT “Greg”, IF NAME_I==3, INSERT “Linda”, IF NAME_I==4, INSERT “Kate”]</w:t>
      </w:r>
      <w:r>
        <w:rPr>
          <w:lang w:val="en-CA"/>
        </w:rPr>
        <w:t xml:space="preserve">? </w:t>
      </w:r>
    </w:p>
    <w:p w14:paraId="3FA3D9BB" w14:textId="5C5A9C40" w:rsidR="000A3345" w:rsidRPr="00E809A2" w:rsidRDefault="000A3345" w:rsidP="000A3345">
      <w:pPr>
        <w:rPr>
          <w:lang w:val="en-CA"/>
        </w:rPr>
      </w:pPr>
      <w:r w:rsidRPr="00CD21E7">
        <w:rPr>
          <w:lang w:val="en-CA"/>
        </w:rPr>
        <w:t xml:space="preserve">1 Index-linked </w:t>
      </w:r>
      <w:r>
        <w:rPr>
          <w:lang w:val="en-CA"/>
        </w:rPr>
        <w:t xml:space="preserve">3-year </w:t>
      </w:r>
      <w:r w:rsidRPr="00CD21E7">
        <w:rPr>
          <w:lang w:val="en-CA"/>
        </w:rPr>
        <w:t>guaranteed investment certificate</w:t>
      </w:r>
      <w:r>
        <w:rPr>
          <w:lang w:val="en-CA"/>
        </w:rPr>
        <w:t xml:space="preserve">, </w:t>
      </w:r>
      <w:r w:rsidRPr="000A3345">
        <w:rPr>
          <w:lang w:val="en-CA"/>
        </w:rPr>
        <w:t>based on a broad index, such as the</w:t>
      </w:r>
      <w:r w:rsidRPr="00CD21E7">
        <w:rPr>
          <w:lang w:val="en-CA"/>
        </w:rPr>
        <w:t xml:space="preserve"> </w:t>
      </w:r>
      <w:r>
        <w:rPr>
          <w:lang w:val="en-CA"/>
        </w:rPr>
        <w:t xml:space="preserve">TSX </w:t>
      </w:r>
      <w:r w:rsidRPr="00CD21E7">
        <w:rPr>
          <w:lang w:val="en-CA"/>
        </w:rPr>
        <w:t>(</w:t>
      </w:r>
      <w:r w:rsidRPr="00E809A2">
        <w:rPr>
          <w:lang w:val="en-CA"/>
        </w:rPr>
        <w:t>with a participation rate of: 45</w:t>
      </w:r>
      <w:proofErr w:type="gramStart"/>
      <w:r w:rsidRPr="000A3345">
        <w:rPr>
          <w:lang w:val="en-CA"/>
        </w:rPr>
        <w:t>%)[</w:t>
      </w:r>
      <w:proofErr w:type="gramEnd"/>
      <w:r w:rsidRPr="000A3345">
        <w:rPr>
          <w:lang w:val="en-CA"/>
        </w:rPr>
        <w:t>PLEASE PLACE A FOOTNOTE HERE THAT REFERS TO THE FOLLOWING TEXT SHOWN AT THE BOTTOM OF THE SAME SCREEN: “The participation rate is defined as the percentage at which the GIC will participate in the equity market’s return.”]</w:t>
      </w:r>
    </w:p>
    <w:p w14:paraId="0BE4A03F" w14:textId="3A4D2E6C" w:rsidR="000A3345" w:rsidRPr="00E809A2" w:rsidRDefault="000A3345" w:rsidP="000A3345">
      <w:r>
        <w:t xml:space="preserve">2 Mutual </w:t>
      </w:r>
      <w:r w:rsidRPr="000A3345">
        <w:t xml:space="preserve">Funds, </w:t>
      </w:r>
      <w:r w:rsidRPr="000A3345">
        <w:rPr>
          <w:lang w:val="en-CA"/>
        </w:rPr>
        <w:t xml:space="preserve">based on a broad index, such as the TSX </w:t>
      </w:r>
      <w:r w:rsidRPr="000A3345">
        <w:t xml:space="preserve">(MER: </w:t>
      </w:r>
      <w:r w:rsidRPr="000A3345">
        <w:rPr>
          <w:lang w:val="en-CA"/>
        </w:rPr>
        <w:t>[</w:t>
      </w:r>
      <w:r w:rsidRPr="000A3345">
        <w:rPr>
          <w:highlight w:val="green"/>
          <w:lang w:val="en-CA"/>
        </w:rPr>
        <w:t>IF MUTFEES==1, INSERT “1”, IF MUTFEES==2, INSERT “2”, IF MUTFEES ==3, INSERT “3</w:t>
      </w:r>
      <w:proofErr w:type="gramStart"/>
      <w:r w:rsidRPr="000A3345">
        <w:rPr>
          <w:highlight w:val="green"/>
          <w:lang w:val="en-CA"/>
        </w:rPr>
        <w:t>”</w:t>
      </w:r>
      <w:r w:rsidRPr="00E809A2">
        <w:rPr>
          <w:lang w:val="en-CA"/>
        </w:rPr>
        <w:t>]</w:t>
      </w:r>
      <w:r w:rsidRPr="00E809A2">
        <w:t>%</w:t>
      </w:r>
      <w:proofErr w:type="gramEnd"/>
      <w:r w:rsidRPr="00E809A2">
        <w:t>)</w:t>
      </w:r>
    </w:p>
    <w:p w14:paraId="5CE44509" w14:textId="63F61FC9" w:rsidR="000A3345" w:rsidRPr="00862F8A" w:rsidRDefault="000A3345" w:rsidP="000A3345">
      <w:r w:rsidRPr="00862F8A">
        <w:lastRenderedPageBreak/>
        <w:t xml:space="preserve">3 </w:t>
      </w:r>
      <w:r>
        <w:t>Segregated Fund</w:t>
      </w:r>
      <w:r w:rsidRPr="000A3345">
        <w:t xml:space="preserve">, </w:t>
      </w:r>
      <w:r w:rsidRPr="000A3345">
        <w:rPr>
          <w:lang w:val="en-CA"/>
        </w:rPr>
        <w:t xml:space="preserve">based on a broad index, such as the TSX </w:t>
      </w:r>
      <w:r w:rsidRPr="000A3345">
        <w:t>(MER:</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proofErr w:type="gramStart"/>
      <w:r w:rsidRPr="000A3345">
        <w:rPr>
          <w:highlight w:val="green"/>
          <w:lang w:val="en-CA"/>
        </w:rPr>
        <w:t>”</w:t>
      </w:r>
      <w:r w:rsidRPr="00862F8A">
        <w:rPr>
          <w:lang w:val="en-CA"/>
        </w:rPr>
        <w:t>]</w:t>
      </w:r>
      <w:r w:rsidRPr="00862F8A">
        <w:t>%</w:t>
      </w:r>
      <w:proofErr w:type="gramEnd"/>
      <w:r w:rsidRPr="00862F8A">
        <w:t>)</w:t>
      </w:r>
    </w:p>
    <w:p w14:paraId="6BAB93B8" w14:textId="603E56D2" w:rsidR="000A3345" w:rsidRPr="00C13F02" w:rsidRDefault="000A3345" w:rsidP="000A3345">
      <w:r>
        <w:rPr>
          <w:color w:val="000000" w:themeColor="text1"/>
        </w:rPr>
        <w:t>4</w:t>
      </w:r>
      <w:r w:rsidRPr="003D45D7">
        <w:rPr>
          <w:color w:val="000000" w:themeColor="text1"/>
        </w:rPr>
        <w:t xml:space="preserve"> An exchange-traded fund (ETF</w:t>
      </w:r>
      <w:r w:rsidRPr="000A3345">
        <w:rPr>
          <w:color w:val="000000" w:themeColor="text1"/>
        </w:rPr>
        <w:t>)</w:t>
      </w:r>
      <w:r w:rsidRPr="000A3345">
        <w:t xml:space="preserve">, </w:t>
      </w:r>
      <w:r w:rsidRPr="000A3345">
        <w:rPr>
          <w:lang w:val="en-CA"/>
        </w:rPr>
        <w:t xml:space="preserve">based on a broad index, such as the TSX, </w:t>
      </w:r>
      <w:r w:rsidRPr="000A3345">
        <w:rPr>
          <w:color w:val="000000" w:themeColor="text1"/>
        </w:rPr>
        <w:t xml:space="preserve">and held in </w:t>
      </w:r>
      <w:r w:rsidRPr="00D427A3">
        <w:rPr>
          <w:lang w:val="en-CA"/>
        </w:rPr>
        <w:t>[</w:t>
      </w:r>
      <w:r w:rsidRPr="00D00873">
        <w:rPr>
          <w:highlight w:val="green"/>
          <w:lang w:val="en-CA"/>
        </w:rPr>
        <w:t>IF NAME_I==1 OR NAME_I==2, INSERT “his”, IF NAME_I==3 OR NAME_I==4, INSERT “her”]</w:t>
      </w:r>
      <w:r w:rsidRPr="00D427A3">
        <w:t xml:space="preserve"> </w:t>
      </w:r>
      <w:r w:rsidRPr="000A3345">
        <w:rPr>
          <w:color w:val="000000" w:themeColor="text1"/>
        </w:rPr>
        <w:t>self-directed discount brokerage account</w:t>
      </w:r>
      <w:r>
        <w:rPr>
          <w:color w:val="000000" w:themeColor="text1"/>
        </w:rPr>
        <w:t xml:space="preserve"> </w:t>
      </w:r>
    </w:p>
    <w:p w14:paraId="3C39544B" w14:textId="22359271" w:rsidR="000A3345" w:rsidRDefault="000A3345" w:rsidP="000A3345"/>
    <w:p w14:paraId="7C3FB9DC" w14:textId="77777777" w:rsidR="000A3345" w:rsidRPr="00C13F02" w:rsidRDefault="000A3345" w:rsidP="000A3345"/>
    <w:p w14:paraId="52D1F8F9" w14:textId="1DF00507" w:rsidR="00EA63FD" w:rsidRPr="00366EC4" w:rsidRDefault="00334EC0" w:rsidP="00827BDF">
      <w:r w:rsidRPr="00366EC4">
        <w:rPr>
          <w:bCs/>
        </w:rPr>
        <w:t>[NEW SCREEN]</w:t>
      </w:r>
    </w:p>
    <w:p w14:paraId="542555CF" w14:textId="17FCB39A" w:rsidR="00EA63FD" w:rsidRPr="00366EC4" w:rsidRDefault="00EA63FD" w:rsidP="00EA63FD">
      <w:r w:rsidRPr="00366EC4">
        <w:t>[SECTION 2.8]</w:t>
      </w:r>
    </w:p>
    <w:p w14:paraId="5482E9EB" w14:textId="4723A73F" w:rsidR="00660B3E" w:rsidRPr="00366EC4" w:rsidRDefault="00660B3E" w:rsidP="00EA63FD"/>
    <w:p w14:paraId="696B4900" w14:textId="77777777" w:rsidR="00C93A60" w:rsidRPr="00286E4D" w:rsidRDefault="00C93A60" w:rsidP="00C93A60">
      <w:pPr>
        <w:rPr>
          <w:b/>
          <w:bCs/>
          <w:i/>
          <w:iCs/>
        </w:rPr>
      </w:pPr>
      <w:r w:rsidRPr="00366EC4">
        <w:rPr>
          <w:i/>
          <w:iCs/>
        </w:rPr>
        <w:t xml:space="preserve">For all client situations, consider that </w:t>
      </w:r>
      <w:r w:rsidRPr="00366EC4">
        <w:rPr>
          <w:b/>
          <w:i/>
          <w:iCs/>
        </w:rPr>
        <w:t>inflation will be negligible in the foreseeable future</w:t>
      </w:r>
      <w:r w:rsidRPr="00366EC4">
        <w:rPr>
          <w:i/>
          <w:iCs/>
        </w:rPr>
        <w:t xml:space="preserve"> and assume that </w:t>
      </w:r>
      <w:r w:rsidRPr="00366EC4">
        <w:rPr>
          <w:b/>
          <w:i/>
          <w:iCs/>
        </w:rPr>
        <w:t>marital status will remain unchanged</w:t>
      </w:r>
      <w:r w:rsidRPr="00366EC4">
        <w:rPr>
          <w:i/>
          <w:iCs/>
        </w:rPr>
        <w:t xml:space="preserve">. </w:t>
      </w:r>
      <w:r w:rsidRPr="00366EC4">
        <w:rPr>
          <w:bCs/>
          <w:i/>
          <w:iCs/>
        </w:rPr>
        <w:t xml:space="preserve">Please provide your best advice in each of the client scenarios presented </w:t>
      </w:r>
      <w:r w:rsidRPr="00366EC4">
        <w:rPr>
          <w:b/>
          <w:i/>
          <w:iCs/>
        </w:rPr>
        <w:t>based on the information provided</w:t>
      </w:r>
      <w:r w:rsidRPr="00366EC4">
        <w:rPr>
          <w:bCs/>
          <w:i/>
          <w:iCs/>
        </w:rPr>
        <w:t xml:space="preserve">. </w:t>
      </w:r>
      <w:r w:rsidRPr="00366EC4">
        <w:rPr>
          <w:b/>
          <w:bCs/>
          <w:i/>
          <w:iCs/>
        </w:rPr>
        <w:t>Assume that you have the necessary license(s) to sell any products/services.</w:t>
      </w:r>
    </w:p>
    <w:p w14:paraId="53DC73D1" w14:textId="77777777" w:rsidR="00C93A60" w:rsidRDefault="00C93A60" w:rsidP="00C93A60"/>
    <w:p w14:paraId="1467BDE4" w14:textId="77777777" w:rsidR="000A3345" w:rsidRDefault="000A3345" w:rsidP="000A3345">
      <w:pPr>
        <w:rPr>
          <w:highlight w:val="green"/>
        </w:rPr>
      </w:pPr>
      <w:r w:rsidRPr="00236FA4">
        <w:t>Your client</w:t>
      </w:r>
      <w:r>
        <w:t>,</w:t>
      </w:r>
      <w:r w:rsidRPr="00236FA4">
        <w:t xml:space="preserve"> </w:t>
      </w:r>
      <w:r>
        <w:t>[</w:t>
      </w:r>
      <w:r w:rsidRPr="00D00873">
        <w:rPr>
          <w:highlight w:val="green"/>
          <w:lang w:val="en-CA"/>
        </w:rPr>
        <w:t>IF NAME_I==1, INSERT “Mike”, IF NAME_I==2, INSERT “Greg”, IF NAME_I==3, INSERT “Linda”, IF NAME_I==4, INSERT “Kate”</w:t>
      </w:r>
      <w:r w:rsidRPr="00236FA4">
        <w:rPr>
          <w:lang w:val="en-CA"/>
        </w:rPr>
        <w:t>]</w:t>
      </w:r>
      <w:r w:rsidRPr="00236FA4">
        <w:t xml:space="preserve"> is a 45-year-old </w:t>
      </w:r>
      <w:r>
        <w:t>[</w:t>
      </w:r>
      <w:r w:rsidRPr="00D00873">
        <w:rPr>
          <w:highlight w:val="green"/>
          <w:lang w:val="en-CA"/>
        </w:rPr>
        <w:t>IF NAME_I==1, OR NAME_I==2, INSERT “male”, IF NAME_I==3 OR NAME_I==4, INSERT “female”</w:t>
      </w:r>
      <w:r w:rsidRPr="00236FA4">
        <w:rPr>
          <w:lang w:val="en-CA"/>
        </w:rPr>
        <w:t>]</w:t>
      </w:r>
      <w:r>
        <w:rPr>
          <w:lang w:val="en-CA"/>
        </w:rPr>
        <w:t xml:space="preserve"> </w:t>
      </w:r>
      <w:r w:rsidRPr="00D427A3">
        <w:t xml:space="preserve">high school teacher with an annual gross income of $50,000. </w:t>
      </w:r>
      <w:r w:rsidRPr="00D427A3">
        <w:rPr>
          <w:lang w:val="en-CA"/>
        </w:rPr>
        <w:t>[</w:t>
      </w:r>
      <w:r w:rsidRPr="00D00873">
        <w:rPr>
          <w:highlight w:val="green"/>
          <w:lang w:val="en-CA"/>
        </w:rPr>
        <w:t>IF NAME_I==1 OR NAME_I==2, INSERT “He”, IF NAME_I==3 OR NAME_I==4, INSERT “She”</w:t>
      </w:r>
      <w:r w:rsidRPr="00D427A3">
        <w:rPr>
          <w:lang w:val="en-CA"/>
        </w:rPr>
        <w:t>]</w:t>
      </w:r>
      <w:r w:rsidRPr="00D427A3">
        <w:t xml:space="preserve"> is married and has two kids </w:t>
      </w:r>
      <w:r>
        <w:t>under the age of 10</w:t>
      </w:r>
      <w:r w:rsidRPr="00D427A3">
        <w:t xml:space="preserve">. </w:t>
      </w:r>
      <w:r w:rsidRPr="00D427A3">
        <w:rPr>
          <w:lang w:val="en-CA"/>
        </w:rPr>
        <w:t>[</w:t>
      </w:r>
      <w:r w:rsidRPr="00D00873">
        <w:rPr>
          <w:highlight w:val="green"/>
          <w:lang w:val="en-CA"/>
        </w:rPr>
        <w:t>IF NAME_I==1 OR NAME_I==2, INSERT “His wife”, IF NAME_I==3 OR NAME_I==4, INSERT “Her husband”</w:t>
      </w:r>
      <w:r w:rsidRPr="00D427A3">
        <w:rPr>
          <w:lang w:val="en-CA"/>
        </w:rPr>
        <w:t>]</w:t>
      </w:r>
      <w:r w:rsidRPr="00D427A3">
        <w:t xml:space="preserve"> is currently looking for a job in marketing. </w:t>
      </w:r>
      <w:r>
        <w:t>[</w:t>
      </w:r>
      <w:r w:rsidRPr="00D00873">
        <w:rPr>
          <w:highlight w:val="green"/>
          <w:lang w:val="en-CA"/>
        </w:rPr>
        <w:t>IF NAME_I==1, INSERT “Mike”, IF NAME_I==2, INSERT “Greg”, IF NAME_I==3, INSERT “Linda”, IF NAME_I==4, INSERT “Kate”</w:t>
      </w:r>
      <w:r w:rsidRPr="00236FA4">
        <w:rPr>
          <w:lang w:val="en-CA"/>
        </w:rPr>
        <w:t>]</w:t>
      </w:r>
      <w:r>
        <w:rPr>
          <w:lang w:val="en-CA"/>
        </w:rPr>
        <w:t xml:space="preserve"> </w:t>
      </w:r>
      <w:r w:rsidRPr="00D427A3">
        <w:t>currently holds $</w:t>
      </w:r>
      <w:r>
        <w:t>75</w:t>
      </w:r>
      <w:r w:rsidRPr="00D427A3">
        <w:t xml:space="preserve">,000 in </w:t>
      </w:r>
      <w:r w:rsidRPr="00D427A3">
        <w:rPr>
          <w:lang w:val="en-CA"/>
        </w:rPr>
        <w:t>[</w:t>
      </w:r>
      <w:r w:rsidRPr="00D00873">
        <w:rPr>
          <w:highlight w:val="green"/>
          <w:lang w:val="en-CA"/>
        </w:rPr>
        <w:t>IF NAME_I==1 OR NAME_I==2, INSERT “his”, IF NAME_I==3 OR NAME_I==4, INSERT “her”</w:t>
      </w:r>
      <w:r w:rsidRPr="00D427A3">
        <w:rPr>
          <w:lang w:val="en-CA"/>
        </w:rPr>
        <w:t>]</w:t>
      </w:r>
      <w:r w:rsidRPr="00D427A3">
        <w:t xml:space="preserve"> </w:t>
      </w:r>
      <w:r>
        <w:t xml:space="preserve">TFSA </w:t>
      </w:r>
      <w:r w:rsidRPr="00D427A3">
        <w:t xml:space="preserve">and </w:t>
      </w:r>
      <w:r>
        <w:t>this year, there is no room to contribute to</w:t>
      </w:r>
      <w:r w:rsidRPr="00D427A3">
        <w:t xml:space="preserve"> </w:t>
      </w:r>
      <w:r w:rsidRPr="00D427A3">
        <w:rPr>
          <w:lang w:val="en-CA"/>
        </w:rPr>
        <w:t>[</w:t>
      </w:r>
      <w:r w:rsidRPr="00D00873">
        <w:rPr>
          <w:highlight w:val="green"/>
          <w:lang w:val="en-CA"/>
        </w:rPr>
        <w:t>IF NAME_I==1 OR NAME_I==2, INSERT “his”, IF NAME_I==3 OR NAME_I==4, INSERT “her”]</w:t>
      </w:r>
      <w:r w:rsidRPr="00D427A3">
        <w:t xml:space="preserve"> RRSP </w:t>
      </w:r>
      <w:r>
        <w:t xml:space="preserve">(because </w:t>
      </w:r>
      <w:r w:rsidRPr="00C13F02">
        <w:rPr>
          <w:lang w:val="en-CA"/>
        </w:rPr>
        <w:t>[</w:t>
      </w:r>
      <w:r w:rsidRPr="00D00873">
        <w:rPr>
          <w:highlight w:val="green"/>
          <w:lang w:val="en-CA"/>
        </w:rPr>
        <w:t>IF NAME_I==1 OR NAME_I==2, INSERT “he”, IF NAME_I==3 OR NAME_I==4, INSERT “she”</w:t>
      </w:r>
      <w:r w:rsidRPr="00C13F02">
        <w:rPr>
          <w:lang w:val="en-CA"/>
        </w:rPr>
        <w:t>]</w:t>
      </w:r>
      <w:r>
        <w:rPr>
          <w:lang w:val="en-CA"/>
        </w:rPr>
        <w:t xml:space="preserve"> </w:t>
      </w:r>
      <w:r>
        <w:t>holds a DB pension)</w:t>
      </w:r>
      <w:r w:rsidRPr="00D427A3">
        <w:t>.</w:t>
      </w:r>
      <w:r>
        <w:t xml:space="preserve"> The mortgage on</w:t>
      </w:r>
      <w:r w:rsidRPr="00D427A3">
        <w:t xml:space="preserve"> </w:t>
      </w:r>
      <w:r w:rsidRPr="00D427A3">
        <w:rPr>
          <w:lang w:val="en-CA"/>
        </w:rPr>
        <w:t>[</w:t>
      </w:r>
      <w:r w:rsidRPr="003C1076">
        <w:rPr>
          <w:highlight w:val="green"/>
          <w:lang w:val="en-CA"/>
        </w:rPr>
        <w:t>IF NAME_I==1 OR NAME_I==2, INSERT “his”, IF NAME_I==3 OR NAME_I==4, INSERT “her”</w:t>
      </w:r>
      <w:r w:rsidRPr="00D427A3">
        <w:rPr>
          <w:lang w:val="en-CA"/>
        </w:rPr>
        <w:t>]</w:t>
      </w:r>
      <w:r w:rsidRPr="00D427A3">
        <w:t xml:space="preserve"> </w:t>
      </w:r>
      <w:r w:rsidRPr="00C13F02">
        <w:t xml:space="preserve">house is fully paid off and </w:t>
      </w:r>
      <w:r>
        <w:t>t</w:t>
      </w:r>
      <w:r w:rsidRPr="00C13F02">
        <w:t>he line of credit on the house is unused.</w:t>
      </w:r>
      <w:r>
        <w:t xml:space="preserve"> </w:t>
      </w:r>
      <w:r w:rsidRPr="00C13F02">
        <w:t>[</w:t>
      </w:r>
      <w:r w:rsidRPr="003C1076">
        <w:rPr>
          <w:highlight w:val="green"/>
          <w:lang w:val="en-CA"/>
        </w:rPr>
        <w:t>IF NAME_I==1, INSERT “Mike”, IF NAME_I==2, INSERT “Greg”, IF NAME_I==3, INSERT “Linda”, IF NAME_I==4, INSERT “Kate”]</w:t>
      </w:r>
      <w:r>
        <w:rPr>
          <w:lang w:val="en-CA"/>
        </w:rPr>
        <w:t xml:space="preserve"> </w:t>
      </w:r>
      <w:r w:rsidRPr="00C13F02">
        <w:rPr>
          <w:lang w:val="en-CA"/>
        </w:rPr>
        <w:t xml:space="preserve">has </w:t>
      </w:r>
      <w:r w:rsidRPr="00C13F02">
        <w:t xml:space="preserve">$40,000 in a savings account that </w:t>
      </w:r>
      <w:r w:rsidRPr="003C1076">
        <w:rPr>
          <w:highlight w:val="green"/>
          <w:lang w:val="en-CA"/>
        </w:rPr>
        <w:t>[IF NAME_I==1 OR NAME_I==2, INSERT “he”, IF NAME_I==3 OR NAME_I==4, INSERT “she”</w:t>
      </w:r>
      <w:r w:rsidRPr="00C13F02">
        <w:rPr>
          <w:lang w:val="en-CA"/>
        </w:rPr>
        <w:t>]</w:t>
      </w:r>
      <w:r>
        <w:rPr>
          <w:lang w:val="en-CA"/>
        </w:rPr>
        <w:t xml:space="preserve"> </w:t>
      </w:r>
      <w:r w:rsidRPr="00C13F02">
        <w:rPr>
          <w:lang w:val="en-CA"/>
        </w:rPr>
        <w:t>is looking to invest</w:t>
      </w:r>
      <w:r>
        <w:t xml:space="preserve"> (within </w:t>
      </w:r>
      <w:r w:rsidRPr="00D427A3">
        <w:rPr>
          <w:lang w:val="en-CA"/>
        </w:rPr>
        <w:t>[</w:t>
      </w:r>
      <w:r w:rsidRPr="003C1076">
        <w:rPr>
          <w:highlight w:val="green"/>
          <w:lang w:val="en-CA"/>
        </w:rPr>
        <w:t>IF NAME_I==1 OR NAME_I==2, INSERT “his”, IF NAME_I==3 OR NAME_I==4, INSERT “her”</w:t>
      </w:r>
      <w:r w:rsidRPr="00D427A3">
        <w:rPr>
          <w:lang w:val="en-CA"/>
        </w:rPr>
        <w:t>]</w:t>
      </w:r>
      <w:r w:rsidRPr="00D427A3">
        <w:t xml:space="preserve"> </w:t>
      </w:r>
      <w:r>
        <w:t xml:space="preserve">TSFA) for a </w:t>
      </w:r>
      <w:r w:rsidRPr="00137EB8">
        <w:t xml:space="preserve">time-horizon of three years. </w:t>
      </w:r>
      <w:r w:rsidRPr="00137EB8">
        <w:rPr>
          <w:lang w:val="en-CA"/>
        </w:rPr>
        <w:t>[</w:t>
      </w:r>
      <w:r w:rsidRPr="008A1FB4">
        <w:rPr>
          <w:highlight w:val="green"/>
          <w:lang w:val="en-CA"/>
        </w:rPr>
        <w:t>IF SOLICIT_I==1</w:t>
      </w:r>
      <w:r>
        <w:rPr>
          <w:highlight w:val="green"/>
          <w:lang w:val="en-CA"/>
        </w:rPr>
        <w:t xml:space="preserve"> AND (</w:t>
      </w:r>
      <w:r w:rsidRPr="003C1076">
        <w:rPr>
          <w:highlight w:val="green"/>
          <w:lang w:val="en-CA"/>
        </w:rPr>
        <w:t>NAME_I==</w:t>
      </w:r>
      <w:r>
        <w:rPr>
          <w:highlight w:val="green"/>
          <w:lang w:val="en-CA"/>
        </w:rPr>
        <w:t>1 OR NAME_I==2)</w:t>
      </w:r>
      <w:r w:rsidRPr="008A1FB4">
        <w:rPr>
          <w:highlight w:val="green"/>
          <w:lang w:val="en-CA"/>
        </w:rPr>
        <w:t>, INSERT “</w:t>
      </w:r>
      <w:r>
        <w:rPr>
          <w:highlight w:val="green"/>
          <w:lang w:val="en-CA"/>
        </w:rPr>
        <w:t>H</w:t>
      </w:r>
      <w:r>
        <w:rPr>
          <w:highlight w:val="green"/>
        </w:rPr>
        <w:t>e</w:t>
      </w:r>
      <w:r w:rsidRPr="008A1FB4">
        <w:rPr>
          <w:highlight w:val="green"/>
        </w:rPr>
        <w:t xml:space="preserve"> </w:t>
      </w:r>
      <w:proofErr w:type="spellStart"/>
      <w:r w:rsidRPr="008A1FB4">
        <w:rPr>
          <w:highlight w:val="green"/>
        </w:rPr>
        <w:t>inquires</w:t>
      </w:r>
      <w:proofErr w:type="spellEnd"/>
      <w:r w:rsidRPr="008A1FB4">
        <w:rPr>
          <w:highlight w:val="green"/>
        </w:rPr>
        <w:t xml:space="preserve"> about the option of</w:t>
      </w:r>
      <w:r w:rsidRPr="008A1FB4">
        <w:rPr>
          <w:highlight w:val="green"/>
          <w:lang w:val="en-CA"/>
        </w:rPr>
        <w:t xml:space="preserve"> </w:t>
      </w:r>
      <w:r w:rsidRPr="008A1FB4">
        <w:rPr>
          <w:highlight w:val="green"/>
        </w:rPr>
        <w:t xml:space="preserve">investing in an </w:t>
      </w:r>
      <w:r w:rsidRPr="008A1FB4">
        <w:rPr>
          <w:color w:val="000000" w:themeColor="text1"/>
          <w:highlight w:val="green"/>
        </w:rPr>
        <w:t>exchange-traded fund (ETF)</w:t>
      </w:r>
      <w:r w:rsidRPr="008A1FB4">
        <w:rPr>
          <w:highlight w:val="green"/>
        </w:rPr>
        <w:t>.</w:t>
      </w:r>
      <w:r>
        <w:rPr>
          <w:highlight w:val="green"/>
        </w:rPr>
        <w:t xml:space="preserve">”, </w:t>
      </w:r>
      <w:r w:rsidRPr="008A1FB4">
        <w:rPr>
          <w:highlight w:val="green"/>
          <w:lang w:val="en-CA"/>
        </w:rPr>
        <w:t>IF SOLICIT_I==1</w:t>
      </w:r>
      <w:r>
        <w:rPr>
          <w:highlight w:val="green"/>
          <w:lang w:val="en-CA"/>
        </w:rPr>
        <w:t xml:space="preserve"> AND (</w:t>
      </w:r>
      <w:r w:rsidRPr="003C1076">
        <w:rPr>
          <w:highlight w:val="green"/>
          <w:lang w:val="en-CA"/>
        </w:rPr>
        <w:t>NAME_I==3 OR NAME_I==4</w:t>
      </w:r>
      <w:r>
        <w:rPr>
          <w:highlight w:val="green"/>
          <w:lang w:val="en-CA"/>
        </w:rPr>
        <w:t>)</w:t>
      </w:r>
      <w:r w:rsidRPr="008A1FB4">
        <w:rPr>
          <w:highlight w:val="green"/>
          <w:lang w:val="en-CA"/>
        </w:rPr>
        <w:t>, INSERT “</w:t>
      </w:r>
      <w:r>
        <w:rPr>
          <w:highlight w:val="green"/>
        </w:rPr>
        <w:t>She</w:t>
      </w:r>
      <w:r w:rsidRPr="008A1FB4">
        <w:rPr>
          <w:highlight w:val="green"/>
        </w:rPr>
        <w:t xml:space="preserve"> </w:t>
      </w:r>
      <w:proofErr w:type="spellStart"/>
      <w:r w:rsidRPr="008A1FB4">
        <w:rPr>
          <w:highlight w:val="green"/>
        </w:rPr>
        <w:t>inquires</w:t>
      </w:r>
      <w:proofErr w:type="spellEnd"/>
      <w:r w:rsidRPr="008A1FB4">
        <w:rPr>
          <w:highlight w:val="green"/>
        </w:rPr>
        <w:t xml:space="preserve"> about the option of</w:t>
      </w:r>
      <w:r w:rsidRPr="008A1FB4">
        <w:rPr>
          <w:highlight w:val="green"/>
          <w:lang w:val="en-CA"/>
        </w:rPr>
        <w:t xml:space="preserve"> </w:t>
      </w:r>
      <w:r w:rsidRPr="008A1FB4">
        <w:rPr>
          <w:highlight w:val="green"/>
        </w:rPr>
        <w:t xml:space="preserve">investing in an </w:t>
      </w:r>
      <w:r w:rsidRPr="008A1FB4">
        <w:rPr>
          <w:color w:val="000000" w:themeColor="text1"/>
          <w:highlight w:val="green"/>
        </w:rPr>
        <w:t>exchange-traded fund (ETF)</w:t>
      </w:r>
      <w:r w:rsidRPr="008A1FB4">
        <w:rPr>
          <w:highlight w:val="green"/>
        </w:rPr>
        <w:t>.”]</w:t>
      </w:r>
    </w:p>
    <w:p w14:paraId="6AEC855A" w14:textId="77777777" w:rsidR="000A3345" w:rsidRDefault="000A3345" w:rsidP="000A3345">
      <w:pPr>
        <w:rPr>
          <w:highlight w:val="green"/>
        </w:rPr>
      </w:pPr>
    </w:p>
    <w:p w14:paraId="0EC4D060" w14:textId="77777777" w:rsidR="000A3345" w:rsidRPr="00224B10" w:rsidRDefault="000A3345" w:rsidP="000A3345">
      <w:pPr>
        <w:pStyle w:val="Paragraphedeliste"/>
        <w:numPr>
          <w:ilvl w:val="0"/>
          <w:numId w:val="2"/>
        </w:numPr>
        <w:rPr>
          <w:lang w:val="en-CA"/>
        </w:rPr>
      </w:pPr>
      <w:r>
        <w:t xml:space="preserve">From the four options below, which one would you recommend first to </w:t>
      </w:r>
      <w:r w:rsidRPr="00224B10">
        <w:rPr>
          <w:lang w:val="en-CA"/>
        </w:rPr>
        <w:t>[</w:t>
      </w:r>
      <w:r w:rsidRPr="000A3345">
        <w:rPr>
          <w:highlight w:val="green"/>
          <w:lang w:val="en-CA"/>
        </w:rPr>
        <w:t>IF NAME_I==1, INSERT “Mike”, IF NAME_I==2, INSERT “Greg”, IF NAME_I==3, INSERT “Linda”, IF NAME_I==4, INSERT “Kate”]</w:t>
      </w:r>
      <w:r>
        <w:rPr>
          <w:lang w:val="en-CA"/>
        </w:rPr>
        <w:t xml:space="preserve">? </w:t>
      </w:r>
    </w:p>
    <w:p w14:paraId="2F7A9DF6" w14:textId="77777777" w:rsidR="000A3345" w:rsidRPr="00E809A2" w:rsidRDefault="000A3345" w:rsidP="000A3345">
      <w:pPr>
        <w:rPr>
          <w:lang w:val="en-CA"/>
        </w:rPr>
      </w:pPr>
      <w:r w:rsidRPr="00CD21E7">
        <w:rPr>
          <w:lang w:val="en-CA"/>
        </w:rPr>
        <w:t xml:space="preserve">1 Index-linked </w:t>
      </w:r>
      <w:r>
        <w:rPr>
          <w:lang w:val="en-CA"/>
        </w:rPr>
        <w:t xml:space="preserve">3-year </w:t>
      </w:r>
      <w:r w:rsidRPr="00CD21E7">
        <w:rPr>
          <w:lang w:val="en-CA"/>
        </w:rPr>
        <w:t>guaranteed investment certificate</w:t>
      </w:r>
      <w:r>
        <w:rPr>
          <w:lang w:val="en-CA"/>
        </w:rPr>
        <w:t xml:space="preserve">, </w:t>
      </w:r>
      <w:r w:rsidRPr="000A3345">
        <w:rPr>
          <w:lang w:val="en-CA"/>
        </w:rPr>
        <w:t>based on a broad index, such as the</w:t>
      </w:r>
      <w:r w:rsidRPr="00CD21E7">
        <w:rPr>
          <w:lang w:val="en-CA"/>
        </w:rPr>
        <w:t xml:space="preserve"> </w:t>
      </w:r>
      <w:r>
        <w:rPr>
          <w:lang w:val="en-CA"/>
        </w:rPr>
        <w:t xml:space="preserve">TSX </w:t>
      </w:r>
      <w:r w:rsidRPr="00CD21E7">
        <w:rPr>
          <w:lang w:val="en-CA"/>
        </w:rPr>
        <w:t>(</w:t>
      </w:r>
      <w:r w:rsidRPr="00E809A2">
        <w:rPr>
          <w:lang w:val="en-CA"/>
        </w:rPr>
        <w:t>with a participation rate of: 45</w:t>
      </w:r>
      <w:proofErr w:type="gramStart"/>
      <w:r w:rsidRPr="000A3345">
        <w:rPr>
          <w:lang w:val="en-CA"/>
        </w:rPr>
        <w:t>%)[</w:t>
      </w:r>
      <w:proofErr w:type="gramEnd"/>
      <w:r w:rsidRPr="000A3345">
        <w:rPr>
          <w:lang w:val="en-CA"/>
        </w:rPr>
        <w:t xml:space="preserve">PLEASE PLACE A FOOTNOTE HERE THAT REFERS TO THE FOLLOWING TEXT SHOWN AT THE BOTTOM OF THE SAME SCREEN: “The </w:t>
      </w:r>
      <w:r w:rsidRPr="000A3345">
        <w:rPr>
          <w:lang w:val="en-CA"/>
        </w:rPr>
        <w:lastRenderedPageBreak/>
        <w:t>participation rate is defined as the percentage at which the GIC will participate in the equity market’s return.”]</w:t>
      </w:r>
    </w:p>
    <w:p w14:paraId="0E0AAADB" w14:textId="77777777" w:rsidR="000A3345" w:rsidRPr="00E809A2" w:rsidRDefault="000A3345" w:rsidP="000A3345">
      <w:r>
        <w:t xml:space="preserve">2 Mutual </w:t>
      </w:r>
      <w:r w:rsidRPr="000A3345">
        <w:t xml:space="preserve">Funds, </w:t>
      </w:r>
      <w:r w:rsidRPr="000A3345">
        <w:rPr>
          <w:lang w:val="en-CA"/>
        </w:rPr>
        <w:t xml:space="preserve">based on a broad index, such as the TSX </w:t>
      </w:r>
      <w:r w:rsidRPr="000A3345">
        <w:t xml:space="preserve">(MER: </w:t>
      </w:r>
      <w:r w:rsidRPr="000A3345">
        <w:rPr>
          <w:lang w:val="en-CA"/>
        </w:rPr>
        <w:t>[</w:t>
      </w:r>
      <w:r w:rsidRPr="000A3345">
        <w:rPr>
          <w:highlight w:val="green"/>
          <w:lang w:val="en-CA"/>
        </w:rPr>
        <w:t>IF MUTFEES==1, INSERT “1”, IF MUTFEES==2, INSERT “2”, IF MUTFEES ==3, INSERT “3</w:t>
      </w:r>
      <w:proofErr w:type="gramStart"/>
      <w:r w:rsidRPr="000A3345">
        <w:rPr>
          <w:highlight w:val="green"/>
          <w:lang w:val="en-CA"/>
        </w:rPr>
        <w:t>”</w:t>
      </w:r>
      <w:r w:rsidRPr="00E809A2">
        <w:rPr>
          <w:lang w:val="en-CA"/>
        </w:rPr>
        <w:t>]</w:t>
      </w:r>
      <w:r w:rsidRPr="00E809A2">
        <w:t>%</w:t>
      </w:r>
      <w:proofErr w:type="gramEnd"/>
      <w:r w:rsidRPr="00E809A2">
        <w:t>)</w:t>
      </w:r>
    </w:p>
    <w:p w14:paraId="4A4947C9" w14:textId="77777777" w:rsidR="000A3345" w:rsidRPr="00862F8A" w:rsidRDefault="000A3345" w:rsidP="000A3345">
      <w:r w:rsidRPr="00862F8A">
        <w:t xml:space="preserve">3 </w:t>
      </w:r>
      <w:r>
        <w:t>Segregated Fund</w:t>
      </w:r>
      <w:r w:rsidRPr="000A3345">
        <w:t xml:space="preserve">, </w:t>
      </w:r>
      <w:r w:rsidRPr="000A3345">
        <w:rPr>
          <w:lang w:val="en-CA"/>
        </w:rPr>
        <w:t xml:space="preserve">based on a broad index, such as the TSX </w:t>
      </w:r>
      <w:r w:rsidRPr="000A3345">
        <w:t>(MER:</w:t>
      </w:r>
      <w:r w:rsidRPr="00862F8A">
        <w:t xml:space="preserve"> </w:t>
      </w:r>
      <w:r w:rsidRPr="00862F8A">
        <w:rPr>
          <w:lang w:val="en-CA"/>
        </w:rPr>
        <w:t>[</w:t>
      </w:r>
      <w:r w:rsidRPr="000A3345">
        <w:rPr>
          <w:highlight w:val="green"/>
          <w:lang w:val="en-CA"/>
        </w:rPr>
        <w:t>IF SEGFEES==1, INSERT “</w:t>
      </w:r>
      <w:r w:rsidRPr="000A3345">
        <w:rPr>
          <w:highlight w:val="green"/>
        </w:rPr>
        <w:t>2</w:t>
      </w:r>
      <w:r w:rsidRPr="000A3345">
        <w:rPr>
          <w:highlight w:val="green"/>
          <w:lang w:val="en-CA"/>
        </w:rPr>
        <w:t>”, IF SEGFEES==2, INSERT “3”, IF SEGFEES ==3, INSERT “4</w:t>
      </w:r>
      <w:proofErr w:type="gramStart"/>
      <w:r w:rsidRPr="000A3345">
        <w:rPr>
          <w:highlight w:val="green"/>
          <w:lang w:val="en-CA"/>
        </w:rPr>
        <w:t>”</w:t>
      </w:r>
      <w:r w:rsidRPr="00862F8A">
        <w:rPr>
          <w:lang w:val="en-CA"/>
        </w:rPr>
        <w:t>]</w:t>
      </w:r>
      <w:r w:rsidRPr="00862F8A">
        <w:t>%</w:t>
      </w:r>
      <w:proofErr w:type="gramEnd"/>
      <w:r w:rsidRPr="00862F8A">
        <w:t>)</w:t>
      </w:r>
    </w:p>
    <w:p w14:paraId="7853B4A5" w14:textId="77777777" w:rsidR="000A3345" w:rsidRPr="00C13F02" w:rsidRDefault="000A3345" w:rsidP="000A3345">
      <w:r>
        <w:rPr>
          <w:color w:val="000000" w:themeColor="text1"/>
        </w:rPr>
        <w:t>4</w:t>
      </w:r>
      <w:r w:rsidRPr="003D45D7">
        <w:rPr>
          <w:color w:val="000000" w:themeColor="text1"/>
        </w:rPr>
        <w:t xml:space="preserve"> An exchange-traded fund (ETF</w:t>
      </w:r>
      <w:r w:rsidRPr="000A3345">
        <w:rPr>
          <w:color w:val="000000" w:themeColor="text1"/>
        </w:rPr>
        <w:t>)</w:t>
      </w:r>
      <w:r w:rsidRPr="000A3345">
        <w:t xml:space="preserve">, </w:t>
      </w:r>
      <w:r w:rsidRPr="000A3345">
        <w:rPr>
          <w:lang w:val="en-CA"/>
        </w:rPr>
        <w:t xml:space="preserve">based on a broad index, such as the TSX, </w:t>
      </w:r>
      <w:r w:rsidRPr="000A3345">
        <w:rPr>
          <w:color w:val="000000" w:themeColor="text1"/>
        </w:rPr>
        <w:t xml:space="preserve">and held in </w:t>
      </w:r>
      <w:r w:rsidRPr="00D427A3">
        <w:rPr>
          <w:lang w:val="en-CA"/>
        </w:rPr>
        <w:t>[</w:t>
      </w:r>
      <w:r w:rsidRPr="00D00873">
        <w:rPr>
          <w:highlight w:val="green"/>
          <w:lang w:val="en-CA"/>
        </w:rPr>
        <w:t>IF NAME_I==1 OR NAME_I==2, INSERT “his”, IF NAME_I==3 OR NAME_I==4, INSERT “her”]</w:t>
      </w:r>
      <w:r w:rsidRPr="00D427A3">
        <w:t xml:space="preserve"> </w:t>
      </w:r>
      <w:r w:rsidRPr="000A3345">
        <w:rPr>
          <w:color w:val="000000" w:themeColor="text1"/>
        </w:rPr>
        <w:t>self-directed discount brokerage account</w:t>
      </w:r>
      <w:r>
        <w:rPr>
          <w:color w:val="000000" w:themeColor="text1"/>
        </w:rPr>
        <w:t xml:space="preserve"> </w:t>
      </w:r>
    </w:p>
    <w:p w14:paraId="6580A026" w14:textId="77777777" w:rsidR="00EA63FD" w:rsidRPr="00490F00" w:rsidRDefault="00EA63FD" w:rsidP="00827BDF">
      <w:pPr>
        <w:rPr>
          <w:highlight w:val="cyan"/>
        </w:rPr>
      </w:pPr>
    </w:p>
    <w:p w14:paraId="74F48D3C" w14:textId="31B57456" w:rsidR="00827BDF" w:rsidRDefault="00827BDF" w:rsidP="00827BDF">
      <w:r>
        <w:br w:type="page"/>
      </w:r>
    </w:p>
    <w:p w14:paraId="28DF0086" w14:textId="7C098A1B" w:rsidR="00CA0EB7" w:rsidRPr="00366EC4" w:rsidRDefault="00CA0EB7" w:rsidP="00827BDF">
      <w:pPr>
        <w:rPr>
          <w:b/>
          <w:lang w:val="en-CA"/>
        </w:rPr>
      </w:pPr>
      <w:r w:rsidRPr="00366EC4">
        <w:lastRenderedPageBreak/>
        <w:t>[SECTION 3. SHOW THE FOLLOWING TITLE TO RESPONDENTS:]</w:t>
      </w:r>
      <w:r w:rsidRPr="00366EC4" w:rsidDel="00AF4450">
        <w:rPr>
          <w:rStyle w:val="Marquedecommentaire"/>
        </w:rPr>
        <w:t xml:space="preserve"> </w:t>
      </w:r>
      <w:r w:rsidRPr="00366EC4">
        <w:rPr>
          <w:b/>
          <w:lang w:val="en-CA"/>
        </w:rPr>
        <w:t>Employment</w:t>
      </w:r>
    </w:p>
    <w:p w14:paraId="0E23CE74" w14:textId="77777777" w:rsidR="00CA0EB7" w:rsidRPr="00366EC4" w:rsidRDefault="00CA0EB7" w:rsidP="00CA0EB7">
      <w:pPr>
        <w:rPr>
          <w:rFonts w:eastAsia="Times New Roman"/>
          <w:color w:val="FF0000"/>
        </w:rPr>
      </w:pPr>
    </w:p>
    <w:p w14:paraId="0EB3ED58" w14:textId="4FEFE8A0" w:rsidR="00CA0EB7" w:rsidRPr="00366EC4" w:rsidRDefault="00C234C1" w:rsidP="00C234C1">
      <w:pPr>
        <w:pStyle w:val="Paragraphedeliste"/>
        <w:numPr>
          <w:ilvl w:val="0"/>
          <w:numId w:val="2"/>
        </w:numPr>
        <w:rPr>
          <w:lang w:val="en-CA"/>
        </w:rPr>
      </w:pPr>
      <w:r w:rsidRPr="00366EC4">
        <w:rPr>
          <w:lang w:val="en-CA"/>
        </w:rPr>
        <w:t>Please indicate which one of the following best describes your place of employment.</w:t>
      </w:r>
    </w:p>
    <w:p w14:paraId="35861DC8" w14:textId="408268CA" w:rsidR="00B77014" w:rsidRPr="00366EC4" w:rsidRDefault="00B77014" w:rsidP="00EC47DB">
      <w:pPr>
        <w:rPr>
          <w:lang w:val="en-CA"/>
        </w:rPr>
      </w:pPr>
      <w:r w:rsidRPr="00366EC4">
        <w:rPr>
          <w:lang w:val="en-CA"/>
        </w:rPr>
        <w:t>1 Accounting Firm</w:t>
      </w:r>
    </w:p>
    <w:p w14:paraId="45591749" w14:textId="3D5EF386" w:rsidR="00B77014" w:rsidRPr="00366EC4" w:rsidRDefault="00B77014" w:rsidP="00EC47DB">
      <w:pPr>
        <w:rPr>
          <w:lang w:val="en-CA"/>
        </w:rPr>
      </w:pPr>
      <w:r w:rsidRPr="00366EC4">
        <w:rPr>
          <w:lang w:val="en-CA"/>
        </w:rPr>
        <w:t>2 Credit Union</w:t>
      </w:r>
    </w:p>
    <w:p w14:paraId="16E3F8C8" w14:textId="5298C187" w:rsidR="00B77014" w:rsidRPr="00366EC4" w:rsidRDefault="00B77014" w:rsidP="00B77014">
      <w:pPr>
        <w:rPr>
          <w:lang w:val="en-CA"/>
        </w:rPr>
      </w:pPr>
      <w:r w:rsidRPr="00366EC4">
        <w:rPr>
          <w:lang w:val="en-CA"/>
        </w:rPr>
        <w:t>3 Financial Planning Firm</w:t>
      </w:r>
    </w:p>
    <w:p w14:paraId="6A3EF119" w14:textId="6017501F" w:rsidR="00650411" w:rsidRPr="00366EC4" w:rsidRDefault="00B77014" w:rsidP="00CA0EB7">
      <w:pPr>
        <w:rPr>
          <w:lang w:val="en-CA"/>
        </w:rPr>
      </w:pPr>
      <w:r w:rsidRPr="00366EC4">
        <w:rPr>
          <w:lang w:val="en-CA"/>
        </w:rPr>
        <w:t>4</w:t>
      </w:r>
      <w:r w:rsidR="00650411" w:rsidRPr="00366EC4">
        <w:rPr>
          <w:lang w:val="en-CA"/>
        </w:rPr>
        <w:t xml:space="preserve"> Insurance Company</w:t>
      </w:r>
    </w:p>
    <w:p w14:paraId="4AD74499" w14:textId="07C9D12B" w:rsidR="001744B2" w:rsidRPr="00366EC4" w:rsidRDefault="00B77014" w:rsidP="001744B2">
      <w:pPr>
        <w:rPr>
          <w:lang w:val="en-CA"/>
        </w:rPr>
      </w:pPr>
      <w:r w:rsidRPr="00366EC4">
        <w:rPr>
          <w:lang w:val="en-CA"/>
        </w:rPr>
        <w:t>5</w:t>
      </w:r>
      <w:r w:rsidR="001744B2" w:rsidRPr="00366EC4">
        <w:rPr>
          <w:lang w:val="en-CA"/>
        </w:rPr>
        <w:t xml:space="preserve"> Bank</w:t>
      </w:r>
    </w:p>
    <w:p w14:paraId="57C163BB" w14:textId="1BE0476C" w:rsidR="00B77014" w:rsidRPr="00366EC4" w:rsidRDefault="00B77014" w:rsidP="001744B2">
      <w:pPr>
        <w:rPr>
          <w:lang w:val="en-CA"/>
        </w:rPr>
      </w:pPr>
      <w:r w:rsidRPr="00366EC4">
        <w:rPr>
          <w:lang w:val="en-CA"/>
        </w:rPr>
        <w:t>6 Educational Institution</w:t>
      </w:r>
    </w:p>
    <w:p w14:paraId="69382EF6" w14:textId="580A2EF9" w:rsidR="00B77014" w:rsidRPr="00366EC4" w:rsidRDefault="00B77014" w:rsidP="00B77014">
      <w:pPr>
        <w:rPr>
          <w:lang w:val="en-CA"/>
        </w:rPr>
      </w:pPr>
      <w:r w:rsidRPr="00366EC4">
        <w:rPr>
          <w:lang w:val="en-CA"/>
        </w:rPr>
        <w:t xml:space="preserve">7 Investment / Mutual Fund Company </w:t>
      </w:r>
    </w:p>
    <w:p w14:paraId="1455952E" w14:textId="3811F110" w:rsidR="00B77014" w:rsidRPr="00366EC4" w:rsidRDefault="00B77014" w:rsidP="00B77014">
      <w:pPr>
        <w:rPr>
          <w:lang w:val="en-CA"/>
        </w:rPr>
      </w:pPr>
      <w:r w:rsidRPr="00366EC4">
        <w:rPr>
          <w:lang w:val="en-CA"/>
        </w:rPr>
        <w:t>8 Managing General Agency (MGA)</w:t>
      </w:r>
    </w:p>
    <w:p w14:paraId="047AFD28" w14:textId="662AA181" w:rsidR="001744B2" w:rsidRPr="00366EC4" w:rsidRDefault="00B77014" w:rsidP="001744B2">
      <w:pPr>
        <w:rPr>
          <w:lang w:val="en-CA"/>
        </w:rPr>
      </w:pPr>
      <w:r w:rsidRPr="00366EC4">
        <w:rPr>
          <w:lang w:val="en-CA"/>
        </w:rPr>
        <w:t>9</w:t>
      </w:r>
      <w:r w:rsidR="001744B2" w:rsidRPr="00366EC4">
        <w:rPr>
          <w:lang w:val="en-CA"/>
        </w:rPr>
        <w:t xml:space="preserve"> Self-employed</w:t>
      </w:r>
    </w:p>
    <w:p w14:paraId="0C82BCDD" w14:textId="22BD389F" w:rsidR="009B4702" w:rsidRPr="00366EC4" w:rsidRDefault="009B4702" w:rsidP="001744B2">
      <w:pPr>
        <w:rPr>
          <w:lang w:val="en-CA"/>
        </w:rPr>
      </w:pPr>
      <w:r w:rsidRPr="00366EC4">
        <w:rPr>
          <w:lang w:val="en-CA"/>
        </w:rPr>
        <w:t>10 Currently not working</w:t>
      </w:r>
    </w:p>
    <w:p w14:paraId="09ABE594" w14:textId="615543FF" w:rsidR="00B77014" w:rsidRPr="00366EC4" w:rsidRDefault="00B77014" w:rsidP="001744B2">
      <w:pPr>
        <w:rPr>
          <w:lang w:val="en-CA"/>
        </w:rPr>
      </w:pPr>
      <w:r w:rsidRPr="00366EC4">
        <w:rPr>
          <w:lang w:val="en-CA"/>
        </w:rPr>
        <w:t>1</w:t>
      </w:r>
      <w:r w:rsidR="009B4702" w:rsidRPr="00366EC4">
        <w:rPr>
          <w:lang w:val="en-CA"/>
        </w:rPr>
        <w:t>1</w:t>
      </w:r>
      <w:r w:rsidRPr="00366EC4">
        <w:rPr>
          <w:lang w:val="en-CA"/>
        </w:rPr>
        <w:t xml:space="preserve"> Other</w:t>
      </w:r>
    </w:p>
    <w:p w14:paraId="7F41B569" w14:textId="77777777" w:rsidR="00CA0EB7" w:rsidRPr="00366EC4" w:rsidRDefault="00CA0EB7" w:rsidP="00CA0EB7">
      <w:r w:rsidRPr="00366EC4">
        <w:t>7777777 Don’t know</w:t>
      </w:r>
    </w:p>
    <w:p w14:paraId="16D97A5A" w14:textId="4EFA5ADD" w:rsidR="00CA0EB7" w:rsidRPr="00366EC4" w:rsidRDefault="00CA0EB7" w:rsidP="00CA0EB7">
      <w:r w:rsidRPr="00366EC4">
        <w:t xml:space="preserve">8888888 </w:t>
      </w:r>
      <w:r w:rsidR="00D11860" w:rsidRPr="00366EC4">
        <w:t>Prefer not to say</w:t>
      </w:r>
    </w:p>
    <w:p w14:paraId="2526C784" w14:textId="4227C80E" w:rsidR="00404C97" w:rsidRPr="00366EC4" w:rsidRDefault="00404C97" w:rsidP="00CA0EB7"/>
    <w:p w14:paraId="4FBB94DA" w14:textId="0CD5B397" w:rsidR="005C412E" w:rsidRPr="00366EC4" w:rsidRDefault="005C412E" w:rsidP="005C412E">
      <w:pPr>
        <w:pStyle w:val="Paragraphedeliste"/>
        <w:numPr>
          <w:ilvl w:val="0"/>
          <w:numId w:val="2"/>
        </w:numPr>
        <w:rPr>
          <w:lang w:val="en-CA"/>
        </w:rPr>
      </w:pPr>
      <w:r w:rsidRPr="00366EC4">
        <w:rPr>
          <w:lang w:val="en-CA"/>
        </w:rPr>
        <w:t>Which certification</w:t>
      </w:r>
      <w:r w:rsidR="001B43BF" w:rsidRPr="00366EC4">
        <w:rPr>
          <w:lang w:val="en-CA"/>
        </w:rPr>
        <w:t>(s)</w:t>
      </w:r>
      <w:r w:rsidRPr="00366EC4">
        <w:rPr>
          <w:lang w:val="en-CA"/>
        </w:rPr>
        <w:t xml:space="preserve"> do you hold?</w:t>
      </w:r>
    </w:p>
    <w:p w14:paraId="6B7F827D" w14:textId="77777777" w:rsidR="001B43BF" w:rsidRPr="00366EC4" w:rsidRDefault="001B43BF" w:rsidP="001B43BF">
      <w:pPr>
        <w:rPr>
          <w:lang w:val="fr-CH"/>
        </w:rPr>
      </w:pPr>
      <w:r w:rsidRPr="00366EC4">
        <w:rPr>
          <w:lang w:val="fr-CH"/>
        </w:rPr>
        <w:t>[MULTI-SELECT FOR RESPONSES 1, 2, 3]</w:t>
      </w:r>
    </w:p>
    <w:p w14:paraId="6A4A3CBE" w14:textId="7B11F32F" w:rsidR="005C412E" w:rsidRPr="00366EC4" w:rsidRDefault="005C412E" w:rsidP="005C412E">
      <w:pPr>
        <w:rPr>
          <w:lang w:val="fr-CH"/>
        </w:rPr>
      </w:pPr>
      <w:r w:rsidRPr="00366EC4">
        <w:rPr>
          <w:lang w:val="fr-CH"/>
        </w:rPr>
        <w:t>1 QAFP</w:t>
      </w:r>
      <w:r w:rsidR="00C35CD9" w:rsidRPr="00366EC4">
        <w:rPr>
          <w:lang w:val="fr-CH"/>
        </w:rPr>
        <w:t xml:space="preserve"> certification</w:t>
      </w:r>
    </w:p>
    <w:p w14:paraId="3D094527" w14:textId="2802D682" w:rsidR="005C412E" w:rsidRPr="00366EC4" w:rsidRDefault="005C412E" w:rsidP="005C412E">
      <w:pPr>
        <w:rPr>
          <w:lang w:val="fr-CH"/>
        </w:rPr>
      </w:pPr>
      <w:r w:rsidRPr="00366EC4">
        <w:rPr>
          <w:lang w:val="fr-CH"/>
        </w:rPr>
        <w:t>2 CFP</w:t>
      </w:r>
      <w:r w:rsidR="00C35CD9" w:rsidRPr="00366EC4">
        <w:rPr>
          <w:lang w:val="fr-CH"/>
        </w:rPr>
        <w:t xml:space="preserve"> certification</w:t>
      </w:r>
    </w:p>
    <w:p w14:paraId="27AEB3E0" w14:textId="77777777" w:rsidR="005C412E" w:rsidRPr="00366EC4" w:rsidRDefault="005C412E" w:rsidP="005C412E">
      <w:pPr>
        <w:rPr>
          <w:lang w:val="fr-CH"/>
        </w:rPr>
      </w:pPr>
      <w:r w:rsidRPr="00366EC4">
        <w:rPr>
          <w:lang w:val="fr-CH"/>
        </w:rPr>
        <w:t>3 Pl. Fin.</w:t>
      </w:r>
    </w:p>
    <w:p w14:paraId="74374F85" w14:textId="77777777" w:rsidR="005C412E" w:rsidRPr="00366EC4" w:rsidRDefault="005C412E" w:rsidP="005C412E">
      <w:pPr>
        <w:rPr>
          <w:lang w:val="fr-CH"/>
        </w:rPr>
      </w:pPr>
      <w:r w:rsidRPr="00366EC4">
        <w:rPr>
          <w:lang w:val="fr-CH"/>
        </w:rPr>
        <w:t xml:space="preserve">7777777 </w:t>
      </w:r>
      <w:proofErr w:type="spellStart"/>
      <w:r w:rsidRPr="00366EC4">
        <w:rPr>
          <w:lang w:val="fr-CH"/>
        </w:rPr>
        <w:t>Don’t</w:t>
      </w:r>
      <w:proofErr w:type="spellEnd"/>
      <w:r w:rsidRPr="00366EC4">
        <w:rPr>
          <w:lang w:val="fr-CH"/>
        </w:rPr>
        <w:t xml:space="preserve"> know</w:t>
      </w:r>
    </w:p>
    <w:p w14:paraId="08F29589" w14:textId="757CB80F" w:rsidR="005C412E" w:rsidRPr="00366EC4" w:rsidRDefault="005C412E" w:rsidP="005C412E">
      <w:r w:rsidRPr="00366EC4">
        <w:t xml:space="preserve">8888888 </w:t>
      </w:r>
      <w:r w:rsidR="00D11860" w:rsidRPr="00366EC4">
        <w:t>Prefer not to say</w:t>
      </w:r>
    </w:p>
    <w:p w14:paraId="7595AF80" w14:textId="77777777" w:rsidR="005C412E" w:rsidRPr="00366EC4" w:rsidRDefault="005C412E" w:rsidP="00CA0EB7"/>
    <w:p w14:paraId="675B9C7B" w14:textId="347C615E" w:rsidR="00404C97" w:rsidRPr="00366EC4" w:rsidRDefault="003A7513" w:rsidP="00404C97">
      <w:pPr>
        <w:pStyle w:val="Paragraphedeliste"/>
        <w:numPr>
          <w:ilvl w:val="0"/>
          <w:numId w:val="2"/>
        </w:numPr>
      </w:pPr>
      <w:r w:rsidRPr="00366EC4">
        <w:t xml:space="preserve">In addition to </w:t>
      </w:r>
      <w:r w:rsidR="001B43BF" w:rsidRPr="00366EC4">
        <w:t>Q</w:t>
      </w:r>
      <w:r w:rsidR="00876B9B" w:rsidRPr="00366EC4">
        <w:t>A</w:t>
      </w:r>
      <w:r w:rsidR="001B43BF" w:rsidRPr="00366EC4">
        <w:t xml:space="preserve">FP certification, </w:t>
      </w:r>
      <w:r w:rsidRPr="00366EC4">
        <w:t xml:space="preserve">CFP </w:t>
      </w:r>
      <w:r w:rsidR="001B43BF" w:rsidRPr="00366EC4">
        <w:t xml:space="preserve">certification </w:t>
      </w:r>
      <w:r w:rsidRPr="00366EC4">
        <w:t>or Pl. Fin designation, p</w:t>
      </w:r>
      <w:r w:rsidR="00404C97" w:rsidRPr="00366EC4">
        <w:t xml:space="preserve">lease select </w:t>
      </w:r>
      <w:proofErr w:type="gramStart"/>
      <w:r w:rsidR="00404C97" w:rsidRPr="00366EC4">
        <w:t>all of</w:t>
      </w:r>
      <w:proofErr w:type="gramEnd"/>
      <w:r w:rsidR="00404C97" w:rsidRPr="00366EC4">
        <w:t xml:space="preserve"> the following designations that you hold</w:t>
      </w:r>
      <w:r w:rsidR="00876B9B" w:rsidRPr="00366EC4">
        <w:t>, if any</w:t>
      </w:r>
      <w:r w:rsidR="00404C97"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404C97" w:rsidRPr="00366EC4" w14:paraId="430F0FAE" w14:textId="77777777" w:rsidTr="00F826E7">
        <w:tc>
          <w:tcPr>
            <w:tcW w:w="777" w:type="dxa"/>
          </w:tcPr>
          <w:p w14:paraId="49753143" w14:textId="6297B654" w:rsidR="00404C97" w:rsidRPr="00366EC4" w:rsidRDefault="00404C97" w:rsidP="00273B0F">
            <w:r w:rsidRPr="00366EC4">
              <w:t>Q1</w:t>
            </w:r>
            <w:r w:rsidR="00FB6ACB" w:rsidRPr="00366EC4">
              <w:t>4</w:t>
            </w:r>
            <w:r w:rsidRPr="00366EC4">
              <w:t>a</w:t>
            </w:r>
          </w:p>
        </w:tc>
        <w:tc>
          <w:tcPr>
            <w:tcW w:w="5319" w:type="dxa"/>
          </w:tcPr>
          <w:p w14:paraId="2FEFB6E0" w14:textId="501FFFB4" w:rsidR="00404C97" w:rsidRPr="00366EC4" w:rsidRDefault="00404C97" w:rsidP="00F826E7">
            <w:r w:rsidRPr="00366EC4">
              <w:t>Chartered Investment Manager (CIM)</w:t>
            </w:r>
          </w:p>
        </w:tc>
        <w:sdt>
          <w:sdtPr>
            <w:id w:val="-1859959030"/>
            <w14:checkbox>
              <w14:checked w14:val="0"/>
              <w14:checkedState w14:val="2612" w14:font="MS Gothic"/>
              <w14:uncheckedState w14:val="2610" w14:font="MS Gothic"/>
            </w14:checkbox>
          </w:sdtPr>
          <w:sdtEndPr/>
          <w:sdtContent>
            <w:tc>
              <w:tcPr>
                <w:tcW w:w="1559" w:type="dxa"/>
                <w:shd w:val="clear" w:color="auto" w:fill="auto"/>
                <w:vAlign w:val="center"/>
              </w:tcPr>
              <w:p w14:paraId="1A47798E" w14:textId="77777777" w:rsidR="00404C97" w:rsidRPr="00366EC4" w:rsidRDefault="00404C97" w:rsidP="00F826E7">
                <w:pPr>
                  <w:jc w:val="center"/>
                </w:pPr>
                <w:r w:rsidRPr="00366EC4">
                  <w:rPr>
                    <w:rFonts w:ascii="MS Gothic" w:eastAsia="MS Gothic" w:hAnsi="MS Gothic" w:hint="eastAsia"/>
                  </w:rPr>
                  <w:t>☐</w:t>
                </w:r>
              </w:p>
            </w:tc>
          </w:sdtContent>
        </w:sdt>
      </w:tr>
      <w:tr w:rsidR="00404C97" w:rsidRPr="00366EC4" w14:paraId="593FC17A" w14:textId="77777777" w:rsidTr="00F826E7">
        <w:tc>
          <w:tcPr>
            <w:tcW w:w="777" w:type="dxa"/>
          </w:tcPr>
          <w:p w14:paraId="33D970E9" w14:textId="09DDCA4F" w:rsidR="00404C97" w:rsidRPr="00366EC4" w:rsidRDefault="00404C97" w:rsidP="00F826E7">
            <w:r w:rsidRPr="00366EC4">
              <w:t>Q1</w:t>
            </w:r>
            <w:r w:rsidR="00FB6ACB" w:rsidRPr="00366EC4">
              <w:t>4</w:t>
            </w:r>
            <w:r w:rsidRPr="00366EC4">
              <w:t>b</w:t>
            </w:r>
          </w:p>
        </w:tc>
        <w:tc>
          <w:tcPr>
            <w:tcW w:w="5319" w:type="dxa"/>
          </w:tcPr>
          <w:p w14:paraId="37CD674C" w14:textId="134AFA48" w:rsidR="00404C97" w:rsidRPr="00366EC4" w:rsidRDefault="00404C97" w:rsidP="00F826E7">
            <w:pPr>
              <w:rPr>
                <w:lang w:val="en-CA"/>
              </w:rPr>
            </w:pPr>
            <w:r w:rsidRPr="00366EC4">
              <w:rPr>
                <w:lang w:val="en-CA"/>
              </w:rPr>
              <w:t>Chartered Financial Analyst (CFA)</w:t>
            </w:r>
          </w:p>
        </w:tc>
        <w:sdt>
          <w:sdtPr>
            <w:id w:val="-1554080641"/>
            <w14:checkbox>
              <w14:checked w14:val="0"/>
              <w14:checkedState w14:val="2612" w14:font="MS Gothic"/>
              <w14:uncheckedState w14:val="2610" w14:font="MS Gothic"/>
            </w14:checkbox>
          </w:sdtPr>
          <w:sdtEndPr/>
          <w:sdtContent>
            <w:tc>
              <w:tcPr>
                <w:tcW w:w="1559" w:type="dxa"/>
                <w:shd w:val="clear" w:color="auto" w:fill="auto"/>
                <w:vAlign w:val="center"/>
              </w:tcPr>
              <w:p w14:paraId="5E00A17B" w14:textId="77777777" w:rsidR="00404C97" w:rsidRPr="00366EC4" w:rsidRDefault="00404C97" w:rsidP="00F826E7">
                <w:pPr>
                  <w:jc w:val="center"/>
                </w:pPr>
                <w:r w:rsidRPr="00366EC4">
                  <w:rPr>
                    <w:rFonts w:ascii="MS Gothic" w:eastAsia="MS Gothic" w:hAnsi="MS Gothic" w:hint="eastAsia"/>
                  </w:rPr>
                  <w:t>☐</w:t>
                </w:r>
              </w:p>
            </w:tc>
          </w:sdtContent>
        </w:sdt>
      </w:tr>
      <w:tr w:rsidR="00404C97" w:rsidRPr="00366EC4" w14:paraId="43B2ED0B" w14:textId="77777777" w:rsidTr="00F826E7">
        <w:tc>
          <w:tcPr>
            <w:tcW w:w="777" w:type="dxa"/>
            <w:shd w:val="clear" w:color="auto" w:fill="auto"/>
          </w:tcPr>
          <w:p w14:paraId="7DEE3E55" w14:textId="71874733" w:rsidR="00404C97" w:rsidRPr="00366EC4" w:rsidRDefault="00404C97" w:rsidP="00F826E7">
            <w:r w:rsidRPr="00366EC4">
              <w:t>Q1</w:t>
            </w:r>
            <w:r w:rsidR="00FB6ACB" w:rsidRPr="00366EC4">
              <w:t>4</w:t>
            </w:r>
            <w:r w:rsidRPr="00366EC4">
              <w:t>c</w:t>
            </w:r>
          </w:p>
        </w:tc>
        <w:tc>
          <w:tcPr>
            <w:tcW w:w="5319" w:type="dxa"/>
          </w:tcPr>
          <w:p w14:paraId="37DA3AFD" w14:textId="7F998AD1" w:rsidR="00404C97" w:rsidRPr="00366EC4" w:rsidRDefault="00404C97" w:rsidP="00F826E7">
            <w:pPr>
              <w:rPr>
                <w:lang w:val="en-CA"/>
              </w:rPr>
            </w:pPr>
            <w:r w:rsidRPr="00366EC4">
              <w:rPr>
                <w:lang w:val="en-CA"/>
              </w:rPr>
              <w:t>Chartered Life Underwriter (CLU)</w:t>
            </w:r>
          </w:p>
        </w:tc>
        <w:sdt>
          <w:sdtPr>
            <w:id w:val="63150068"/>
            <w14:checkbox>
              <w14:checked w14:val="0"/>
              <w14:checkedState w14:val="2612" w14:font="MS Gothic"/>
              <w14:uncheckedState w14:val="2610" w14:font="MS Gothic"/>
            </w14:checkbox>
          </w:sdtPr>
          <w:sdtEndPr/>
          <w:sdtContent>
            <w:tc>
              <w:tcPr>
                <w:tcW w:w="1559" w:type="dxa"/>
                <w:shd w:val="clear" w:color="auto" w:fill="auto"/>
                <w:vAlign w:val="center"/>
              </w:tcPr>
              <w:p w14:paraId="4A15DC58" w14:textId="77777777" w:rsidR="00404C97" w:rsidRPr="00366EC4" w:rsidRDefault="00404C97" w:rsidP="00F826E7">
                <w:pPr>
                  <w:jc w:val="center"/>
                </w:pPr>
                <w:r w:rsidRPr="00366EC4">
                  <w:rPr>
                    <w:rFonts w:ascii="MS Gothic" w:eastAsia="MS Gothic" w:hAnsi="MS Gothic" w:hint="eastAsia"/>
                  </w:rPr>
                  <w:t>☐</w:t>
                </w:r>
              </w:p>
            </w:tc>
          </w:sdtContent>
        </w:sdt>
      </w:tr>
      <w:tr w:rsidR="00404C97" w:rsidRPr="00366EC4" w14:paraId="6832D785" w14:textId="77777777" w:rsidTr="00F826E7">
        <w:tc>
          <w:tcPr>
            <w:tcW w:w="777" w:type="dxa"/>
            <w:shd w:val="clear" w:color="auto" w:fill="auto"/>
          </w:tcPr>
          <w:p w14:paraId="423C8701" w14:textId="6145407A" w:rsidR="00404C97" w:rsidRPr="00366EC4" w:rsidRDefault="00404C97" w:rsidP="00F826E7">
            <w:r w:rsidRPr="00366EC4">
              <w:t>Q1</w:t>
            </w:r>
            <w:r w:rsidR="00FB6ACB" w:rsidRPr="00366EC4">
              <w:t>4</w:t>
            </w:r>
            <w:r w:rsidRPr="00366EC4">
              <w:t>d</w:t>
            </w:r>
          </w:p>
        </w:tc>
        <w:tc>
          <w:tcPr>
            <w:tcW w:w="5319" w:type="dxa"/>
          </w:tcPr>
          <w:p w14:paraId="2713FA32" w14:textId="10355D80" w:rsidR="00404C97" w:rsidRPr="00366EC4" w:rsidRDefault="00404C97" w:rsidP="00F826E7">
            <w:pPr>
              <w:rPr>
                <w:lang w:val="en-CA"/>
              </w:rPr>
            </w:pPr>
            <w:r w:rsidRPr="00366EC4">
              <w:rPr>
                <w:lang w:val="en-CA"/>
              </w:rPr>
              <w:t>Chartered Professional Accountant (CPA)</w:t>
            </w:r>
          </w:p>
        </w:tc>
        <w:sdt>
          <w:sdtPr>
            <w:id w:val="-608429630"/>
            <w14:checkbox>
              <w14:checked w14:val="0"/>
              <w14:checkedState w14:val="2612" w14:font="MS Gothic"/>
              <w14:uncheckedState w14:val="2610" w14:font="MS Gothic"/>
            </w14:checkbox>
          </w:sdtPr>
          <w:sdtEndPr/>
          <w:sdtContent>
            <w:tc>
              <w:tcPr>
                <w:tcW w:w="1559" w:type="dxa"/>
                <w:shd w:val="clear" w:color="auto" w:fill="auto"/>
                <w:vAlign w:val="center"/>
              </w:tcPr>
              <w:p w14:paraId="447218EB" w14:textId="77777777" w:rsidR="00404C97" w:rsidRPr="00366EC4" w:rsidRDefault="00404C97" w:rsidP="00F826E7">
                <w:pPr>
                  <w:jc w:val="center"/>
                </w:pPr>
                <w:r w:rsidRPr="00366EC4">
                  <w:rPr>
                    <w:rFonts w:ascii="MS Gothic" w:eastAsia="MS Gothic" w:hAnsi="MS Gothic" w:hint="eastAsia"/>
                  </w:rPr>
                  <w:t>☐</w:t>
                </w:r>
              </w:p>
            </w:tc>
          </w:sdtContent>
        </w:sdt>
      </w:tr>
      <w:tr w:rsidR="00FB6ACB" w:rsidRPr="00366EC4" w14:paraId="62FF27CF" w14:textId="77777777" w:rsidTr="00F826E7">
        <w:tc>
          <w:tcPr>
            <w:tcW w:w="777" w:type="dxa"/>
            <w:shd w:val="clear" w:color="auto" w:fill="auto"/>
          </w:tcPr>
          <w:p w14:paraId="6648E95D" w14:textId="474374D7" w:rsidR="00FB6ACB" w:rsidRPr="00366EC4" w:rsidRDefault="00FB6ACB" w:rsidP="00FB6ACB">
            <w:r w:rsidRPr="00366EC4">
              <w:t>Q14e</w:t>
            </w:r>
          </w:p>
        </w:tc>
        <w:tc>
          <w:tcPr>
            <w:tcW w:w="5319" w:type="dxa"/>
          </w:tcPr>
          <w:p w14:paraId="162D8E9F" w14:textId="3A32EAB7" w:rsidR="00FB6ACB" w:rsidRPr="00366EC4" w:rsidRDefault="00FB6ACB" w:rsidP="00FB6ACB">
            <w:pPr>
              <w:rPr>
                <w:lang w:val="en-CA"/>
              </w:rPr>
            </w:pPr>
            <w:r w:rsidRPr="00366EC4">
              <w:t>Trust and Estate Practitioner (TEP)</w:t>
            </w:r>
          </w:p>
        </w:tc>
        <w:sdt>
          <w:sdtPr>
            <w:id w:val="-905529578"/>
            <w14:checkbox>
              <w14:checked w14:val="0"/>
              <w14:checkedState w14:val="2612" w14:font="MS Gothic"/>
              <w14:uncheckedState w14:val="2610" w14:font="MS Gothic"/>
            </w14:checkbox>
          </w:sdtPr>
          <w:sdtEndPr/>
          <w:sdtContent>
            <w:tc>
              <w:tcPr>
                <w:tcW w:w="1559" w:type="dxa"/>
                <w:shd w:val="clear" w:color="auto" w:fill="auto"/>
                <w:vAlign w:val="center"/>
              </w:tcPr>
              <w:p w14:paraId="6CC52A93" w14:textId="2AD903DE" w:rsidR="00FB6ACB" w:rsidRPr="00366EC4" w:rsidRDefault="00FB6ACB" w:rsidP="00FB6ACB">
                <w:pPr>
                  <w:jc w:val="center"/>
                </w:pPr>
                <w:r w:rsidRPr="00366EC4">
                  <w:rPr>
                    <w:rFonts w:ascii="MS Gothic" w:eastAsia="MS Gothic" w:hAnsi="MS Gothic" w:hint="eastAsia"/>
                  </w:rPr>
                  <w:t>☐</w:t>
                </w:r>
              </w:p>
            </w:tc>
          </w:sdtContent>
        </w:sdt>
      </w:tr>
      <w:tr w:rsidR="00FB6ACB" w:rsidRPr="00366EC4" w14:paraId="52901D94" w14:textId="77777777" w:rsidTr="00F826E7">
        <w:tc>
          <w:tcPr>
            <w:tcW w:w="777" w:type="dxa"/>
            <w:shd w:val="clear" w:color="auto" w:fill="auto"/>
          </w:tcPr>
          <w:p w14:paraId="38B51A20" w14:textId="606CB181" w:rsidR="00FB6ACB" w:rsidRPr="00366EC4" w:rsidRDefault="00FB6ACB" w:rsidP="00FB6ACB">
            <w:r w:rsidRPr="00366EC4">
              <w:t>Q14f</w:t>
            </w:r>
          </w:p>
        </w:tc>
        <w:tc>
          <w:tcPr>
            <w:tcW w:w="5319" w:type="dxa"/>
          </w:tcPr>
          <w:p w14:paraId="16B822EE" w14:textId="7BDAD889" w:rsidR="00FB6ACB" w:rsidRPr="00366EC4" w:rsidRDefault="00FB6ACB" w:rsidP="00FB6ACB">
            <w:pPr>
              <w:rPr>
                <w:lang w:val="en-CA"/>
              </w:rPr>
            </w:pPr>
            <w:r w:rsidRPr="00366EC4">
              <w:t>Personal Financial Planner (PFP®)</w:t>
            </w:r>
          </w:p>
        </w:tc>
        <w:sdt>
          <w:sdtPr>
            <w:id w:val="637919019"/>
            <w14:checkbox>
              <w14:checked w14:val="0"/>
              <w14:checkedState w14:val="2612" w14:font="MS Gothic"/>
              <w14:uncheckedState w14:val="2610" w14:font="MS Gothic"/>
            </w14:checkbox>
          </w:sdtPr>
          <w:sdtEndPr/>
          <w:sdtContent>
            <w:tc>
              <w:tcPr>
                <w:tcW w:w="1559" w:type="dxa"/>
                <w:shd w:val="clear" w:color="auto" w:fill="auto"/>
                <w:vAlign w:val="center"/>
              </w:tcPr>
              <w:p w14:paraId="3120CE1E" w14:textId="62761D49" w:rsidR="00FB6ACB" w:rsidRPr="00366EC4" w:rsidRDefault="00FB6ACB" w:rsidP="00FB6ACB">
                <w:pPr>
                  <w:jc w:val="center"/>
                </w:pPr>
                <w:r w:rsidRPr="00366EC4">
                  <w:rPr>
                    <w:rFonts w:ascii="MS Gothic" w:eastAsia="MS Gothic" w:hAnsi="MS Gothic" w:hint="eastAsia"/>
                  </w:rPr>
                  <w:t>☐</w:t>
                </w:r>
              </w:p>
            </w:tc>
          </w:sdtContent>
        </w:sdt>
      </w:tr>
      <w:tr w:rsidR="00FB6ACB" w:rsidRPr="00366EC4" w14:paraId="0ED444AA" w14:textId="77777777" w:rsidTr="00F826E7">
        <w:tc>
          <w:tcPr>
            <w:tcW w:w="777" w:type="dxa"/>
            <w:shd w:val="clear" w:color="auto" w:fill="auto"/>
          </w:tcPr>
          <w:p w14:paraId="4191A82F" w14:textId="3C5277DF" w:rsidR="00FB6ACB" w:rsidRPr="00366EC4" w:rsidRDefault="00FB6ACB" w:rsidP="00FB6ACB">
            <w:r w:rsidRPr="00366EC4">
              <w:t>Q14g</w:t>
            </w:r>
          </w:p>
        </w:tc>
        <w:tc>
          <w:tcPr>
            <w:tcW w:w="5319" w:type="dxa"/>
          </w:tcPr>
          <w:p w14:paraId="0BEDE606" w14:textId="5C5BC483" w:rsidR="00FB6ACB" w:rsidRPr="00366EC4" w:rsidRDefault="00FB6ACB" w:rsidP="00FB6ACB">
            <w:pPr>
              <w:rPr>
                <w:lang w:val="en-CA"/>
              </w:rPr>
            </w:pPr>
            <w:r w:rsidRPr="00366EC4">
              <w:t>Registered Financial Planner (R.F.P.)</w:t>
            </w:r>
          </w:p>
        </w:tc>
        <w:sdt>
          <w:sdtPr>
            <w:id w:val="-306697339"/>
            <w14:checkbox>
              <w14:checked w14:val="0"/>
              <w14:checkedState w14:val="2612" w14:font="MS Gothic"/>
              <w14:uncheckedState w14:val="2610" w14:font="MS Gothic"/>
            </w14:checkbox>
          </w:sdtPr>
          <w:sdtEndPr/>
          <w:sdtContent>
            <w:tc>
              <w:tcPr>
                <w:tcW w:w="1559" w:type="dxa"/>
                <w:shd w:val="clear" w:color="auto" w:fill="auto"/>
                <w:vAlign w:val="center"/>
              </w:tcPr>
              <w:p w14:paraId="409E2A94" w14:textId="684E57DA" w:rsidR="00FB6ACB" w:rsidRPr="00366EC4" w:rsidRDefault="00FB6ACB" w:rsidP="00FB6ACB">
                <w:pPr>
                  <w:jc w:val="center"/>
                </w:pPr>
                <w:r w:rsidRPr="00366EC4">
                  <w:rPr>
                    <w:rFonts w:ascii="MS Gothic" w:eastAsia="MS Gothic" w:hAnsi="MS Gothic" w:hint="eastAsia"/>
                  </w:rPr>
                  <w:t>☐</w:t>
                </w:r>
              </w:p>
            </w:tc>
          </w:sdtContent>
        </w:sdt>
      </w:tr>
      <w:tr w:rsidR="00FB6ACB" w:rsidRPr="00366EC4" w14:paraId="6775A338" w14:textId="77777777" w:rsidTr="00F826E7">
        <w:tc>
          <w:tcPr>
            <w:tcW w:w="777" w:type="dxa"/>
            <w:shd w:val="clear" w:color="auto" w:fill="auto"/>
          </w:tcPr>
          <w:p w14:paraId="1E05A762" w14:textId="4510C4B9" w:rsidR="00FB6ACB" w:rsidRPr="00366EC4" w:rsidRDefault="00FB6ACB" w:rsidP="00FB6ACB">
            <w:r w:rsidRPr="00366EC4">
              <w:t>Q14h</w:t>
            </w:r>
          </w:p>
        </w:tc>
        <w:tc>
          <w:tcPr>
            <w:tcW w:w="5319" w:type="dxa"/>
          </w:tcPr>
          <w:p w14:paraId="59F311BF" w14:textId="7845DAAC" w:rsidR="00FB6ACB" w:rsidRPr="00366EC4" w:rsidRDefault="00FB6ACB" w:rsidP="00FB6ACB">
            <w:pPr>
              <w:rPr>
                <w:lang w:val="en-CA"/>
              </w:rPr>
            </w:pPr>
            <w:r w:rsidRPr="00366EC4">
              <w:t>Registered Retirement Consultant (RRC)</w:t>
            </w:r>
          </w:p>
        </w:tc>
        <w:sdt>
          <w:sdtPr>
            <w:id w:val="-456256711"/>
            <w14:checkbox>
              <w14:checked w14:val="0"/>
              <w14:checkedState w14:val="2612" w14:font="MS Gothic"/>
              <w14:uncheckedState w14:val="2610" w14:font="MS Gothic"/>
            </w14:checkbox>
          </w:sdtPr>
          <w:sdtEndPr/>
          <w:sdtContent>
            <w:tc>
              <w:tcPr>
                <w:tcW w:w="1559" w:type="dxa"/>
                <w:shd w:val="clear" w:color="auto" w:fill="auto"/>
                <w:vAlign w:val="center"/>
              </w:tcPr>
              <w:p w14:paraId="5CFCC099" w14:textId="208D3A56" w:rsidR="00FB6ACB" w:rsidRPr="00366EC4" w:rsidRDefault="00FB6ACB" w:rsidP="00FB6ACB">
                <w:pPr>
                  <w:jc w:val="center"/>
                </w:pPr>
                <w:r w:rsidRPr="00366EC4">
                  <w:rPr>
                    <w:rFonts w:ascii="MS Gothic" w:eastAsia="MS Gothic" w:hAnsi="MS Gothic" w:hint="eastAsia"/>
                  </w:rPr>
                  <w:t>☐</w:t>
                </w:r>
              </w:p>
            </w:tc>
          </w:sdtContent>
        </w:sdt>
      </w:tr>
      <w:tr w:rsidR="00FB6ACB" w:rsidRPr="00366EC4" w14:paraId="03A5165E" w14:textId="77777777" w:rsidTr="00F826E7">
        <w:tc>
          <w:tcPr>
            <w:tcW w:w="777" w:type="dxa"/>
            <w:shd w:val="clear" w:color="auto" w:fill="auto"/>
          </w:tcPr>
          <w:p w14:paraId="5495FFC8" w14:textId="5F355635" w:rsidR="00FB6ACB" w:rsidRPr="00366EC4" w:rsidRDefault="00FB6ACB" w:rsidP="00FB6ACB">
            <w:r w:rsidRPr="00366EC4">
              <w:t>Q14i</w:t>
            </w:r>
          </w:p>
        </w:tc>
        <w:tc>
          <w:tcPr>
            <w:tcW w:w="5319" w:type="dxa"/>
          </w:tcPr>
          <w:p w14:paraId="1982835C" w14:textId="5CF6BD11" w:rsidR="00FB6ACB" w:rsidRPr="00366EC4" w:rsidRDefault="00FB6ACB" w:rsidP="00FB6ACB">
            <w:pPr>
              <w:rPr>
                <w:lang w:val="en-CA"/>
              </w:rPr>
            </w:pPr>
            <w:r w:rsidRPr="00366EC4">
              <w:rPr>
                <w:lang w:val="en-CA"/>
              </w:rPr>
              <w:t>Certified Health Insurance Specialist (CHS)</w:t>
            </w:r>
          </w:p>
        </w:tc>
        <w:sdt>
          <w:sdtPr>
            <w:id w:val="-1408294485"/>
            <w14:checkbox>
              <w14:checked w14:val="0"/>
              <w14:checkedState w14:val="2612" w14:font="MS Gothic"/>
              <w14:uncheckedState w14:val="2610" w14:font="MS Gothic"/>
            </w14:checkbox>
          </w:sdtPr>
          <w:sdtEndPr/>
          <w:sdtContent>
            <w:tc>
              <w:tcPr>
                <w:tcW w:w="1559" w:type="dxa"/>
                <w:shd w:val="clear" w:color="auto" w:fill="auto"/>
                <w:vAlign w:val="center"/>
              </w:tcPr>
              <w:p w14:paraId="3EF622E2" w14:textId="2D0B4137" w:rsidR="00FB6ACB" w:rsidRPr="00366EC4" w:rsidRDefault="00FB6ACB" w:rsidP="00FB6ACB">
                <w:pPr>
                  <w:jc w:val="center"/>
                </w:pPr>
                <w:r w:rsidRPr="00366EC4">
                  <w:rPr>
                    <w:rFonts w:ascii="MS Gothic" w:eastAsia="MS Gothic" w:hAnsi="MS Gothic" w:hint="eastAsia"/>
                  </w:rPr>
                  <w:t>☐</w:t>
                </w:r>
              </w:p>
            </w:tc>
          </w:sdtContent>
        </w:sdt>
      </w:tr>
      <w:tr w:rsidR="00FB6ACB" w:rsidRPr="00366EC4" w14:paraId="1F224F8E" w14:textId="77777777" w:rsidTr="00F826E7">
        <w:tc>
          <w:tcPr>
            <w:tcW w:w="777" w:type="dxa"/>
            <w:shd w:val="clear" w:color="auto" w:fill="auto"/>
          </w:tcPr>
          <w:p w14:paraId="6182E1E4" w14:textId="68E1FBA5" w:rsidR="00FB6ACB" w:rsidRPr="00366EC4" w:rsidRDefault="00FB6ACB" w:rsidP="00FB6ACB">
            <w:r w:rsidRPr="00366EC4">
              <w:t>Q14j</w:t>
            </w:r>
          </w:p>
        </w:tc>
        <w:tc>
          <w:tcPr>
            <w:tcW w:w="5319" w:type="dxa"/>
          </w:tcPr>
          <w:p w14:paraId="7520DFA3" w14:textId="281A142F" w:rsidR="00FB6ACB" w:rsidRPr="00366EC4" w:rsidRDefault="00FB6ACB" w:rsidP="00FB6ACB">
            <w:pPr>
              <w:rPr>
                <w:lang w:val="en-CA"/>
              </w:rPr>
            </w:pPr>
            <w:r w:rsidRPr="00366EC4">
              <w:rPr>
                <w:lang w:val="en-CA"/>
              </w:rPr>
              <w:t>Certified Financial Planner® (Other Country)</w:t>
            </w:r>
          </w:p>
        </w:tc>
        <w:sdt>
          <w:sdtPr>
            <w:id w:val="-24101111"/>
            <w14:checkbox>
              <w14:checked w14:val="0"/>
              <w14:checkedState w14:val="2612" w14:font="MS Gothic"/>
              <w14:uncheckedState w14:val="2610" w14:font="MS Gothic"/>
            </w14:checkbox>
          </w:sdtPr>
          <w:sdtEndPr/>
          <w:sdtContent>
            <w:tc>
              <w:tcPr>
                <w:tcW w:w="1559" w:type="dxa"/>
                <w:shd w:val="clear" w:color="auto" w:fill="auto"/>
                <w:vAlign w:val="center"/>
              </w:tcPr>
              <w:p w14:paraId="09305B11" w14:textId="23D19D72" w:rsidR="00FB6ACB" w:rsidRPr="00366EC4" w:rsidRDefault="00FB6ACB" w:rsidP="00FB6ACB">
                <w:pPr>
                  <w:jc w:val="center"/>
                </w:pPr>
                <w:r w:rsidRPr="00366EC4">
                  <w:rPr>
                    <w:rFonts w:ascii="MS Gothic" w:eastAsia="MS Gothic" w:hAnsi="MS Gothic" w:hint="eastAsia"/>
                  </w:rPr>
                  <w:t>☐</w:t>
                </w:r>
              </w:p>
            </w:tc>
          </w:sdtContent>
        </w:sdt>
      </w:tr>
      <w:tr w:rsidR="00FB6ACB" w:rsidRPr="00366EC4" w14:paraId="348253C3" w14:textId="77777777" w:rsidTr="00F826E7">
        <w:tc>
          <w:tcPr>
            <w:tcW w:w="777" w:type="dxa"/>
            <w:shd w:val="clear" w:color="auto" w:fill="auto"/>
          </w:tcPr>
          <w:p w14:paraId="36CDFD4D" w14:textId="45505220" w:rsidR="00FB6ACB" w:rsidRPr="00366EC4" w:rsidRDefault="00FB6ACB" w:rsidP="00FB6ACB">
            <w:r w:rsidRPr="00366EC4">
              <w:t>Q14k</w:t>
            </w:r>
          </w:p>
        </w:tc>
        <w:tc>
          <w:tcPr>
            <w:tcW w:w="5319" w:type="dxa"/>
          </w:tcPr>
          <w:p w14:paraId="177B48FE" w14:textId="5D94E4C1" w:rsidR="00FB6ACB" w:rsidRPr="00366EC4" w:rsidRDefault="00FB6ACB" w:rsidP="00FB6ACB">
            <w:pPr>
              <w:rPr>
                <w:lang w:val="en-CA"/>
              </w:rPr>
            </w:pPr>
            <w:r w:rsidRPr="00366EC4">
              <w:rPr>
                <w:lang w:val="en-CA"/>
              </w:rPr>
              <w:t>Elder Planning Counselor (EPC)</w:t>
            </w:r>
          </w:p>
        </w:tc>
        <w:sdt>
          <w:sdtPr>
            <w:id w:val="-1597328431"/>
            <w14:checkbox>
              <w14:checked w14:val="0"/>
              <w14:checkedState w14:val="2612" w14:font="MS Gothic"/>
              <w14:uncheckedState w14:val="2610" w14:font="MS Gothic"/>
            </w14:checkbox>
          </w:sdtPr>
          <w:sdtEndPr/>
          <w:sdtContent>
            <w:tc>
              <w:tcPr>
                <w:tcW w:w="1559" w:type="dxa"/>
                <w:shd w:val="clear" w:color="auto" w:fill="auto"/>
                <w:vAlign w:val="center"/>
              </w:tcPr>
              <w:p w14:paraId="6FABFFD4" w14:textId="3B91D650" w:rsidR="00FB6ACB" w:rsidRPr="00366EC4" w:rsidRDefault="00FB6ACB" w:rsidP="00FB6ACB">
                <w:pPr>
                  <w:jc w:val="center"/>
                </w:pPr>
                <w:r w:rsidRPr="00366EC4">
                  <w:rPr>
                    <w:rFonts w:ascii="MS Gothic" w:eastAsia="MS Gothic" w:hAnsi="MS Gothic" w:hint="eastAsia"/>
                  </w:rPr>
                  <w:t>☐</w:t>
                </w:r>
              </w:p>
            </w:tc>
          </w:sdtContent>
        </w:sdt>
      </w:tr>
      <w:tr w:rsidR="00FB6ACB" w:rsidRPr="00366EC4" w14:paraId="48A3B67E" w14:textId="77777777" w:rsidTr="00F826E7">
        <w:tc>
          <w:tcPr>
            <w:tcW w:w="777" w:type="dxa"/>
            <w:shd w:val="clear" w:color="auto" w:fill="auto"/>
          </w:tcPr>
          <w:p w14:paraId="556B7423" w14:textId="29A314F3" w:rsidR="00FB6ACB" w:rsidRPr="00366EC4" w:rsidRDefault="00FB6ACB" w:rsidP="00FB6ACB">
            <w:r w:rsidRPr="00366EC4">
              <w:t>Q14l</w:t>
            </w:r>
          </w:p>
        </w:tc>
        <w:tc>
          <w:tcPr>
            <w:tcW w:w="5319" w:type="dxa"/>
          </w:tcPr>
          <w:p w14:paraId="165341F4" w14:textId="67EBC667" w:rsidR="00FB6ACB" w:rsidRPr="00366EC4" w:rsidRDefault="00FB6ACB" w:rsidP="00FB6ACB">
            <w:pPr>
              <w:rPr>
                <w:lang w:val="en-CA"/>
              </w:rPr>
            </w:pPr>
            <w:r w:rsidRPr="00366EC4">
              <w:rPr>
                <w:lang w:val="en-CA"/>
              </w:rPr>
              <w:t>Other</w:t>
            </w:r>
          </w:p>
        </w:tc>
        <w:sdt>
          <w:sdtPr>
            <w:id w:val="-1169089148"/>
            <w14:checkbox>
              <w14:checked w14:val="0"/>
              <w14:checkedState w14:val="2612" w14:font="MS Gothic"/>
              <w14:uncheckedState w14:val="2610" w14:font="MS Gothic"/>
            </w14:checkbox>
          </w:sdtPr>
          <w:sdtEndPr/>
          <w:sdtContent>
            <w:tc>
              <w:tcPr>
                <w:tcW w:w="1559" w:type="dxa"/>
                <w:shd w:val="clear" w:color="auto" w:fill="auto"/>
                <w:vAlign w:val="center"/>
              </w:tcPr>
              <w:p w14:paraId="1315DBF3" w14:textId="0365089D" w:rsidR="00FB6ACB" w:rsidRPr="00366EC4" w:rsidRDefault="00FB6ACB" w:rsidP="00FB6ACB">
                <w:pPr>
                  <w:jc w:val="center"/>
                </w:pPr>
                <w:r w:rsidRPr="00366EC4">
                  <w:rPr>
                    <w:rFonts w:ascii="MS Gothic" w:eastAsia="MS Gothic" w:hAnsi="MS Gothic" w:hint="eastAsia"/>
                  </w:rPr>
                  <w:t>☐</w:t>
                </w:r>
              </w:p>
            </w:tc>
          </w:sdtContent>
        </w:sdt>
      </w:tr>
    </w:tbl>
    <w:p w14:paraId="32743885" w14:textId="77777777" w:rsidR="00404C97" w:rsidRPr="00366EC4" w:rsidRDefault="00404C97" w:rsidP="00404C97">
      <w:r w:rsidRPr="00366EC4">
        <w:t>[WE NEED A CHECKBOX OF SOME SORT IN THE THIRD COLUMN AND SAVE RESPONSES AS ONE BINARY VARIABLES PER SUB-QUESTION THAT TAKE THE VALUE 1 WHEN CHECKED AND ZERO WHEN UNCHECKED.]</w:t>
      </w:r>
    </w:p>
    <w:p w14:paraId="7660E1EB" w14:textId="18942FC4" w:rsidR="009D3E04" w:rsidRPr="00366EC4" w:rsidRDefault="009D3E04" w:rsidP="00CA0EB7">
      <w:pPr>
        <w:rPr>
          <w:color w:val="FF0000"/>
        </w:rPr>
      </w:pPr>
    </w:p>
    <w:p w14:paraId="2C608BF0" w14:textId="2540C5A1" w:rsidR="009D3E04" w:rsidRPr="00366EC4" w:rsidRDefault="009D3E04" w:rsidP="009D3E04">
      <w:pPr>
        <w:pStyle w:val="Paragraphedeliste"/>
        <w:numPr>
          <w:ilvl w:val="0"/>
          <w:numId w:val="2"/>
        </w:numPr>
      </w:pPr>
      <w:r w:rsidRPr="00366EC4">
        <w:t xml:space="preserve">Please </w:t>
      </w:r>
      <w:r w:rsidR="003A0B5A" w:rsidRPr="00366EC4">
        <w:t xml:space="preserve">select </w:t>
      </w:r>
      <w:proofErr w:type="gramStart"/>
      <w:r w:rsidR="003A0B5A" w:rsidRPr="00366EC4">
        <w:t>all of</w:t>
      </w:r>
      <w:proofErr w:type="gramEnd"/>
      <w:r w:rsidR="003A0B5A" w:rsidRPr="00366EC4">
        <w:t xml:space="preserve"> the following products </w:t>
      </w:r>
      <w:r w:rsidRPr="00366EC4">
        <w:rPr>
          <w:b/>
          <w:bCs/>
        </w:rPr>
        <w:t xml:space="preserve">you are </w:t>
      </w:r>
      <w:r w:rsidR="00A80274" w:rsidRPr="00366EC4">
        <w:rPr>
          <w:b/>
          <w:bCs/>
        </w:rPr>
        <w:t xml:space="preserve">licensed </w:t>
      </w:r>
      <w:r w:rsidRPr="00366EC4">
        <w:rPr>
          <w:b/>
          <w:bCs/>
        </w:rPr>
        <w:t>to sell</w:t>
      </w:r>
      <w:r w:rsidR="00876B9B" w:rsidRPr="00366EC4">
        <w:t>, if any</w:t>
      </w:r>
      <w:r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9D3E04" w:rsidRPr="00366EC4" w14:paraId="61B3A457" w14:textId="77777777" w:rsidTr="009D3E04">
        <w:tc>
          <w:tcPr>
            <w:tcW w:w="777" w:type="dxa"/>
          </w:tcPr>
          <w:p w14:paraId="62A9469C" w14:textId="382A9AF7" w:rsidR="009D3E04" w:rsidRPr="00366EC4" w:rsidRDefault="009D3E04" w:rsidP="00273B0F">
            <w:r w:rsidRPr="00366EC4">
              <w:lastRenderedPageBreak/>
              <w:t>Q1</w:t>
            </w:r>
            <w:r w:rsidR="00FB6ACB" w:rsidRPr="00366EC4">
              <w:t>5</w:t>
            </w:r>
            <w:r w:rsidRPr="00366EC4">
              <w:t>a</w:t>
            </w:r>
          </w:p>
        </w:tc>
        <w:tc>
          <w:tcPr>
            <w:tcW w:w="5319" w:type="dxa"/>
          </w:tcPr>
          <w:p w14:paraId="1306C549" w14:textId="444AF458" w:rsidR="009D3E04" w:rsidRPr="00366EC4" w:rsidRDefault="00A80274" w:rsidP="006E6DD9">
            <w:r w:rsidRPr="00366EC4">
              <w:t>Universal life insurance</w:t>
            </w:r>
          </w:p>
        </w:tc>
        <w:sdt>
          <w:sdtPr>
            <w:id w:val="-809864986"/>
            <w14:checkbox>
              <w14:checked w14:val="0"/>
              <w14:checkedState w14:val="2612" w14:font="MS Gothic"/>
              <w14:uncheckedState w14:val="2610" w14:font="MS Gothic"/>
            </w14:checkbox>
          </w:sdtPr>
          <w:sdtEndPr/>
          <w:sdtContent>
            <w:tc>
              <w:tcPr>
                <w:tcW w:w="1559" w:type="dxa"/>
                <w:shd w:val="clear" w:color="auto" w:fill="auto"/>
                <w:vAlign w:val="center"/>
              </w:tcPr>
              <w:p w14:paraId="05CB499B" w14:textId="4A50F22B" w:rsidR="009D3E04" w:rsidRPr="00366EC4" w:rsidRDefault="00E7496D" w:rsidP="00E7496D">
                <w:pPr>
                  <w:jc w:val="center"/>
                </w:pPr>
                <w:r w:rsidRPr="00366EC4">
                  <w:rPr>
                    <w:rFonts w:ascii="MS Gothic" w:eastAsia="MS Gothic" w:hAnsi="MS Gothic" w:hint="eastAsia"/>
                  </w:rPr>
                  <w:t>☐</w:t>
                </w:r>
              </w:p>
            </w:tc>
          </w:sdtContent>
        </w:sdt>
      </w:tr>
      <w:tr w:rsidR="00FB6ACB" w:rsidRPr="00366EC4" w14:paraId="7CF8183D" w14:textId="77777777" w:rsidTr="009D3E04">
        <w:tc>
          <w:tcPr>
            <w:tcW w:w="777" w:type="dxa"/>
          </w:tcPr>
          <w:p w14:paraId="3A77BCFB" w14:textId="3ED32E38" w:rsidR="00FB6ACB" w:rsidRPr="00366EC4" w:rsidRDefault="00FB6ACB" w:rsidP="00FB6ACB">
            <w:r w:rsidRPr="00366EC4">
              <w:t>Q15b</w:t>
            </w:r>
          </w:p>
        </w:tc>
        <w:tc>
          <w:tcPr>
            <w:tcW w:w="5319" w:type="dxa"/>
          </w:tcPr>
          <w:p w14:paraId="1E99C75F" w14:textId="7ECCF6FD" w:rsidR="00FB6ACB" w:rsidRPr="00366EC4" w:rsidRDefault="00FB6ACB" w:rsidP="00FB6ACB">
            <w:pPr>
              <w:rPr>
                <w:lang w:val="en-CA"/>
              </w:rPr>
            </w:pPr>
            <w:r w:rsidRPr="00366EC4">
              <w:rPr>
                <w:lang w:val="en-CA"/>
              </w:rPr>
              <w:t>Mutual funds</w:t>
            </w:r>
          </w:p>
        </w:tc>
        <w:tc>
          <w:tcPr>
            <w:tcW w:w="1559" w:type="dxa"/>
            <w:shd w:val="clear" w:color="auto" w:fill="auto"/>
            <w:vAlign w:val="center"/>
          </w:tcPr>
          <w:p w14:paraId="0C82475B" w14:textId="3A55DD7B" w:rsidR="00FB6ACB" w:rsidRPr="00366EC4" w:rsidRDefault="00F80D66" w:rsidP="00FB6ACB">
            <w:pPr>
              <w:jc w:val="center"/>
            </w:pPr>
            <w:sdt>
              <w:sdtPr>
                <w:id w:val="1827095344"/>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FB6ACB" w:rsidRPr="00366EC4" w14:paraId="7C2043EC" w14:textId="77777777" w:rsidTr="009D3E04">
        <w:tc>
          <w:tcPr>
            <w:tcW w:w="777" w:type="dxa"/>
            <w:shd w:val="clear" w:color="auto" w:fill="auto"/>
          </w:tcPr>
          <w:p w14:paraId="43B4865B" w14:textId="777DCBAE" w:rsidR="00FB6ACB" w:rsidRPr="00366EC4" w:rsidRDefault="00FB6ACB" w:rsidP="00273B0F">
            <w:r w:rsidRPr="00366EC4">
              <w:t>Q15c</w:t>
            </w:r>
          </w:p>
        </w:tc>
        <w:tc>
          <w:tcPr>
            <w:tcW w:w="5319" w:type="dxa"/>
          </w:tcPr>
          <w:p w14:paraId="7F932859" w14:textId="3135034F" w:rsidR="00FB6ACB" w:rsidRPr="00366EC4" w:rsidRDefault="00FB6ACB" w:rsidP="00FB6ACB">
            <w:pPr>
              <w:rPr>
                <w:lang w:val="en-CA"/>
              </w:rPr>
            </w:pPr>
            <w:r w:rsidRPr="00366EC4">
              <w:rPr>
                <w:lang w:val="en-CA"/>
              </w:rPr>
              <w:t>Segregated funds</w:t>
            </w:r>
          </w:p>
        </w:tc>
        <w:tc>
          <w:tcPr>
            <w:tcW w:w="1559" w:type="dxa"/>
            <w:shd w:val="clear" w:color="auto" w:fill="auto"/>
            <w:vAlign w:val="center"/>
          </w:tcPr>
          <w:p w14:paraId="4B7FCFA0" w14:textId="588C6E77" w:rsidR="00FB6ACB" w:rsidRPr="00366EC4" w:rsidRDefault="00F80D66" w:rsidP="00FB6ACB">
            <w:pPr>
              <w:jc w:val="center"/>
            </w:pPr>
            <w:sdt>
              <w:sdtPr>
                <w:id w:val="-735238636"/>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FB6ACB" w:rsidRPr="00366EC4" w14:paraId="0597E63F" w14:textId="77777777" w:rsidTr="009D3E04">
        <w:tc>
          <w:tcPr>
            <w:tcW w:w="777" w:type="dxa"/>
            <w:shd w:val="clear" w:color="auto" w:fill="auto"/>
          </w:tcPr>
          <w:p w14:paraId="20E1236D" w14:textId="65D0E4BE" w:rsidR="00FB6ACB" w:rsidRPr="00366EC4" w:rsidRDefault="00FB6ACB" w:rsidP="00FB6ACB">
            <w:r w:rsidRPr="00366EC4">
              <w:t>Q15d</w:t>
            </w:r>
          </w:p>
        </w:tc>
        <w:tc>
          <w:tcPr>
            <w:tcW w:w="5319" w:type="dxa"/>
          </w:tcPr>
          <w:p w14:paraId="7818E2C3" w14:textId="2070266B" w:rsidR="00FB6ACB" w:rsidRPr="00366EC4" w:rsidRDefault="00FB6ACB" w:rsidP="00FB6ACB">
            <w:pPr>
              <w:rPr>
                <w:lang w:val="en-CA"/>
              </w:rPr>
            </w:pPr>
            <w:r w:rsidRPr="00366EC4">
              <w:rPr>
                <w:lang w:val="en-CA"/>
              </w:rPr>
              <w:t>Annuities</w:t>
            </w:r>
          </w:p>
        </w:tc>
        <w:tc>
          <w:tcPr>
            <w:tcW w:w="1559" w:type="dxa"/>
            <w:shd w:val="clear" w:color="auto" w:fill="auto"/>
            <w:vAlign w:val="center"/>
          </w:tcPr>
          <w:p w14:paraId="6DC04EB2" w14:textId="6FAEC53B" w:rsidR="00FB6ACB" w:rsidRPr="00366EC4" w:rsidRDefault="00F80D66" w:rsidP="00FB6ACB">
            <w:pPr>
              <w:jc w:val="center"/>
            </w:pPr>
            <w:sdt>
              <w:sdtPr>
                <w:id w:val="625897051"/>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FB6ACB" w:rsidRPr="00366EC4" w14:paraId="016937F9" w14:textId="77777777" w:rsidTr="009D3E04">
        <w:tc>
          <w:tcPr>
            <w:tcW w:w="777" w:type="dxa"/>
          </w:tcPr>
          <w:p w14:paraId="7CDABC9C" w14:textId="25B52524" w:rsidR="00FB6ACB" w:rsidRPr="00366EC4" w:rsidRDefault="00FB6ACB" w:rsidP="00FB6ACB">
            <w:pPr>
              <w:rPr>
                <w:lang w:val="de-CH"/>
              </w:rPr>
            </w:pPr>
            <w:r w:rsidRPr="00366EC4">
              <w:t>Q15e</w:t>
            </w:r>
          </w:p>
        </w:tc>
        <w:tc>
          <w:tcPr>
            <w:tcW w:w="5319" w:type="dxa"/>
          </w:tcPr>
          <w:p w14:paraId="6E82B8B6" w14:textId="70B7C240" w:rsidR="00FB6ACB" w:rsidRPr="00366EC4" w:rsidRDefault="00FB6ACB" w:rsidP="00FB6ACB">
            <w:r w:rsidRPr="00366EC4">
              <w:t>Long-term care insurance</w:t>
            </w:r>
          </w:p>
        </w:tc>
        <w:tc>
          <w:tcPr>
            <w:tcW w:w="1559" w:type="dxa"/>
            <w:shd w:val="clear" w:color="auto" w:fill="auto"/>
            <w:vAlign w:val="center"/>
          </w:tcPr>
          <w:p w14:paraId="27F50AB1" w14:textId="05B65831" w:rsidR="00FB6ACB" w:rsidRPr="00366EC4" w:rsidRDefault="00F80D66" w:rsidP="00FB6ACB">
            <w:pPr>
              <w:jc w:val="center"/>
            </w:pPr>
            <w:sdt>
              <w:sdtPr>
                <w:id w:val="-16773340"/>
                <w14:checkbox>
                  <w14:checked w14:val="0"/>
                  <w14:checkedState w14:val="2612" w14:font="MS Gothic"/>
                  <w14:uncheckedState w14:val="2610" w14:font="MS Gothic"/>
                </w14:checkbox>
              </w:sdtPr>
              <w:sdtEndPr/>
              <w:sdtContent>
                <w:r w:rsidR="00FB6ACB" w:rsidRPr="00366EC4">
                  <w:rPr>
                    <w:rFonts w:ascii="MS Gothic" w:eastAsia="MS Gothic" w:hAnsi="MS Gothic" w:hint="eastAsia"/>
                  </w:rPr>
                  <w:t>☐</w:t>
                </w:r>
              </w:sdtContent>
            </w:sdt>
          </w:p>
        </w:tc>
      </w:tr>
      <w:tr w:rsidR="00E7496D" w:rsidRPr="00366EC4" w14:paraId="0613FCCC" w14:textId="77777777" w:rsidTr="009D3E04">
        <w:tc>
          <w:tcPr>
            <w:tcW w:w="777" w:type="dxa"/>
          </w:tcPr>
          <w:p w14:paraId="3C94F32B" w14:textId="3B1DDAD4" w:rsidR="00E7496D" w:rsidRPr="00366EC4" w:rsidRDefault="00404C97" w:rsidP="00E7496D">
            <w:pPr>
              <w:rPr>
                <w:lang w:val="de-CH"/>
              </w:rPr>
            </w:pPr>
            <w:r w:rsidRPr="00366EC4">
              <w:t>Q1</w:t>
            </w:r>
            <w:r w:rsidR="00FB6ACB" w:rsidRPr="00366EC4">
              <w:t>5</w:t>
            </w:r>
            <w:r w:rsidR="008436D3" w:rsidRPr="00366EC4">
              <w:t>f</w:t>
            </w:r>
          </w:p>
        </w:tc>
        <w:tc>
          <w:tcPr>
            <w:tcW w:w="5319" w:type="dxa"/>
          </w:tcPr>
          <w:p w14:paraId="25294428" w14:textId="0BC9D31F" w:rsidR="00E7496D" w:rsidRPr="00366EC4" w:rsidRDefault="00E7496D" w:rsidP="008436D3">
            <w:pPr>
              <w:rPr>
                <w:lang w:val="en-CA"/>
              </w:rPr>
            </w:pPr>
            <w:r w:rsidRPr="00366EC4">
              <w:rPr>
                <w:lang w:val="en-CA"/>
              </w:rPr>
              <w:t>Index-linked gua</w:t>
            </w:r>
            <w:r w:rsidR="008436D3" w:rsidRPr="00366EC4">
              <w:rPr>
                <w:lang w:val="en-CA"/>
              </w:rPr>
              <w:t>ranteed investment certificate</w:t>
            </w:r>
          </w:p>
        </w:tc>
        <w:sdt>
          <w:sdtPr>
            <w:id w:val="1602842806"/>
            <w14:checkbox>
              <w14:checked w14:val="0"/>
              <w14:checkedState w14:val="2612" w14:font="MS Gothic"/>
              <w14:uncheckedState w14:val="2610" w14:font="MS Gothic"/>
            </w14:checkbox>
          </w:sdtPr>
          <w:sdtEndPr/>
          <w:sdtContent>
            <w:tc>
              <w:tcPr>
                <w:tcW w:w="1559" w:type="dxa"/>
                <w:shd w:val="clear" w:color="auto" w:fill="auto"/>
                <w:vAlign w:val="center"/>
              </w:tcPr>
              <w:p w14:paraId="3B288AA6" w14:textId="77777777" w:rsidR="00E7496D" w:rsidRPr="00366EC4" w:rsidRDefault="00E7496D" w:rsidP="00E7496D">
                <w:pPr>
                  <w:jc w:val="center"/>
                </w:pPr>
                <w:r w:rsidRPr="00366EC4">
                  <w:rPr>
                    <w:rFonts w:ascii="MS Gothic" w:eastAsia="MS Gothic" w:hAnsi="MS Gothic" w:hint="eastAsia"/>
                  </w:rPr>
                  <w:t>☐</w:t>
                </w:r>
              </w:p>
            </w:tc>
          </w:sdtContent>
        </w:sdt>
      </w:tr>
      <w:tr w:rsidR="008436D3" w:rsidRPr="00366EC4" w14:paraId="6DB93D98" w14:textId="77777777" w:rsidTr="009D3E04">
        <w:tc>
          <w:tcPr>
            <w:tcW w:w="777" w:type="dxa"/>
          </w:tcPr>
          <w:p w14:paraId="50061B27" w14:textId="695B02A9" w:rsidR="008436D3" w:rsidRPr="00366EC4" w:rsidRDefault="00404C97" w:rsidP="005D3F35">
            <w:r w:rsidRPr="00366EC4">
              <w:t>Q1</w:t>
            </w:r>
            <w:r w:rsidR="00FB6ACB" w:rsidRPr="00366EC4">
              <w:t>5</w:t>
            </w:r>
            <w:r w:rsidR="00CC37FC" w:rsidRPr="00366EC4">
              <w:t>g</w:t>
            </w:r>
          </w:p>
        </w:tc>
        <w:tc>
          <w:tcPr>
            <w:tcW w:w="5319" w:type="dxa"/>
          </w:tcPr>
          <w:p w14:paraId="154C9577" w14:textId="1C4C5D19" w:rsidR="008436D3" w:rsidRPr="00366EC4" w:rsidRDefault="008436D3" w:rsidP="008436D3">
            <w:pPr>
              <w:rPr>
                <w:lang w:val="en-CA"/>
              </w:rPr>
            </w:pPr>
            <w:r w:rsidRPr="00366EC4">
              <w:rPr>
                <w:color w:val="000000" w:themeColor="text1"/>
              </w:rPr>
              <w:t>Exchange-traded funds (ETF)</w:t>
            </w:r>
          </w:p>
        </w:tc>
        <w:tc>
          <w:tcPr>
            <w:tcW w:w="1559" w:type="dxa"/>
            <w:shd w:val="clear" w:color="auto" w:fill="auto"/>
            <w:vAlign w:val="center"/>
          </w:tcPr>
          <w:p w14:paraId="360EB818" w14:textId="3ACAB8AC" w:rsidR="008436D3" w:rsidRPr="00366EC4" w:rsidRDefault="00F80D66" w:rsidP="008436D3">
            <w:pPr>
              <w:jc w:val="center"/>
            </w:pPr>
            <w:sdt>
              <w:sdtPr>
                <w:id w:val="473342268"/>
                <w14:checkbox>
                  <w14:checked w14:val="0"/>
                  <w14:checkedState w14:val="2612" w14:font="MS Gothic"/>
                  <w14:uncheckedState w14:val="2610" w14:font="MS Gothic"/>
                </w14:checkbox>
              </w:sdtPr>
              <w:sdtEndPr/>
              <w:sdtContent>
                <w:r w:rsidR="008436D3" w:rsidRPr="00366EC4">
                  <w:rPr>
                    <w:rFonts w:ascii="MS Gothic" w:eastAsia="MS Gothic" w:hAnsi="MS Gothic" w:hint="eastAsia"/>
                  </w:rPr>
                  <w:t>☐</w:t>
                </w:r>
              </w:sdtContent>
            </w:sdt>
          </w:p>
        </w:tc>
      </w:tr>
    </w:tbl>
    <w:p w14:paraId="4EE34C7A" w14:textId="2DD3E86B" w:rsidR="00650411" w:rsidRPr="00366EC4" w:rsidRDefault="00650411" w:rsidP="00650411">
      <w:r w:rsidRPr="00366EC4">
        <w:t>[WE NEED A CHECKBOX OF SOME SORT IN THE THIRD COLUMN AND SAVE RESPONSES AS ONE BINARY VARIABLES PER SUB-QUESTION THAT TAKE THE VALUE 1 WHEN CHECKED AND ZERO WHEN UNCHECKED.]</w:t>
      </w:r>
    </w:p>
    <w:p w14:paraId="35D8B670" w14:textId="460F5918" w:rsidR="00650411" w:rsidRPr="00366EC4" w:rsidRDefault="00650411" w:rsidP="00650411"/>
    <w:p w14:paraId="5F8C00FF" w14:textId="51CA80FC" w:rsidR="00CA0EB7" w:rsidRPr="00366EC4" w:rsidRDefault="00CA0EB7" w:rsidP="00CA0EB7">
      <w:pPr>
        <w:pStyle w:val="Paragraphedeliste"/>
        <w:numPr>
          <w:ilvl w:val="0"/>
          <w:numId w:val="2"/>
        </w:numPr>
        <w:rPr>
          <w:lang w:val="en-CA"/>
        </w:rPr>
      </w:pPr>
      <w:r w:rsidRPr="00366EC4">
        <w:rPr>
          <w:lang w:val="en-CA"/>
        </w:rPr>
        <w:t>How long have you been working as a financial planner? Please indicate your work experience in number of years.</w:t>
      </w:r>
    </w:p>
    <w:p w14:paraId="190F181F" w14:textId="6AB31764" w:rsidR="00CA0EB7" w:rsidRPr="00366EC4" w:rsidRDefault="00CA0EB7" w:rsidP="00CA0EB7">
      <w:pPr>
        <w:rPr>
          <w:lang w:val="en-CA" w:bidi="fr-CA"/>
        </w:rPr>
      </w:pPr>
      <w:r w:rsidRPr="00366EC4">
        <w:rPr>
          <w:lang w:val="en-CA"/>
        </w:rPr>
        <w:t xml:space="preserve">Numeric </w:t>
      </w:r>
      <w:r w:rsidRPr="00366EC4">
        <w:rPr>
          <w:lang w:val="en-CA" w:bidi="fr-CA"/>
        </w:rPr>
        <w:t>(0</w:t>
      </w:r>
      <w:r w:rsidR="00876B9B" w:rsidRPr="00366EC4">
        <w:rPr>
          <w:lang w:val="en-CA" w:bidi="fr-CA"/>
        </w:rPr>
        <w:t>-80</w:t>
      </w:r>
      <w:r w:rsidRPr="00366EC4">
        <w:rPr>
          <w:lang w:val="en-CA" w:bidi="fr-CA"/>
        </w:rPr>
        <w:t>)  </w:t>
      </w:r>
    </w:p>
    <w:p w14:paraId="731D1CCC" w14:textId="77777777" w:rsidR="00CA0EB7" w:rsidRPr="00366EC4" w:rsidRDefault="00CA0EB7" w:rsidP="00CA0EB7">
      <w:r w:rsidRPr="00366EC4">
        <w:t>7777777 Don’t know</w:t>
      </w:r>
    </w:p>
    <w:p w14:paraId="3EE6BF83" w14:textId="4CAE073E" w:rsidR="00CA0EB7" w:rsidRPr="00366EC4" w:rsidRDefault="00CA0EB7" w:rsidP="00CA0EB7">
      <w:r w:rsidRPr="00366EC4">
        <w:t xml:space="preserve">8888888 </w:t>
      </w:r>
      <w:r w:rsidR="00D11860" w:rsidRPr="00366EC4">
        <w:t>Prefer not to say</w:t>
      </w:r>
    </w:p>
    <w:p w14:paraId="1196E568" w14:textId="47A39AD7" w:rsidR="005C412E" w:rsidRPr="00366EC4" w:rsidRDefault="005C412E" w:rsidP="00CA0EB7"/>
    <w:p w14:paraId="234528DB" w14:textId="02E8604E" w:rsidR="005C412E" w:rsidRPr="00366EC4" w:rsidRDefault="005C412E" w:rsidP="005C412E">
      <w:pPr>
        <w:pStyle w:val="Paragraphedeliste"/>
        <w:numPr>
          <w:ilvl w:val="0"/>
          <w:numId w:val="2"/>
        </w:numPr>
        <w:rPr>
          <w:lang w:val="en-CA"/>
        </w:rPr>
      </w:pPr>
      <w:r w:rsidRPr="00366EC4">
        <w:rPr>
          <w:lang w:val="en-CA"/>
        </w:rPr>
        <w:t xml:space="preserve">Which services do you </w:t>
      </w:r>
      <w:r w:rsidR="00FB6ACB" w:rsidRPr="00366EC4">
        <w:rPr>
          <w:lang w:val="en-CA"/>
        </w:rPr>
        <w:t xml:space="preserve">predominantly </w:t>
      </w:r>
      <w:r w:rsidRPr="00366EC4">
        <w:rPr>
          <w:lang w:val="en-CA"/>
        </w:rPr>
        <w:t>provide as a financial planner?</w:t>
      </w:r>
    </w:p>
    <w:p w14:paraId="1C426AA4" w14:textId="77777777" w:rsidR="00FA1FC5" w:rsidRPr="00366EC4" w:rsidRDefault="005C412E" w:rsidP="00FA1FC5">
      <w:pPr>
        <w:rPr>
          <w:lang w:val="en-CA"/>
        </w:rPr>
      </w:pPr>
      <w:r w:rsidRPr="00366EC4">
        <w:rPr>
          <w:lang w:val="en-CA"/>
        </w:rPr>
        <w:t xml:space="preserve">1 </w:t>
      </w:r>
      <w:r w:rsidR="00B6073B" w:rsidRPr="00366EC4">
        <w:rPr>
          <w:lang w:val="en-CA"/>
        </w:rPr>
        <w:t>Advice</w:t>
      </w:r>
      <w:r w:rsidR="00FA1FC5" w:rsidRPr="00366EC4">
        <w:rPr>
          <w:lang w:val="en-CA"/>
        </w:rPr>
        <w:t xml:space="preserve"> </w:t>
      </w:r>
      <w:r w:rsidRPr="00366EC4">
        <w:rPr>
          <w:lang w:val="en-CA"/>
        </w:rPr>
        <w:t xml:space="preserve">on insurance </w:t>
      </w:r>
    </w:p>
    <w:p w14:paraId="440897E8" w14:textId="38E214FA" w:rsidR="00B6073B" w:rsidRPr="00366EC4" w:rsidRDefault="00FA1FC5" w:rsidP="00FA1FC5">
      <w:pPr>
        <w:rPr>
          <w:lang w:val="en-CA"/>
        </w:rPr>
      </w:pPr>
      <w:r w:rsidRPr="00366EC4">
        <w:rPr>
          <w:lang w:val="en-CA"/>
        </w:rPr>
        <w:t xml:space="preserve">2 </w:t>
      </w:r>
      <w:r w:rsidR="00B6073B" w:rsidRPr="00366EC4">
        <w:rPr>
          <w:lang w:val="en-CA"/>
        </w:rPr>
        <w:t>Advice on investments</w:t>
      </w:r>
    </w:p>
    <w:p w14:paraId="69B3FDAB" w14:textId="59434FDC" w:rsidR="005C412E" w:rsidRPr="00366EC4" w:rsidRDefault="00FA1FC5" w:rsidP="00EC47DB">
      <w:pPr>
        <w:rPr>
          <w:lang w:val="en-CA"/>
        </w:rPr>
      </w:pPr>
      <w:r w:rsidRPr="00366EC4">
        <w:rPr>
          <w:lang w:val="en-CA"/>
        </w:rPr>
        <w:t>3</w:t>
      </w:r>
      <w:r w:rsidR="005C412E" w:rsidRPr="00366EC4">
        <w:rPr>
          <w:lang w:val="en-CA"/>
        </w:rPr>
        <w:t xml:space="preserve"> Holistic financial planning</w:t>
      </w:r>
      <w:r w:rsidR="004723A0" w:rsidRPr="00366EC4">
        <w:rPr>
          <w:lang w:val="en-CA"/>
        </w:rPr>
        <w:t xml:space="preserve"> (without implementation of advice)</w:t>
      </w:r>
    </w:p>
    <w:p w14:paraId="56855D8F" w14:textId="5E0140A3" w:rsidR="005C412E" w:rsidRPr="00366EC4" w:rsidRDefault="00FA1FC5" w:rsidP="00EC47DB">
      <w:pPr>
        <w:rPr>
          <w:lang w:val="en-CA"/>
        </w:rPr>
      </w:pPr>
      <w:r w:rsidRPr="00366EC4">
        <w:rPr>
          <w:lang w:val="en-CA"/>
        </w:rPr>
        <w:t>4</w:t>
      </w:r>
      <w:r w:rsidR="005C412E" w:rsidRPr="00366EC4">
        <w:rPr>
          <w:lang w:val="en-CA"/>
        </w:rPr>
        <w:t xml:space="preserve"> Holistic financial planning including implementation of advice (</w:t>
      </w:r>
      <w:r w:rsidR="00B6073B" w:rsidRPr="00366EC4">
        <w:rPr>
          <w:lang w:val="en-CA"/>
        </w:rPr>
        <w:t xml:space="preserve">product advice and </w:t>
      </w:r>
      <w:r w:rsidR="005C412E" w:rsidRPr="00366EC4">
        <w:rPr>
          <w:lang w:val="en-CA"/>
        </w:rPr>
        <w:t>sales)</w:t>
      </w:r>
    </w:p>
    <w:p w14:paraId="3B1CCF77" w14:textId="77777777" w:rsidR="005C412E" w:rsidRPr="00366EC4" w:rsidRDefault="005C412E" w:rsidP="005C412E">
      <w:r w:rsidRPr="00366EC4">
        <w:t>7777777 Don’t know</w:t>
      </w:r>
    </w:p>
    <w:p w14:paraId="5B4FCE96" w14:textId="4B58AFA9" w:rsidR="005C412E" w:rsidRPr="00F64FBD" w:rsidRDefault="005C412E" w:rsidP="005C412E">
      <w:r w:rsidRPr="00366EC4">
        <w:t xml:space="preserve">8888888 </w:t>
      </w:r>
      <w:r w:rsidR="00D11860" w:rsidRPr="00366EC4">
        <w:t>Prefer not to say</w:t>
      </w:r>
    </w:p>
    <w:p w14:paraId="75526F24" w14:textId="77777777" w:rsidR="00CA0EB7" w:rsidRPr="00F64FBD" w:rsidRDefault="00CA0EB7" w:rsidP="00CA0EB7"/>
    <w:p w14:paraId="5A7D5890" w14:textId="5379D0FC" w:rsidR="00370CB7" w:rsidRPr="00F64FBD" w:rsidRDefault="00370CB7" w:rsidP="00F826E7">
      <w:pPr>
        <w:pStyle w:val="Paragraphedeliste"/>
        <w:numPr>
          <w:ilvl w:val="0"/>
          <w:numId w:val="2"/>
        </w:numPr>
      </w:pPr>
      <w:r w:rsidRPr="00F64FBD">
        <w:rPr>
          <w:lang w:val="en-CA"/>
        </w:rPr>
        <w:t xml:space="preserve">How are you </w:t>
      </w:r>
      <w:ins w:id="5" w:author="David Boisclair" w:date="2021-10-14T13:05:00Z">
        <w:r w:rsidR="00AD2FEA" w:rsidRPr="00AD2FEA">
          <w:rPr>
            <w:highlight w:val="cyan"/>
            <w:lang w:val="en-CA"/>
          </w:rPr>
          <w:t xml:space="preserve">primarily </w:t>
        </w:r>
      </w:ins>
      <w:r w:rsidRPr="00AD2FEA">
        <w:rPr>
          <w:highlight w:val="cyan"/>
          <w:lang w:val="en-CA"/>
        </w:rPr>
        <w:t xml:space="preserve">compensated for your services as a financial planner? </w:t>
      </w:r>
      <w:del w:id="6" w:author="David Boisclair" w:date="2021-10-14T13:05:00Z">
        <w:r w:rsidRPr="00AD2FEA" w:rsidDel="00AD2FEA">
          <w:rPr>
            <w:highlight w:val="cyan"/>
            <w:lang w:val="en-CA"/>
          </w:rPr>
          <w:delText xml:space="preserve">Please </w:delText>
        </w:r>
        <w:r w:rsidRPr="00AD2FEA" w:rsidDel="00AD2FEA">
          <w:rPr>
            <w:highlight w:val="cyan"/>
          </w:rPr>
          <w:delText xml:space="preserve">select each mode of </w:delText>
        </w:r>
        <w:r w:rsidRPr="00AD2FEA" w:rsidDel="00AD2FEA">
          <w:rPr>
            <w:highlight w:val="cyan"/>
            <w:lang w:val="en-CA"/>
          </w:rPr>
          <w:delText>c</w:delText>
        </w:r>
        <w:r w:rsidR="00DD75E8" w:rsidRPr="00AD2FEA" w:rsidDel="00AD2FEA">
          <w:rPr>
            <w:highlight w:val="cyan"/>
            <w:lang w:val="en-CA"/>
          </w:rPr>
          <w:delText>ompensation that applies</w:delText>
        </w:r>
        <w:r w:rsidRPr="00AD2FEA" w:rsidDel="00AD2FEA">
          <w:rPr>
            <w:highlight w:val="cyan"/>
            <w:lang w:val="en-CA"/>
          </w:rPr>
          <w:delText>.</w:delText>
        </w:r>
        <w:r w:rsidRPr="00F64FBD" w:rsidDel="00AD2FEA">
          <w:rPr>
            <w:lang w:val="en-CA"/>
          </w:rPr>
          <w:delText xml:space="preserve"> </w:delText>
        </w:r>
      </w:del>
      <w:r w:rsidRPr="00F64FBD">
        <w:rPr>
          <w:lang w:val="en-CA"/>
        </w:rPr>
        <w:t>If none of the available options apply, ch</w:t>
      </w:r>
      <w:r w:rsidR="00A80274" w:rsidRPr="00F64FBD">
        <w:rPr>
          <w:lang w:val="en-CA"/>
        </w:rPr>
        <w:t>o</w:t>
      </w:r>
      <w:r w:rsidRPr="00F64FBD">
        <w:rPr>
          <w:lang w:val="en-CA"/>
        </w:rPr>
        <w:t xml:space="preserve">ose “other”.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370CB7" w:rsidRPr="00366EC4" w14:paraId="7400663B" w14:textId="77777777" w:rsidTr="00F826E7">
        <w:tc>
          <w:tcPr>
            <w:tcW w:w="777" w:type="dxa"/>
          </w:tcPr>
          <w:p w14:paraId="15BB6D7F" w14:textId="73E535AF" w:rsidR="00370CB7" w:rsidRPr="00366EC4" w:rsidRDefault="00404C97" w:rsidP="00273B0F">
            <w:r w:rsidRPr="00366EC4">
              <w:t>Q1</w:t>
            </w:r>
            <w:r w:rsidR="00FB6ACB" w:rsidRPr="00366EC4">
              <w:t>8</w:t>
            </w:r>
            <w:r w:rsidR="00370CB7" w:rsidRPr="00366EC4">
              <w:t>a</w:t>
            </w:r>
          </w:p>
        </w:tc>
        <w:tc>
          <w:tcPr>
            <w:tcW w:w="5319" w:type="dxa"/>
          </w:tcPr>
          <w:p w14:paraId="52646B2A" w14:textId="251F164A" w:rsidR="00370CB7" w:rsidRPr="00366EC4" w:rsidRDefault="006C2C3F" w:rsidP="00F826E7">
            <w:r w:rsidRPr="00366EC4">
              <w:rPr>
                <w:lang w:val="en-CA"/>
              </w:rPr>
              <w:t>Salary only</w:t>
            </w:r>
          </w:p>
        </w:tc>
        <w:sdt>
          <w:sdtPr>
            <w:id w:val="1859322093"/>
            <w14:checkbox>
              <w14:checked w14:val="0"/>
              <w14:checkedState w14:val="2612" w14:font="MS Gothic"/>
              <w14:uncheckedState w14:val="2610" w14:font="MS Gothic"/>
            </w14:checkbox>
          </w:sdtPr>
          <w:sdtEndPr/>
          <w:sdtContent>
            <w:tc>
              <w:tcPr>
                <w:tcW w:w="1559" w:type="dxa"/>
                <w:shd w:val="clear" w:color="auto" w:fill="auto"/>
                <w:vAlign w:val="center"/>
              </w:tcPr>
              <w:p w14:paraId="717015C7" w14:textId="77777777" w:rsidR="00370CB7" w:rsidRPr="00366EC4" w:rsidRDefault="00370CB7" w:rsidP="00F826E7">
                <w:pPr>
                  <w:jc w:val="center"/>
                </w:pPr>
                <w:r w:rsidRPr="00366EC4">
                  <w:rPr>
                    <w:rFonts w:ascii="MS Gothic" w:eastAsia="MS Gothic" w:hAnsi="MS Gothic" w:hint="eastAsia"/>
                  </w:rPr>
                  <w:t>☐</w:t>
                </w:r>
              </w:p>
            </w:tc>
          </w:sdtContent>
        </w:sdt>
      </w:tr>
      <w:tr w:rsidR="00370CB7" w:rsidRPr="00366EC4" w14:paraId="7A34D45D" w14:textId="77777777" w:rsidTr="00F826E7">
        <w:tc>
          <w:tcPr>
            <w:tcW w:w="777" w:type="dxa"/>
          </w:tcPr>
          <w:p w14:paraId="4E5ED7D9" w14:textId="20642730" w:rsidR="00370CB7" w:rsidRPr="00366EC4" w:rsidRDefault="00404C97" w:rsidP="00F826E7">
            <w:r w:rsidRPr="00366EC4">
              <w:t>Q1</w:t>
            </w:r>
            <w:r w:rsidR="00FB6ACB" w:rsidRPr="00366EC4">
              <w:t>8</w:t>
            </w:r>
            <w:r w:rsidR="00370CB7" w:rsidRPr="00366EC4">
              <w:t>b</w:t>
            </w:r>
          </w:p>
        </w:tc>
        <w:tc>
          <w:tcPr>
            <w:tcW w:w="5319" w:type="dxa"/>
          </w:tcPr>
          <w:p w14:paraId="278B87C2" w14:textId="5D6C535A" w:rsidR="00370CB7" w:rsidRPr="00366EC4" w:rsidRDefault="006C2C3F" w:rsidP="006C2C3F">
            <w:pPr>
              <w:pStyle w:val="Commentaire"/>
            </w:pPr>
            <w:r w:rsidRPr="00366EC4">
              <w:t>Salary plus bonus based on achieving sales targets</w:t>
            </w:r>
          </w:p>
        </w:tc>
        <w:sdt>
          <w:sdtPr>
            <w:id w:val="-662161876"/>
            <w14:checkbox>
              <w14:checked w14:val="0"/>
              <w14:checkedState w14:val="2612" w14:font="MS Gothic"/>
              <w14:uncheckedState w14:val="2610" w14:font="MS Gothic"/>
            </w14:checkbox>
          </w:sdtPr>
          <w:sdtEndPr/>
          <w:sdtContent>
            <w:tc>
              <w:tcPr>
                <w:tcW w:w="1559" w:type="dxa"/>
                <w:shd w:val="clear" w:color="auto" w:fill="auto"/>
                <w:vAlign w:val="center"/>
              </w:tcPr>
              <w:p w14:paraId="2EE3F4D8" w14:textId="77777777" w:rsidR="00370CB7" w:rsidRPr="00366EC4" w:rsidRDefault="00370CB7" w:rsidP="00F826E7">
                <w:pPr>
                  <w:jc w:val="center"/>
                </w:pPr>
                <w:r w:rsidRPr="00366EC4">
                  <w:rPr>
                    <w:rFonts w:ascii="MS Gothic" w:eastAsia="MS Gothic" w:hAnsi="MS Gothic" w:hint="eastAsia"/>
                  </w:rPr>
                  <w:t>☐</w:t>
                </w:r>
              </w:p>
            </w:tc>
          </w:sdtContent>
        </w:sdt>
      </w:tr>
      <w:tr w:rsidR="00370CB7" w:rsidRPr="00366EC4" w14:paraId="787823BD" w14:textId="77777777" w:rsidTr="00F826E7">
        <w:tc>
          <w:tcPr>
            <w:tcW w:w="777" w:type="dxa"/>
            <w:shd w:val="clear" w:color="auto" w:fill="auto"/>
          </w:tcPr>
          <w:p w14:paraId="24703A23" w14:textId="306F6D0E" w:rsidR="00370CB7" w:rsidRPr="00366EC4" w:rsidRDefault="00404C97" w:rsidP="00F826E7">
            <w:r w:rsidRPr="00366EC4">
              <w:t>Q1</w:t>
            </w:r>
            <w:r w:rsidR="00FB6ACB" w:rsidRPr="00366EC4">
              <w:t>8</w:t>
            </w:r>
            <w:r w:rsidR="005D3F35" w:rsidRPr="00366EC4">
              <w:t>c</w:t>
            </w:r>
          </w:p>
        </w:tc>
        <w:tc>
          <w:tcPr>
            <w:tcW w:w="5319" w:type="dxa"/>
          </w:tcPr>
          <w:p w14:paraId="00730B76" w14:textId="79CF339D" w:rsidR="00370CB7" w:rsidRPr="00366EC4" w:rsidRDefault="006C2C3F" w:rsidP="00F826E7">
            <w:pPr>
              <w:rPr>
                <w:lang w:val="en-CA"/>
              </w:rPr>
            </w:pPr>
            <w:r w:rsidRPr="00366EC4">
              <w:rPr>
                <w:lang w:val="en-CA"/>
              </w:rPr>
              <w:t>Primarily commissions</w:t>
            </w:r>
          </w:p>
        </w:tc>
        <w:sdt>
          <w:sdtPr>
            <w:id w:val="-463188845"/>
            <w14:checkbox>
              <w14:checked w14:val="0"/>
              <w14:checkedState w14:val="2612" w14:font="MS Gothic"/>
              <w14:uncheckedState w14:val="2610" w14:font="MS Gothic"/>
            </w14:checkbox>
          </w:sdtPr>
          <w:sdtEndPr/>
          <w:sdtContent>
            <w:tc>
              <w:tcPr>
                <w:tcW w:w="1559" w:type="dxa"/>
                <w:shd w:val="clear" w:color="auto" w:fill="auto"/>
                <w:vAlign w:val="center"/>
              </w:tcPr>
              <w:p w14:paraId="588B70ED" w14:textId="77777777" w:rsidR="00370CB7" w:rsidRPr="00366EC4" w:rsidRDefault="00370CB7" w:rsidP="00F826E7">
                <w:pPr>
                  <w:jc w:val="center"/>
                </w:pPr>
                <w:r w:rsidRPr="00366EC4">
                  <w:rPr>
                    <w:rFonts w:ascii="MS Gothic" w:eastAsia="MS Gothic" w:hAnsi="MS Gothic" w:hint="eastAsia"/>
                  </w:rPr>
                  <w:t>☐</w:t>
                </w:r>
              </w:p>
            </w:tc>
          </w:sdtContent>
        </w:sdt>
      </w:tr>
      <w:tr w:rsidR="00650411" w:rsidRPr="00366EC4" w14:paraId="11FA69E0" w14:textId="77777777" w:rsidTr="00F826E7">
        <w:tc>
          <w:tcPr>
            <w:tcW w:w="777" w:type="dxa"/>
          </w:tcPr>
          <w:p w14:paraId="74B4CCD2" w14:textId="4A1FE2CB" w:rsidR="00650411" w:rsidRPr="00366EC4" w:rsidRDefault="00404C97" w:rsidP="00650411">
            <w:r w:rsidRPr="00366EC4">
              <w:t>Q1</w:t>
            </w:r>
            <w:r w:rsidR="00FB6ACB" w:rsidRPr="00366EC4">
              <w:t>8</w:t>
            </w:r>
            <w:r w:rsidR="005D3F35" w:rsidRPr="00366EC4">
              <w:t>d</w:t>
            </w:r>
          </w:p>
        </w:tc>
        <w:tc>
          <w:tcPr>
            <w:tcW w:w="5319" w:type="dxa"/>
          </w:tcPr>
          <w:p w14:paraId="57227FE3" w14:textId="41F5440E" w:rsidR="00650411" w:rsidRPr="00366EC4" w:rsidRDefault="006C2C3F" w:rsidP="005D3F35">
            <w:pPr>
              <w:rPr>
                <w:lang w:val="en-CA"/>
              </w:rPr>
            </w:pPr>
            <w:r w:rsidRPr="00366EC4">
              <w:rPr>
                <w:lang w:val="en-CA"/>
              </w:rPr>
              <w:t xml:space="preserve">Primarily Assets under </w:t>
            </w:r>
            <w:r w:rsidR="00B6073B" w:rsidRPr="00366EC4">
              <w:rPr>
                <w:lang w:val="en-CA"/>
              </w:rPr>
              <w:t>M</w:t>
            </w:r>
            <w:r w:rsidRPr="00366EC4">
              <w:rPr>
                <w:lang w:val="en-CA"/>
              </w:rPr>
              <w:t>anagement</w:t>
            </w:r>
          </w:p>
        </w:tc>
        <w:tc>
          <w:tcPr>
            <w:tcW w:w="1559" w:type="dxa"/>
            <w:shd w:val="clear" w:color="auto" w:fill="auto"/>
            <w:vAlign w:val="center"/>
          </w:tcPr>
          <w:p w14:paraId="6190FB02" w14:textId="5078DF66" w:rsidR="00650411" w:rsidRPr="00366EC4" w:rsidRDefault="00F80D66" w:rsidP="00650411">
            <w:pPr>
              <w:jc w:val="center"/>
            </w:pPr>
            <w:sdt>
              <w:sdtPr>
                <w:id w:val="-701786677"/>
                <w14:checkbox>
                  <w14:checked w14:val="0"/>
                  <w14:checkedState w14:val="2612" w14:font="MS Gothic"/>
                  <w14:uncheckedState w14:val="2610" w14:font="MS Gothic"/>
                </w14:checkbox>
              </w:sdtPr>
              <w:sdtEndPr/>
              <w:sdtContent>
                <w:r w:rsidR="00650411" w:rsidRPr="00366EC4">
                  <w:rPr>
                    <w:rFonts w:ascii="MS Gothic" w:eastAsia="MS Gothic" w:hAnsi="MS Gothic" w:hint="eastAsia"/>
                  </w:rPr>
                  <w:t>☐</w:t>
                </w:r>
              </w:sdtContent>
            </w:sdt>
          </w:p>
        </w:tc>
      </w:tr>
      <w:tr w:rsidR="00650411" w:rsidRPr="00366EC4" w14:paraId="5BF0D2D1" w14:textId="77777777" w:rsidTr="00F826E7">
        <w:tc>
          <w:tcPr>
            <w:tcW w:w="777" w:type="dxa"/>
          </w:tcPr>
          <w:p w14:paraId="340007B1" w14:textId="6E293900" w:rsidR="00650411" w:rsidRPr="00366EC4" w:rsidRDefault="00404C97" w:rsidP="00650411">
            <w:pPr>
              <w:rPr>
                <w:lang w:val="de-CH"/>
              </w:rPr>
            </w:pPr>
            <w:r w:rsidRPr="00366EC4">
              <w:t>Q1</w:t>
            </w:r>
            <w:r w:rsidR="00FB6ACB" w:rsidRPr="00366EC4">
              <w:t>8</w:t>
            </w:r>
            <w:r w:rsidR="005D3F35" w:rsidRPr="00366EC4">
              <w:t>e</w:t>
            </w:r>
          </w:p>
        </w:tc>
        <w:tc>
          <w:tcPr>
            <w:tcW w:w="5319" w:type="dxa"/>
          </w:tcPr>
          <w:p w14:paraId="0033D8DD" w14:textId="3FFEF91F" w:rsidR="00650411" w:rsidRPr="00366EC4" w:rsidRDefault="006C2C3F" w:rsidP="00880018">
            <w:pPr>
              <w:pStyle w:val="Commentaire"/>
            </w:pPr>
            <w:r w:rsidRPr="00366EC4">
              <w:t>Primarily fee for advice</w:t>
            </w:r>
          </w:p>
        </w:tc>
        <w:sdt>
          <w:sdtPr>
            <w:id w:val="-190997262"/>
            <w14:checkbox>
              <w14:checked w14:val="0"/>
              <w14:checkedState w14:val="2612" w14:font="MS Gothic"/>
              <w14:uncheckedState w14:val="2610" w14:font="MS Gothic"/>
            </w14:checkbox>
          </w:sdtPr>
          <w:sdtEndPr/>
          <w:sdtContent>
            <w:tc>
              <w:tcPr>
                <w:tcW w:w="1559" w:type="dxa"/>
                <w:shd w:val="clear" w:color="auto" w:fill="auto"/>
                <w:vAlign w:val="center"/>
              </w:tcPr>
              <w:p w14:paraId="6013354E" w14:textId="77777777" w:rsidR="00650411" w:rsidRPr="00366EC4" w:rsidRDefault="00650411" w:rsidP="00650411">
                <w:pPr>
                  <w:jc w:val="center"/>
                </w:pPr>
                <w:r w:rsidRPr="00366EC4">
                  <w:rPr>
                    <w:rFonts w:ascii="MS Gothic" w:eastAsia="MS Gothic" w:hAnsi="MS Gothic" w:hint="eastAsia"/>
                  </w:rPr>
                  <w:t>☐</w:t>
                </w:r>
              </w:p>
            </w:tc>
          </w:sdtContent>
        </w:sdt>
      </w:tr>
      <w:tr w:rsidR="006C2C3F" w:rsidRPr="00366EC4" w14:paraId="09A9AF2D" w14:textId="77777777" w:rsidTr="00F826E7">
        <w:tc>
          <w:tcPr>
            <w:tcW w:w="777" w:type="dxa"/>
          </w:tcPr>
          <w:p w14:paraId="6740F8BB" w14:textId="284B6D55" w:rsidR="006C2C3F" w:rsidRPr="00366EC4" w:rsidRDefault="00FB6ACB" w:rsidP="006C2C3F">
            <w:r w:rsidRPr="00366EC4">
              <w:t>Q18</w:t>
            </w:r>
            <w:r w:rsidR="006C2C3F" w:rsidRPr="00366EC4">
              <w:t>f</w:t>
            </w:r>
          </w:p>
        </w:tc>
        <w:tc>
          <w:tcPr>
            <w:tcW w:w="5319" w:type="dxa"/>
          </w:tcPr>
          <w:p w14:paraId="42930855" w14:textId="508FF0C7" w:rsidR="006C2C3F" w:rsidRPr="00366EC4" w:rsidRDefault="006C2C3F" w:rsidP="006C2C3F">
            <w:pPr>
              <w:pStyle w:val="Commentaire"/>
            </w:pPr>
            <w:r w:rsidRPr="00366EC4">
              <w:t>Other</w:t>
            </w:r>
          </w:p>
        </w:tc>
        <w:sdt>
          <w:sdtPr>
            <w:id w:val="258259072"/>
            <w14:checkbox>
              <w14:checked w14:val="0"/>
              <w14:checkedState w14:val="2612" w14:font="MS Gothic"/>
              <w14:uncheckedState w14:val="2610" w14:font="MS Gothic"/>
            </w14:checkbox>
          </w:sdtPr>
          <w:sdtEndPr/>
          <w:sdtContent>
            <w:tc>
              <w:tcPr>
                <w:tcW w:w="1559" w:type="dxa"/>
                <w:shd w:val="clear" w:color="auto" w:fill="auto"/>
                <w:vAlign w:val="center"/>
              </w:tcPr>
              <w:p w14:paraId="1DB37C06" w14:textId="34AB93B2" w:rsidR="006C2C3F" w:rsidRPr="00366EC4" w:rsidRDefault="006C2C3F" w:rsidP="006C2C3F">
                <w:pPr>
                  <w:jc w:val="center"/>
                </w:pPr>
                <w:r w:rsidRPr="00366EC4">
                  <w:rPr>
                    <w:rFonts w:ascii="MS Gothic" w:eastAsia="MS Gothic" w:hAnsi="MS Gothic" w:hint="eastAsia"/>
                  </w:rPr>
                  <w:t>☐</w:t>
                </w:r>
              </w:p>
            </w:tc>
          </w:sdtContent>
        </w:sdt>
      </w:tr>
    </w:tbl>
    <w:p w14:paraId="1CEB7CD1" w14:textId="72FE797E" w:rsidR="0072768E" w:rsidRPr="00366EC4" w:rsidRDefault="0072768E" w:rsidP="00650411">
      <w:r w:rsidRPr="00366EC4">
        <w:t>[</w:t>
      </w:r>
      <w:r w:rsidR="00650411" w:rsidRPr="00366EC4">
        <w:t xml:space="preserve">WE </w:t>
      </w:r>
      <w:r w:rsidRPr="00366EC4">
        <w:t xml:space="preserve">NEED </w:t>
      </w:r>
      <w:r w:rsidR="00650411" w:rsidRPr="00366EC4">
        <w:t>A CHECKBOX OF SOME SORT IN THE THIRD</w:t>
      </w:r>
      <w:r w:rsidRPr="00366EC4">
        <w:t xml:space="preserve"> COLUMN</w:t>
      </w:r>
      <w:r w:rsidR="00650411" w:rsidRPr="00366EC4">
        <w:t xml:space="preserve"> AND </w:t>
      </w:r>
      <w:r w:rsidRPr="00366EC4">
        <w:t>SAVE RESPONSE</w:t>
      </w:r>
      <w:r w:rsidR="00650411" w:rsidRPr="00366EC4">
        <w:t>S AS ONE BINARY VARIABLES PER SUB-QUESTION THAT TAKE THE VALUE 1 WHEN CHECKED AND ZERO WHEN UNCHECKED.]</w:t>
      </w:r>
    </w:p>
    <w:p w14:paraId="2787BF4D" w14:textId="76EE1018" w:rsidR="006C2C3F" w:rsidRPr="00366EC4" w:rsidRDefault="006C2C3F" w:rsidP="00650411"/>
    <w:p w14:paraId="3A79F374" w14:textId="0F489AF4" w:rsidR="00A56A19" w:rsidRPr="00366EC4" w:rsidRDefault="00A56A19" w:rsidP="00A56A19">
      <w:pPr>
        <w:pStyle w:val="Paragraphedeliste"/>
        <w:numPr>
          <w:ilvl w:val="0"/>
          <w:numId w:val="2"/>
        </w:numPr>
        <w:rPr>
          <w:lang w:val="en-CA"/>
        </w:rPr>
      </w:pPr>
      <w:r w:rsidRPr="00366EC4">
        <w:t>H</w:t>
      </w:r>
      <w:r w:rsidRPr="00366EC4">
        <w:rPr>
          <w:lang w:val="en-CA"/>
        </w:rPr>
        <w:t xml:space="preserve">ow often do you consult with or </w:t>
      </w:r>
      <w:r w:rsidR="00B6073B" w:rsidRPr="00366EC4">
        <w:rPr>
          <w:lang w:val="en-CA"/>
        </w:rPr>
        <w:t>refer</w:t>
      </w:r>
      <w:r w:rsidRPr="00366EC4">
        <w:rPr>
          <w:lang w:val="en-CA"/>
        </w:rPr>
        <w:t xml:space="preserve"> clients to other experts, such as a lawyer or an accountant? </w:t>
      </w:r>
    </w:p>
    <w:p w14:paraId="2CBA24EA" w14:textId="77777777" w:rsidR="00A56A19" w:rsidRPr="00366EC4" w:rsidRDefault="00A56A19" w:rsidP="00A56A19">
      <w:pPr>
        <w:rPr>
          <w:lang w:val="en-CA"/>
        </w:rPr>
      </w:pPr>
      <w:r w:rsidRPr="00366EC4">
        <w:rPr>
          <w:lang w:val="en-CA"/>
        </w:rPr>
        <w:t>1 Frequently</w:t>
      </w:r>
    </w:p>
    <w:p w14:paraId="7C26EE36" w14:textId="67B42803" w:rsidR="00A56A19" w:rsidRPr="00366EC4" w:rsidRDefault="00A56A19" w:rsidP="00A56A19">
      <w:pPr>
        <w:rPr>
          <w:lang w:val="en-CA"/>
        </w:rPr>
      </w:pPr>
      <w:r w:rsidRPr="00366EC4">
        <w:rPr>
          <w:lang w:val="en-CA"/>
        </w:rPr>
        <w:t>2 Occasionally</w:t>
      </w:r>
    </w:p>
    <w:p w14:paraId="7C8D7936" w14:textId="6CEEA779" w:rsidR="00A56A19" w:rsidRPr="00366EC4" w:rsidRDefault="00A56A19" w:rsidP="00A56A19">
      <w:pPr>
        <w:rPr>
          <w:lang w:val="en-CA"/>
        </w:rPr>
      </w:pPr>
      <w:r w:rsidRPr="00366EC4">
        <w:rPr>
          <w:lang w:val="en-CA"/>
        </w:rPr>
        <w:t>3 Rarely</w:t>
      </w:r>
    </w:p>
    <w:p w14:paraId="5A700686" w14:textId="5C89C349" w:rsidR="00A56A19" w:rsidRPr="00366EC4" w:rsidRDefault="00A56A19" w:rsidP="00A56A19">
      <w:pPr>
        <w:rPr>
          <w:lang w:val="en-CA"/>
        </w:rPr>
      </w:pPr>
      <w:r w:rsidRPr="00366EC4">
        <w:rPr>
          <w:lang w:val="en-CA"/>
        </w:rPr>
        <w:t>4 Very Rarely</w:t>
      </w:r>
    </w:p>
    <w:p w14:paraId="7EC2BFB6" w14:textId="78C62E9B" w:rsidR="00A56A19" w:rsidRPr="00366EC4" w:rsidRDefault="00A56A19" w:rsidP="006B09DC">
      <w:pPr>
        <w:rPr>
          <w:lang w:val="en-CA"/>
        </w:rPr>
      </w:pPr>
      <w:r w:rsidRPr="00366EC4">
        <w:rPr>
          <w:lang w:val="en-CA"/>
        </w:rPr>
        <w:lastRenderedPageBreak/>
        <w:t>5 Never</w:t>
      </w:r>
    </w:p>
    <w:p w14:paraId="4D21F23F" w14:textId="77777777" w:rsidR="00A56A19" w:rsidRPr="00366EC4" w:rsidRDefault="00A56A19" w:rsidP="00A56A19">
      <w:r w:rsidRPr="00366EC4">
        <w:t>7777777 Don’t know</w:t>
      </w:r>
    </w:p>
    <w:p w14:paraId="2A5737F3" w14:textId="2457D3F1" w:rsidR="00A56A19" w:rsidRPr="00366EC4" w:rsidRDefault="00A56A19" w:rsidP="00A56A19">
      <w:r w:rsidRPr="00366EC4">
        <w:t xml:space="preserve">8888888 </w:t>
      </w:r>
      <w:r w:rsidR="00D11860" w:rsidRPr="00366EC4">
        <w:t>Prefer not to say</w:t>
      </w:r>
    </w:p>
    <w:p w14:paraId="3332C672" w14:textId="77777777" w:rsidR="00CA0EB7" w:rsidRPr="00366EC4" w:rsidRDefault="00CA0EB7">
      <w:r w:rsidRPr="00366EC4">
        <w:br w:type="page"/>
      </w:r>
    </w:p>
    <w:p w14:paraId="23D94C2F" w14:textId="5E366570" w:rsidR="00617491" w:rsidRPr="00366EC4" w:rsidRDefault="00617491" w:rsidP="00617491">
      <w:pPr>
        <w:rPr>
          <w:b/>
        </w:rPr>
      </w:pPr>
      <w:r w:rsidRPr="00366EC4">
        <w:lastRenderedPageBreak/>
        <w:t xml:space="preserve">[SECTION </w:t>
      </w:r>
      <w:r w:rsidR="00C821FD" w:rsidRPr="00366EC4">
        <w:t>4</w:t>
      </w:r>
      <w:r w:rsidRPr="00366EC4">
        <w:t>. SHOW THE FOLLOWING TITLE TO RESPONDENTS:]</w:t>
      </w:r>
      <w:r w:rsidRPr="00366EC4" w:rsidDel="00AF4450">
        <w:rPr>
          <w:rStyle w:val="Marquedecommentaire"/>
        </w:rPr>
        <w:t xml:space="preserve"> </w:t>
      </w:r>
      <w:r w:rsidRPr="00366EC4">
        <w:rPr>
          <w:b/>
        </w:rPr>
        <w:t>Preferences</w:t>
      </w:r>
      <w:r w:rsidR="000C7602" w:rsidRPr="00366EC4">
        <w:rPr>
          <w:b/>
        </w:rPr>
        <w:t xml:space="preserve"> &amp; Characteristics</w:t>
      </w:r>
    </w:p>
    <w:p w14:paraId="624C639D" w14:textId="77777777" w:rsidR="00617491" w:rsidRPr="00366EC4" w:rsidRDefault="00617491" w:rsidP="00617491">
      <w:pPr>
        <w:rPr>
          <w:b/>
        </w:rPr>
      </w:pPr>
    </w:p>
    <w:p w14:paraId="2796753F" w14:textId="00EDEBC7" w:rsidR="00617491" w:rsidRPr="00366EC4" w:rsidRDefault="00617491" w:rsidP="00617491">
      <w:pPr>
        <w:pStyle w:val="Paragraphedeliste"/>
        <w:numPr>
          <w:ilvl w:val="0"/>
          <w:numId w:val="2"/>
        </w:numPr>
        <w:rPr>
          <w:lang w:val="en-CA"/>
        </w:rPr>
      </w:pPr>
      <w:r w:rsidRPr="00366EC4">
        <w:rPr>
          <w:lang w:val="en-CA"/>
        </w:rPr>
        <w:t>Please evaluate your patience when it comes to</w:t>
      </w:r>
      <w:r w:rsidR="00D14A1B" w:rsidRPr="00366EC4">
        <w:rPr>
          <w:lang w:val="en-CA"/>
        </w:rPr>
        <w:t xml:space="preserve"> making</w:t>
      </w:r>
      <w:r w:rsidRPr="00366EC4">
        <w:rPr>
          <w:lang w:val="en-CA"/>
        </w:rPr>
        <w:t xml:space="preserve"> financial decisions</w:t>
      </w:r>
      <w:r w:rsidR="00D14A1B" w:rsidRPr="00366EC4">
        <w:rPr>
          <w:lang w:val="en-CA"/>
        </w:rPr>
        <w:t xml:space="preserve"> for yourself or your household</w:t>
      </w:r>
      <w:r w:rsidRPr="00366EC4">
        <w:rPr>
          <w:lang w:val="en-CA"/>
        </w:rPr>
        <w:t>.</w:t>
      </w:r>
    </w:p>
    <w:p w14:paraId="521CCB5A" w14:textId="77777777" w:rsidR="00617491" w:rsidRPr="00366EC4" w:rsidRDefault="00617491" w:rsidP="00617491">
      <w:pPr>
        <w:rPr>
          <w:lang w:val="en-CA"/>
        </w:rPr>
      </w:pPr>
      <w:r w:rsidRPr="00366EC4">
        <w:rPr>
          <w:lang w:val="en-CA"/>
        </w:rPr>
        <w:t>1 Very patient</w:t>
      </w:r>
    </w:p>
    <w:p w14:paraId="35B210E4" w14:textId="77777777" w:rsidR="00617491" w:rsidRPr="00366EC4" w:rsidRDefault="00617491" w:rsidP="00617491">
      <w:pPr>
        <w:rPr>
          <w:lang w:val="en-CA"/>
        </w:rPr>
      </w:pPr>
      <w:r w:rsidRPr="00366EC4">
        <w:rPr>
          <w:lang w:val="en-CA"/>
        </w:rPr>
        <w:t>2 Patient</w:t>
      </w:r>
    </w:p>
    <w:p w14:paraId="0B3EC277" w14:textId="77777777" w:rsidR="00617491" w:rsidRPr="00366EC4" w:rsidRDefault="00617491" w:rsidP="00617491">
      <w:pPr>
        <w:rPr>
          <w:lang w:val="en-CA"/>
        </w:rPr>
      </w:pPr>
      <w:r w:rsidRPr="00366EC4">
        <w:rPr>
          <w:lang w:val="en-CA"/>
        </w:rPr>
        <w:t>3 Impatient</w:t>
      </w:r>
    </w:p>
    <w:p w14:paraId="01B6F539" w14:textId="77777777" w:rsidR="00617491" w:rsidRPr="00366EC4" w:rsidRDefault="00617491" w:rsidP="00617491">
      <w:pPr>
        <w:rPr>
          <w:lang w:val="en-CA"/>
        </w:rPr>
      </w:pPr>
      <w:r w:rsidRPr="00366EC4">
        <w:rPr>
          <w:lang w:val="en-CA"/>
        </w:rPr>
        <w:t>4 Very impatient</w:t>
      </w:r>
    </w:p>
    <w:p w14:paraId="62EA42B4" w14:textId="77777777" w:rsidR="00617491" w:rsidRPr="00366EC4" w:rsidRDefault="00617491" w:rsidP="00617491">
      <w:r w:rsidRPr="00366EC4">
        <w:t>7777777 Don’t know</w:t>
      </w:r>
    </w:p>
    <w:p w14:paraId="500DD9AB" w14:textId="586A8D74" w:rsidR="00617491" w:rsidRPr="00366EC4" w:rsidRDefault="00617491" w:rsidP="00617491">
      <w:r w:rsidRPr="00366EC4">
        <w:t xml:space="preserve">8888888 </w:t>
      </w:r>
      <w:r w:rsidR="00D11860" w:rsidRPr="00366EC4">
        <w:t>Prefer not to say</w:t>
      </w:r>
    </w:p>
    <w:p w14:paraId="3E6463A4" w14:textId="27CB50D1" w:rsidR="00617491" w:rsidRPr="00366EC4" w:rsidRDefault="00617491" w:rsidP="00617491"/>
    <w:p w14:paraId="3D60CA35" w14:textId="4A9E8B79" w:rsidR="009A2DA6" w:rsidRPr="00366EC4" w:rsidRDefault="009A2DA6" w:rsidP="009A2DA6">
      <w:pPr>
        <w:pStyle w:val="Paragraphedeliste"/>
        <w:numPr>
          <w:ilvl w:val="0"/>
          <w:numId w:val="2"/>
        </w:numPr>
        <w:jc w:val="both"/>
      </w:pPr>
      <w:r w:rsidRPr="00366EC4">
        <w:t>Which of the following statements comes closest to describing the amount of financial risk that you are willing to take when you save or make investments?</w:t>
      </w:r>
    </w:p>
    <w:p w14:paraId="453A2FB7" w14:textId="77777777" w:rsidR="009A2DA6" w:rsidRPr="00366EC4" w:rsidRDefault="009A2DA6" w:rsidP="009A2DA6">
      <w:pPr>
        <w:ind w:left="720"/>
        <w:jc w:val="both"/>
      </w:pPr>
      <w:r w:rsidRPr="00366EC4">
        <w:t xml:space="preserve">  </w:t>
      </w:r>
    </w:p>
    <w:p w14:paraId="64455EDD" w14:textId="236BEA51" w:rsidR="009A2DA6" w:rsidRPr="00366EC4" w:rsidRDefault="009A2DA6" w:rsidP="009A2DA6">
      <w:pPr>
        <w:jc w:val="both"/>
      </w:pPr>
      <w:r w:rsidRPr="00366EC4">
        <w:t>1 I am willing to take substantial financial risks expecting to earn substantial returns</w:t>
      </w:r>
    </w:p>
    <w:p w14:paraId="545526E4" w14:textId="6FF3591D" w:rsidR="009A2DA6" w:rsidRPr="00366EC4" w:rsidRDefault="009A2DA6" w:rsidP="009A2DA6">
      <w:pPr>
        <w:jc w:val="both"/>
      </w:pPr>
      <w:r w:rsidRPr="00366EC4">
        <w:t>2 I am willing to take above average financial risks expecting to earn above-average returns</w:t>
      </w:r>
    </w:p>
    <w:p w14:paraId="61C1D42A" w14:textId="6D019A2A" w:rsidR="009A2DA6" w:rsidRPr="00366EC4" w:rsidRDefault="009A2DA6" w:rsidP="009A2DA6">
      <w:pPr>
        <w:jc w:val="both"/>
      </w:pPr>
      <w:r w:rsidRPr="00366EC4">
        <w:t>3 I am willing to take average financial risks expecting to earn average returns</w:t>
      </w:r>
    </w:p>
    <w:p w14:paraId="63F53934" w14:textId="7C62E272" w:rsidR="009A2DA6" w:rsidRPr="00366EC4" w:rsidRDefault="009A2DA6" w:rsidP="009A2DA6">
      <w:pPr>
        <w:jc w:val="both"/>
      </w:pPr>
      <w:r w:rsidRPr="00366EC4">
        <w:t>4 I am willing to take below average financial risks expecting to earn below-average returns</w:t>
      </w:r>
    </w:p>
    <w:p w14:paraId="7C5653D8" w14:textId="32D61DD9" w:rsidR="00617491" w:rsidRPr="00366EC4" w:rsidRDefault="009A2DA6" w:rsidP="009A2DA6">
      <w:pPr>
        <w:jc w:val="both"/>
      </w:pPr>
      <w:r w:rsidRPr="00366EC4">
        <w:t>5 I am not willing to take any risk, knowing I will earn a small but certain return</w:t>
      </w:r>
    </w:p>
    <w:p w14:paraId="5A2A75D7" w14:textId="246560B9" w:rsidR="00681FA4" w:rsidRPr="00366EC4" w:rsidRDefault="00681FA4" w:rsidP="00681FA4">
      <w:pPr>
        <w:jc w:val="both"/>
      </w:pPr>
    </w:p>
    <w:p w14:paraId="39E37C79" w14:textId="446E0078" w:rsidR="00DB1E82" w:rsidRPr="00366EC4" w:rsidRDefault="00681FA4" w:rsidP="00DB1E82">
      <w:pPr>
        <w:pStyle w:val="Paragraphedeliste"/>
        <w:numPr>
          <w:ilvl w:val="0"/>
          <w:numId w:val="2"/>
        </w:numPr>
      </w:pPr>
      <w:r w:rsidRPr="00366EC4">
        <w:t>Please indicate to what degree you agree with each of the following statements.</w:t>
      </w:r>
    </w:p>
    <w:tbl>
      <w:tblPr>
        <w:tblStyle w:val="Tabellenraster1"/>
        <w:tblW w:w="10317" w:type="dxa"/>
        <w:tblInd w:w="-147" w:type="dxa"/>
        <w:tblLayout w:type="fixed"/>
        <w:tblLook w:val="04A0" w:firstRow="1" w:lastRow="0" w:firstColumn="1" w:lastColumn="0" w:noHBand="0" w:noVBand="1"/>
      </w:tblPr>
      <w:tblGrid>
        <w:gridCol w:w="737"/>
        <w:gridCol w:w="1474"/>
        <w:gridCol w:w="1020"/>
        <w:gridCol w:w="1247"/>
        <w:gridCol w:w="1020"/>
        <w:gridCol w:w="1077"/>
        <w:gridCol w:w="794"/>
        <w:gridCol w:w="1247"/>
        <w:gridCol w:w="964"/>
        <w:gridCol w:w="737"/>
      </w:tblGrid>
      <w:tr w:rsidR="00DB1E82" w:rsidRPr="00366EC4" w14:paraId="078171AB" w14:textId="77777777" w:rsidTr="00422AAA">
        <w:tc>
          <w:tcPr>
            <w:tcW w:w="737" w:type="dxa"/>
            <w:shd w:val="clear" w:color="auto" w:fill="D9D9D9" w:themeFill="background1" w:themeFillShade="D9"/>
          </w:tcPr>
          <w:p w14:paraId="73C03403" w14:textId="77777777" w:rsidR="00DB1E82" w:rsidRPr="00366EC4" w:rsidRDefault="00DB1E82" w:rsidP="00422AAA">
            <w:pPr>
              <w:rPr>
                <w:sz w:val="22"/>
                <w:szCs w:val="22"/>
              </w:rPr>
            </w:pPr>
          </w:p>
        </w:tc>
        <w:tc>
          <w:tcPr>
            <w:tcW w:w="1474" w:type="dxa"/>
            <w:shd w:val="clear" w:color="auto" w:fill="D9D9D9" w:themeFill="background1" w:themeFillShade="D9"/>
            <w:vAlign w:val="bottom"/>
          </w:tcPr>
          <w:p w14:paraId="2F985040" w14:textId="77777777" w:rsidR="00DB1E82" w:rsidRPr="00366EC4" w:rsidRDefault="00DB1E82" w:rsidP="00422AAA">
            <w:pPr>
              <w:rPr>
                <w:sz w:val="22"/>
                <w:szCs w:val="22"/>
              </w:rPr>
            </w:pPr>
            <w:r w:rsidRPr="00366EC4">
              <w:rPr>
                <w:sz w:val="22"/>
                <w:szCs w:val="22"/>
              </w:rPr>
              <w:t>I see myself as…</w:t>
            </w:r>
          </w:p>
        </w:tc>
        <w:tc>
          <w:tcPr>
            <w:tcW w:w="1020" w:type="dxa"/>
            <w:shd w:val="clear" w:color="auto" w:fill="D9D9D9" w:themeFill="background1" w:themeFillShade="D9"/>
          </w:tcPr>
          <w:p w14:paraId="014B7627" w14:textId="77777777" w:rsidR="00DB1E82" w:rsidRPr="00366EC4" w:rsidRDefault="00DB1E82" w:rsidP="00422AAA">
            <w:pPr>
              <w:jc w:val="center"/>
              <w:rPr>
                <w:sz w:val="22"/>
                <w:szCs w:val="22"/>
              </w:rPr>
            </w:pPr>
            <w:r w:rsidRPr="00366EC4">
              <w:rPr>
                <w:sz w:val="22"/>
                <w:szCs w:val="22"/>
              </w:rPr>
              <w:t>Disagree strongly</w:t>
            </w:r>
          </w:p>
        </w:tc>
        <w:tc>
          <w:tcPr>
            <w:tcW w:w="1247" w:type="dxa"/>
            <w:shd w:val="clear" w:color="auto" w:fill="D9D9D9" w:themeFill="background1" w:themeFillShade="D9"/>
          </w:tcPr>
          <w:p w14:paraId="470073E9" w14:textId="77777777" w:rsidR="00DB1E82" w:rsidRPr="00366EC4" w:rsidRDefault="00DB1E82" w:rsidP="00422AAA">
            <w:pPr>
              <w:jc w:val="center"/>
              <w:rPr>
                <w:sz w:val="22"/>
                <w:szCs w:val="22"/>
              </w:rPr>
            </w:pPr>
            <w:r w:rsidRPr="00366EC4">
              <w:rPr>
                <w:sz w:val="22"/>
                <w:szCs w:val="22"/>
              </w:rPr>
              <w:t>Disagree moderately</w:t>
            </w:r>
          </w:p>
        </w:tc>
        <w:tc>
          <w:tcPr>
            <w:tcW w:w="1020" w:type="dxa"/>
            <w:shd w:val="clear" w:color="auto" w:fill="D9D9D9" w:themeFill="background1" w:themeFillShade="D9"/>
          </w:tcPr>
          <w:p w14:paraId="776B7EE5" w14:textId="77777777" w:rsidR="00DB1E82" w:rsidRPr="00366EC4" w:rsidRDefault="00DB1E82" w:rsidP="00422AAA">
            <w:pPr>
              <w:jc w:val="center"/>
              <w:rPr>
                <w:sz w:val="22"/>
                <w:szCs w:val="22"/>
              </w:rPr>
            </w:pPr>
            <w:r w:rsidRPr="00366EC4">
              <w:rPr>
                <w:sz w:val="22"/>
                <w:szCs w:val="22"/>
              </w:rPr>
              <w:t>Disagree a little</w:t>
            </w:r>
          </w:p>
        </w:tc>
        <w:tc>
          <w:tcPr>
            <w:tcW w:w="1077" w:type="dxa"/>
            <w:shd w:val="clear" w:color="auto" w:fill="D9D9D9" w:themeFill="background1" w:themeFillShade="D9"/>
            <w:vAlign w:val="center"/>
          </w:tcPr>
          <w:p w14:paraId="71F006E8" w14:textId="77777777" w:rsidR="00DB1E82" w:rsidRPr="00366EC4" w:rsidRDefault="00DB1E82" w:rsidP="00422AAA">
            <w:pPr>
              <w:jc w:val="center"/>
              <w:rPr>
                <w:sz w:val="22"/>
                <w:szCs w:val="22"/>
              </w:rPr>
            </w:pPr>
            <w:r w:rsidRPr="00366EC4">
              <w:rPr>
                <w:sz w:val="22"/>
                <w:szCs w:val="22"/>
              </w:rPr>
              <w:t>Neither agree nor disagree</w:t>
            </w:r>
          </w:p>
        </w:tc>
        <w:tc>
          <w:tcPr>
            <w:tcW w:w="794" w:type="dxa"/>
            <w:shd w:val="clear" w:color="auto" w:fill="D9D9D9" w:themeFill="background1" w:themeFillShade="D9"/>
            <w:vAlign w:val="center"/>
          </w:tcPr>
          <w:p w14:paraId="2045EBE4" w14:textId="77777777" w:rsidR="00DB1E82" w:rsidRPr="00366EC4" w:rsidRDefault="00DB1E82" w:rsidP="00422AAA">
            <w:pPr>
              <w:jc w:val="center"/>
              <w:rPr>
                <w:sz w:val="22"/>
                <w:szCs w:val="22"/>
              </w:rPr>
            </w:pPr>
            <w:r w:rsidRPr="00366EC4">
              <w:rPr>
                <w:sz w:val="22"/>
                <w:szCs w:val="22"/>
              </w:rPr>
              <w:t>Agree a little</w:t>
            </w:r>
          </w:p>
        </w:tc>
        <w:tc>
          <w:tcPr>
            <w:tcW w:w="1247" w:type="dxa"/>
            <w:shd w:val="clear" w:color="auto" w:fill="D9D9D9" w:themeFill="background1" w:themeFillShade="D9"/>
            <w:vAlign w:val="center"/>
          </w:tcPr>
          <w:p w14:paraId="35775C2D" w14:textId="77777777" w:rsidR="00DB1E82" w:rsidRPr="00366EC4" w:rsidRDefault="00DB1E82" w:rsidP="00422AAA">
            <w:pPr>
              <w:jc w:val="center"/>
              <w:rPr>
                <w:sz w:val="22"/>
                <w:szCs w:val="22"/>
              </w:rPr>
            </w:pPr>
            <w:r w:rsidRPr="00366EC4">
              <w:rPr>
                <w:sz w:val="22"/>
                <w:szCs w:val="22"/>
              </w:rPr>
              <w:t>Agree moderately</w:t>
            </w:r>
          </w:p>
        </w:tc>
        <w:tc>
          <w:tcPr>
            <w:tcW w:w="964" w:type="dxa"/>
            <w:shd w:val="clear" w:color="auto" w:fill="D9D9D9" w:themeFill="background1" w:themeFillShade="D9"/>
            <w:vAlign w:val="center"/>
          </w:tcPr>
          <w:p w14:paraId="3F17F5BA" w14:textId="77777777" w:rsidR="00DB1E82" w:rsidRPr="00366EC4" w:rsidRDefault="00DB1E82" w:rsidP="00422AAA">
            <w:pPr>
              <w:jc w:val="center"/>
              <w:rPr>
                <w:sz w:val="22"/>
                <w:szCs w:val="22"/>
              </w:rPr>
            </w:pPr>
            <w:r w:rsidRPr="00366EC4">
              <w:rPr>
                <w:sz w:val="22"/>
                <w:szCs w:val="22"/>
              </w:rPr>
              <w:t>Agree strongly</w:t>
            </w:r>
          </w:p>
        </w:tc>
        <w:tc>
          <w:tcPr>
            <w:tcW w:w="737" w:type="dxa"/>
            <w:shd w:val="clear" w:color="auto" w:fill="D9D9D9" w:themeFill="background1" w:themeFillShade="D9"/>
            <w:vAlign w:val="center"/>
          </w:tcPr>
          <w:p w14:paraId="153AB012" w14:textId="77777777" w:rsidR="00DB1E82" w:rsidRPr="00366EC4" w:rsidRDefault="00DB1E82" w:rsidP="00422AAA">
            <w:pPr>
              <w:jc w:val="center"/>
              <w:rPr>
                <w:sz w:val="22"/>
                <w:szCs w:val="22"/>
              </w:rPr>
            </w:pPr>
            <w:r w:rsidRPr="00366EC4">
              <w:rPr>
                <w:sz w:val="22"/>
                <w:szCs w:val="22"/>
              </w:rPr>
              <w:t>Don’t know</w:t>
            </w:r>
          </w:p>
        </w:tc>
      </w:tr>
      <w:tr w:rsidR="00DB1E82" w:rsidRPr="00366EC4" w14:paraId="266470ED" w14:textId="77777777" w:rsidTr="00422AAA">
        <w:tc>
          <w:tcPr>
            <w:tcW w:w="737" w:type="dxa"/>
          </w:tcPr>
          <w:p w14:paraId="0BF25968" w14:textId="77777777" w:rsidR="00DB1E82" w:rsidRPr="00366EC4" w:rsidRDefault="00DB1E82" w:rsidP="00422AAA">
            <w:pPr>
              <w:rPr>
                <w:sz w:val="22"/>
                <w:szCs w:val="22"/>
              </w:rPr>
            </w:pPr>
            <w:r w:rsidRPr="00366EC4">
              <w:rPr>
                <w:sz w:val="22"/>
                <w:szCs w:val="22"/>
              </w:rPr>
              <w:t>Q22a</w:t>
            </w:r>
          </w:p>
        </w:tc>
        <w:tc>
          <w:tcPr>
            <w:tcW w:w="1474" w:type="dxa"/>
          </w:tcPr>
          <w:p w14:paraId="6B5CABAB" w14:textId="77777777" w:rsidR="00DB1E82" w:rsidRPr="00366EC4" w:rsidRDefault="00DB1E82" w:rsidP="00422AAA">
            <w:pPr>
              <w:rPr>
                <w:sz w:val="22"/>
                <w:szCs w:val="22"/>
                <w:lang w:val="en-CA"/>
              </w:rPr>
            </w:pPr>
            <w:r w:rsidRPr="00366EC4">
              <w:rPr>
                <w:sz w:val="22"/>
                <w:szCs w:val="22"/>
                <w:lang w:val="en-CA"/>
              </w:rPr>
              <w:t>Extraverted, enthusiastic</w:t>
            </w:r>
          </w:p>
        </w:tc>
        <w:sdt>
          <w:sdtPr>
            <w:rPr>
              <w:sz w:val="22"/>
              <w:szCs w:val="22"/>
            </w:rPr>
            <w:id w:val="-1950159062"/>
            <w14:checkbox>
              <w14:checked w14:val="0"/>
              <w14:checkedState w14:val="2612" w14:font="MS Gothic"/>
              <w14:uncheckedState w14:val="2610" w14:font="MS Gothic"/>
            </w14:checkbox>
          </w:sdtPr>
          <w:sdtEndPr/>
          <w:sdtContent>
            <w:tc>
              <w:tcPr>
                <w:tcW w:w="1020" w:type="dxa"/>
                <w:vAlign w:val="center"/>
              </w:tcPr>
              <w:p w14:paraId="5D32A47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98253061"/>
            <w14:checkbox>
              <w14:checked w14:val="0"/>
              <w14:checkedState w14:val="2612" w14:font="MS Gothic"/>
              <w14:uncheckedState w14:val="2610" w14:font="MS Gothic"/>
            </w14:checkbox>
          </w:sdtPr>
          <w:sdtEndPr/>
          <w:sdtContent>
            <w:tc>
              <w:tcPr>
                <w:tcW w:w="1247" w:type="dxa"/>
                <w:vAlign w:val="center"/>
              </w:tcPr>
              <w:p w14:paraId="7ADD933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490839883"/>
            <w14:checkbox>
              <w14:checked w14:val="0"/>
              <w14:checkedState w14:val="2612" w14:font="MS Gothic"/>
              <w14:uncheckedState w14:val="2610" w14:font="MS Gothic"/>
            </w14:checkbox>
          </w:sdtPr>
          <w:sdtEndPr/>
          <w:sdtContent>
            <w:tc>
              <w:tcPr>
                <w:tcW w:w="1020" w:type="dxa"/>
                <w:vAlign w:val="center"/>
              </w:tcPr>
              <w:p w14:paraId="2164D70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15191419"/>
            <w14:checkbox>
              <w14:checked w14:val="0"/>
              <w14:checkedState w14:val="2612" w14:font="MS Gothic"/>
              <w14:uncheckedState w14:val="2610" w14:font="MS Gothic"/>
            </w14:checkbox>
          </w:sdtPr>
          <w:sdtEndPr/>
          <w:sdtContent>
            <w:tc>
              <w:tcPr>
                <w:tcW w:w="1077" w:type="dxa"/>
                <w:shd w:val="clear" w:color="auto" w:fill="auto"/>
                <w:vAlign w:val="center"/>
              </w:tcPr>
              <w:p w14:paraId="349B118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34498102"/>
            <w14:checkbox>
              <w14:checked w14:val="0"/>
              <w14:checkedState w14:val="2612" w14:font="MS Gothic"/>
              <w14:uncheckedState w14:val="2610" w14:font="MS Gothic"/>
            </w14:checkbox>
          </w:sdtPr>
          <w:sdtEndPr/>
          <w:sdtContent>
            <w:tc>
              <w:tcPr>
                <w:tcW w:w="794" w:type="dxa"/>
                <w:vAlign w:val="center"/>
              </w:tcPr>
              <w:p w14:paraId="3BFC089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68081628"/>
            <w14:checkbox>
              <w14:checked w14:val="0"/>
              <w14:checkedState w14:val="2612" w14:font="MS Gothic"/>
              <w14:uncheckedState w14:val="2610" w14:font="MS Gothic"/>
            </w14:checkbox>
          </w:sdtPr>
          <w:sdtEndPr/>
          <w:sdtContent>
            <w:tc>
              <w:tcPr>
                <w:tcW w:w="1247" w:type="dxa"/>
                <w:vAlign w:val="center"/>
              </w:tcPr>
              <w:p w14:paraId="4EE14FB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75151641"/>
            <w14:checkbox>
              <w14:checked w14:val="0"/>
              <w14:checkedState w14:val="2612" w14:font="MS Gothic"/>
              <w14:uncheckedState w14:val="2610" w14:font="MS Gothic"/>
            </w14:checkbox>
          </w:sdtPr>
          <w:sdtEndPr/>
          <w:sdtContent>
            <w:tc>
              <w:tcPr>
                <w:tcW w:w="964" w:type="dxa"/>
                <w:vAlign w:val="center"/>
              </w:tcPr>
              <w:p w14:paraId="34BBB2F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22966224"/>
            <w14:checkbox>
              <w14:checked w14:val="0"/>
              <w14:checkedState w14:val="2612" w14:font="MS Gothic"/>
              <w14:uncheckedState w14:val="2610" w14:font="MS Gothic"/>
            </w14:checkbox>
          </w:sdtPr>
          <w:sdtEndPr/>
          <w:sdtContent>
            <w:tc>
              <w:tcPr>
                <w:tcW w:w="737" w:type="dxa"/>
                <w:vAlign w:val="center"/>
              </w:tcPr>
              <w:p w14:paraId="1FCD69E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2BCC2145" w14:textId="77777777" w:rsidTr="00422AAA">
        <w:tc>
          <w:tcPr>
            <w:tcW w:w="737" w:type="dxa"/>
            <w:shd w:val="clear" w:color="auto" w:fill="auto"/>
          </w:tcPr>
          <w:p w14:paraId="764CFBCD" w14:textId="77777777" w:rsidR="00DB1E82" w:rsidRPr="00366EC4" w:rsidRDefault="00DB1E82" w:rsidP="00422AAA">
            <w:pPr>
              <w:rPr>
                <w:sz w:val="22"/>
                <w:szCs w:val="22"/>
              </w:rPr>
            </w:pPr>
            <w:r w:rsidRPr="00366EC4">
              <w:rPr>
                <w:sz w:val="22"/>
                <w:szCs w:val="22"/>
              </w:rPr>
              <w:t>Q22b</w:t>
            </w:r>
          </w:p>
        </w:tc>
        <w:tc>
          <w:tcPr>
            <w:tcW w:w="1474" w:type="dxa"/>
          </w:tcPr>
          <w:p w14:paraId="0264E129" w14:textId="77777777" w:rsidR="00DB1E82" w:rsidRPr="00366EC4" w:rsidRDefault="00DB1E82" w:rsidP="00422AAA">
            <w:pPr>
              <w:rPr>
                <w:sz w:val="22"/>
                <w:szCs w:val="22"/>
                <w:lang w:val="en-CA"/>
              </w:rPr>
            </w:pPr>
            <w:r w:rsidRPr="00366EC4">
              <w:rPr>
                <w:sz w:val="22"/>
                <w:szCs w:val="22"/>
                <w:lang w:val="en-CA"/>
              </w:rPr>
              <w:t>Critical, quarrelsome</w:t>
            </w:r>
          </w:p>
        </w:tc>
        <w:sdt>
          <w:sdtPr>
            <w:rPr>
              <w:sz w:val="22"/>
              <w:szCs w:val="22"/>
            </w:rPr>
            <w:id w:val="1011106082"/>
            <w14:checkbox>
              <w14:checked w14:val="0"/>
              <w14:checkedState w14:val="2612" w14:font="MS Gothic"/>
              <w14:uncheckedState w14:val="2610" w14:font="MS Gothic"/>
            </w14:checkbox>
          </w:sdtPr>
          <w:sdtEndPr/>
          <w:sdtContent>
            <w:tc>
              <w:tcPr>
                <w:tcW w:w="1020" w:type="dxa"/>
                <w:vAlign w:val="center"/>
              </w:tcPr>
              <w:p w14:paraId="731E94C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81805410"/>
            <w14:checkbox>
              <w14:checked w14:val="0"/>
              <w14:checkedState w14:val="2612" w14:font="MS Gothic"/>
              <w14:uncheckedState w14:val="2610" w14:font="MS Gothic"/>
            </w14:checkbox>
          </w:sdtPr>
          <w:sdtEndPr/>
          <w:sdtContent>
            <w:tc>
              <w:tcPr>
                <w:tcW w:w="1247" w:type="dxa"/>
                <w:vAlign w:val="center"/>
              </w:tcPr>
              <w:p w14:paraId="773E303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93437605"/>
            <w14:checkbox>
              <w14:checked w14:val="0"/>
              <w14:checkedState w14:val="2612" w14:font="MS Gothic"/>
              <w14:uncheckedState w14:val="2610" w14:font="MS Gothic"/>
            </w14:checkbox>
          </w:sdtPr>
          <w:sdtEndPr/>
          <w:sdtContent>
            <w:tc>
              <w:tcPr>
                <w:tcW w:w="1020" w:type="dxa"/>
                <w:vAlign w:val="center"/>
              </w:tcPr>
              <w:p w14:paraId="27CCBF6B"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7107897"/>
            <w14:checkbox>
              <w14:checked w14:val="0"/>
              <w14:checkedState w14:val="2612" w14:font="MS Gothic"/>
              <w14:uncheckedState w14:val="2610" w14:font="MS Gothic"/>
            </w14:checkbox>
          </w:sdtPr>
          <w:sdtEndPr/>
          <w:sdtContent>
            <w:tc>
              <w:tcPr>
                <w:tcW w:w="1077" w:type="dxa"/>
                <w:shd w:val="clear" w:color="auto" w:fill="auto"/>
                <w:vAlign w:val="center"/>
              </w:tcPr>
              <w:p w14:paraId="74D8351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2386024"/>
            <w14:checkbox>
              <w14:checked w14:val="0"/>
              <w14:checkedState w14:val="2612" w14:font="MS Gothic"/>
              <w14:uncheckedState w14:val="2610" w14:font="MS Gothic"/>
            </w14:checkbox>
          </w:sdtPr>
          <w:sdtEndPr/>
          <w:sdtContent>
            <w:tc>
              <w:tcPr>
                <w:tcW w:w="794" w:type="dxa"/>
                <w:vAlign w:val="center"/>
              </w:tcPr>
              <w:p w14:paraId="2579058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760596700"/>
            <w14:checkbox>
              <w14:checked w14:val="0"/>
              <w14:checkedState w14:val="2612" w14:font="MS Gothic"/>
              <w14:uncheckedState w14:val="2610" w14:font="MS Gothic"/>
            </w14:checkbox>
          </w:sdtPr>
          <w:sdtEndPr/>
          <w:sdtContent>
            <w:tc>
              <w:tcPr>
                <w:tcW w:w="1247" w:type="dxa"/>
                <w:vAlign w:val="center"/>
              </w:tcPr>
              <w:p w14:paraId="2ED4D30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02573129"/>
            <w14:checkbox>
              <w14:checked w14:val="0"/>
              <w14:checkedState w14:val="2612" w14:font="MS Gothic"/>
              <w14:uncheckedState w14:val="2610" w14:font="MS Gothic"/>
            </w14:checkbox>
          </w:sdtPr>
          <w:sdtEndPr/>
          <w:sdtContent>
            <w:tc>
              <w:tcPr>
                <w:tcW w:w="964" w:type="dxa"/>
                <w:vAlign w:val="center"/>
              </w:tcPr>
              <w:p w14:paraId="35B13B2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194117416"/>
            <w14:checkbox>
              <w14:checked w14:val="0"/>
              <w14:checkedState w14:val="2612" w14:font="MS Gothic"/>
              <w14:uncheckedState w14:val="2610" w14:font="MS Gothic"/>
            </w14:checkbox>
          </w:sdtPr>
          <w:sdtEndPr/>
          <w:sdtContent>
            <w:tc>
              <w:tcPr>
                <w:tcW w:w="737" w:type="dxa"/>
                <w:vAlign w:val="center"/>
              </w:tcPr>
              <w:p w14:paraId="6B36AE5D"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15D184EF" w14:textId="77777777" w:rsidTr="00422AAA">
        <w:tc>
          <w:tcPr>
            <w:tcW w:w="737" w:type="dxa"/>
            <w:shd w:val="clear" w:color="auto" w:fill="auto"/>
          </w:tcPr>
          <w:p w14:paraId="512514BB" w14:textId="77777777" w:rsidR="00DB1E82" w:rsidRPr="00366EC4" w:rsidRDefault="00DB1E82" w:rsidP="00422AAA">
            <w:pPr>
              <w:rPr>
                <w:sz w:val="22"/>
                <w:szCs w:val="22"/>
              </w:rPr>
            </w:pPr>
            <w:r w:rsidRPr="00366EC4">
              <w:rPr>
                <w:sz w:val="22"/>
                <w:szCs w:val="22"/>
              </w:rPr>
              <w:t>Q22c</w:t>
            </w:r>
          </w:p>
        </w:tc>
        <w:tc>
          <w:tcPr>
            <w:tcW w:w="1474" w:type="dxa"/>
          </w:tcPr>
          <w:p w14:paraId="16991A69" w14:textId="77777777" w:rsidR="00DB1E82" w:rsidRPr="00366EC4" w:rsidRDefault="00DB1E82" w:rsidP="00422AAA">
            <w:pPr>
              <w:rPr>
                <w:sz w:val="22"/>
                <w:szCs w:val="22"/>
                <w:lang w:val="en-CA"/>
              </w:rPr>
            </w:pPr>
            <w:r w:rsidRPr="00366EC4">
              <w:rPr>
                <w:sz w:val="22"/>
                <w:szCs w:val="22"/>
                <w:lang w:val="en-CA"/>
              </w:rPr>
              <w:t>Dependable, self-disciplined</w:t>
            </w:r>
          </w:p>
        </w:tc>
        <w:sdt>
          <w:sdtPr>
            <w:rPr>
              <w:sz w:val="22"/>
              <w:szCs w:val="22"/>
            </w:rPr>
            <w:id w:val="294346278"/>
            <w14:checkbox>
              <w14:checked w14:val="0"/>
              <w14:checkedState w14:val="2612" w14:font="MS Gothic"/>
              <w14:uncheckedState w14:val="2610" w14:font="MS Gothic"/>
            </w14:checkbox>
          </w:sdtPr>
          <w:sdtEndPr/>
          <w:sdtContent>
            <w:tc>
              <w:tcPr>
                <w:tcW w:w="1020" w:type="dxa"/>
                <w:vAlign w:val="center"/>
              </w:tcPr>
              <w:p w14:paraId="0A96E4C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12420028"/>
            <w14:checkbox>
              <w14:checked w14:val="0"/>
              <w14:checkedState w14:val="2612" w14:font="MS Gothic"/>
              <w14:uncheckedState w14:val="2610" w14:font="MS Gothic"/>
            </w14:checkbox>
          </w:sdtPr>
          <w:sdtEndPr/>
          <w:sdtContent>
            <w:tc>
              <w:tcPr>
                <w:tcW w:w="1247" w:type="dxa"/>
                <w:vAlign w:val="center"/>
              </w:tcPr>
              <w:p w14:paraId="59D31D0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83971498"/>
            <w14:checkbox>
              <w14:checked w14:val="0"/>
              <w14:checkedState w14:val="2612" w14:font="MS Gothic"/>
              <w14:uncheckedState w14:val="2610" w14:font="MS Gothic"/>
            </w14:checkbox>
          </w:sdtPr>
          <w:sdtEndPr/>
          <w:sdtContent>
            <w:tc>
              <w:tcPr>
                <w:tcW w:w="1020" w:type="dxa"/>
                <w:vAlign w:val="center"/>
              </w:tcPr>
              <w:p w14:paraId="130C752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78963077"/>
            <w14:checkbox>
              <w14:checked w14:val="0"/>
              <w14:checkedState w14:val="2612" w14:font="MS Gothic"/>
              <w14:uncheckedState w14:val="2610" w14:font="MS Gothic"/>
            </w14:checkbox>
          </w:sdtPr>
          <w:sdtEndPr/>
          <w:sdtContent>
            <w:tc>
              <w:tcPr>
                <w:tcW w:w="1077" w:type="dxa"/>
                <w:shd w:val="clear" w:color="auto" w:fill="auto"/>
                <w:vAlign w:val="center"/>
              </w:tcPr>
              <w:p w14:paraId="5FF6043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96290780"/>
            <w14:checkbox>
              <w14:checked w14:val="0"/>
              <w14:checkedState w14:val="2612" w14:font="MS Gothic"/>
              <w14:uncheckedState w14:val="2610" w14:font="MS Gothic"/>
            </w14:checkbox>
          </w:sdtPr>
          <w:sdtEndPr/>
          <w:sdtContent>
            <w:tc>
              <w:tcPr>
                <w:tcW w:w="794" w:type="dxa"/>
                <w:vAlign w:val="center"/>
              </w:tcPr>
              <w:p w14:paraId="7C0CD00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98018038"/>
            <w14:checkbox>
              <w14:checked w14:val="0"/>
              <w14:checkedState w14:val="2612" w14:font="MS Gothic"/>
              <w14:uncheckedState w14:val="2610" w14:font="MS Gothic"/>
            </w14:checkbox>
          </w:sdtPr>
          <w:sdtEndPr/>
          <w:sdtContent>
            <w:tc>
              <w:tcPr>
                <w:tcW w:w="1247" w:type="dxa"/>
                <w:vAlign w:val="center"/>
              </w:tcPr>
              <w:p w14:paraId="1294934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595164"/>
            <w14:checkbox>
              <w14:checked w14:val="0"/>
              <w14:checkedState w14:val="2612" w14:font="MS Gothic"/>
              <w14:uncheckedState w14:val="2610" w14:font="MS Gothic"/>
            </w14:checkbox>
          </w:sdtPr>
          <w:sdtEndPr/>
          <w:sdtContent>
            <w:tc>
              <w:tcPr>
                <w:tcW w:w="964" w:type="dxa"/>
                <w:vAlign w:val="center"/>
              </w:tcPr>
              <w:p w14:paraId="68E2C74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981697329"/>
            <w14:checkbox>
              <w14:checked w14:val="0"/>
              <w14:checkedState w14:val="2612" w14:font="MS Gothic"/>
              <w14:uncheckedState w14:val="2610" w14:font="MS Gothic"/>
            </w14:checkbox>
          </w:sdtPr>
          <w:sdtEndPr/>
          <w:sdtContent>
            <w:tc>
              <w:tcPr>
                <w:tcW w:w="737" w:type="dxa"/>
                <w:vAlign w:val="center"/>
              </w:tcPr>
              <w:p w14:paraId="5F031F3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6159C7DA" w14:textId="77777777" w:rsidTr="00422AAA">
        <w:tc>
          <w:tcPr>
            <w:tcW w:w="737" w:type="dxa"/>
          </w:tcPr>
          <w:p w14:paraId="21E57348" w14:textId="77777777" w:rsidR="00DB1E82" w:rsidRPr="00366EC4" w:rsidRDefault="00DB1E82" w:rsidP="00422AAA">
            <w:pPr>
              <w:rPr>
                <w:sz w:val="22"/>
                <w:szCs w:val="22"/>
                <w:lang w:val="de-CH"/>
              </w:rPr>
            </w:pPr>
            <w:r w:rsidRPr="00366EC4">
              <w:rPr>
                <w:sz w:val="22"/>
                <w:szCs w:val="22"/>
              </w:rPr>
              <w:t>Q22d</w:t>
            </w:r>
          </w:p>
        </w:tc>
        <w:tc>
          <w:tcPr>
            <w:tcW w:w="1474" w:type="dxa"/>
          </w:tcPr>
          <w:p w14:paraId="7A845C4E" w14:textId="77777777" w:rsidR="00DB1E82" w:rsidRPr="00366EC4" w:rsidRDefault="00DB1E82" w:rsidP="00422AAA">
            <w:pPr>
              <w:rPr>
                <w:sz w:val="22"/>
                <w:szCs w:val="22"/>
                <w:lang w:val="en-CA"/>
              </w:rPr>
            </w:pPr>
            <w:r w:rsidRPr="00366EC4">
              <w:rPr>
                <w:sz w:val="22"/>
                <w:szCs w:val="22"/>
                <w:lang w:val="en-CA"/>
              </w:rPr>
              <w:t>Anxious, easily upset</w:t>
            </w:r>
          </w:p>
        </w:tc>
        <w:sdt>
          <w:sdtPr>
            <w:rPr>
              <w:sz w:val="22"/>
              <w:szCs w:val="22"/>
            </w:rPr>
            <w:id w:val="-715352725"/>
            <w14:checkbox>
              <w14:checked w14:val="0"/>
              <w14:checkedState w14:val="2612" w14:font="MS Gothic"/>
              <w14:uncheckedState w14:val="2610" w14:font="MS Gothic"/>
            </w14:checkbox>
          </w:sdtPr>
          <w:sdtEndPr/>
          <w:sdtContent>
            <w:tc>
              <w:tcPr>
                <w:tcW w:w="1020" w:type="dxa"/>
                <w:vAlign w:val="center"/>
              </w:tcPr>
              <w:p w14:paraId="42D623A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98106821"/>
            <w14:checkbox>
              <w14:checked w14:val="0"/>
              <w14:checkedState w14:val="2612" w14:font="MS Gothic"/>
              <w14:uncheckedState w14:val="2610" w14:font="MS Gothic"/>
            </w14:checkbox>
          </w:sdtPr>
          <w:sdtEndPr/>
          <w:sdtContent>
            <w:tc>
              <w:tcPr>
                <w:tcW w:w="1247" w:type="dxa"/>
                <w:vAlign w:val="center"/>
              </w:tcPr>
              <w:p w14:paraId="2C22BFA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06327819"/>
            <w14:checkbox>
              <w14:checked w14:val="0"/>
              <w14:checkedState w14:val="2612" w14:font="MS Gothic"/>
              <w14:uncheckedState w14:val="2610" w14:font="MS Gothic"/>
            </w14:checkbox>
          </w:sdtPr>
          <w:sdtEndPr/>
          <w:sdtContent>
            <w:tc>
              <w:tcPr>
                <w:tcW w:w="1020" w:type="dxa"/>
                <w:vAlign w:val="center"/>
              </w:tcPr>
              <w:p w14:paraId="4C1FE29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36592955"/>
            <w14:checkbox>
              <w14:checked w14:val="0"/>
              <w14:checkedState w14:val="2612" w14:font="MS Gothic"/>
              <w14:uncheckedState w14:val="2610" w14:font="MS Gothic"/>
            </w14:checkbox>
          </w:sdtPr>
          <w:sdtEndPr/>
          <w:sdtContent>
            <w:tc>
              <w:tcPr>
                <w:tcW w:w="1077" w:type="dxa"/>
                <w:shd w:val="clear" w:color="auto" w:fill="auto"/>
                <w:vAlign w:val="center"/>
              </w:tcPr>
              <w:p w14:paraId="7E44315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10006985"/>
            <w14:checkbox>
              <w14:checked w14:val="0"/>
              <w14:checkedState w14:val="2612" w14:font="MS Gothic"/>
              <w14:uncheckedState w14:val="2610" w14:font="MS Gothic"/>
            </w14:checkbox>
          </w:sdtPr>
          <w:sdtEndPr/>
          <w:sdtContent>
            <w:tc>
              <w:tcPr>
                <w:tcW w:w="794" w:type="dxa"/>
                <w:vAlign w:val="center"/>
              </w:tcPr>
              <w:p w14:paraId="1925ADD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747263672"/>
            <w14:checkbox>
              <w14:checked w14:val="0"/>
              <w14:checkedState w14:val="2612" w14:font="MS Gothic"/>
              <w14:uncheckedState w14:val="2610" w14:font="MS Gothic"/>
            </w14:checkbox>
          </w:sdtPr>
          <w:sdtEndPr/>
          <w:sdtContent>
            <w:tc>
              <w:tcPr>
                <w:tcW w:w="1247" w:type="dxa"/>
                <w:vAlign w:val="center"/>
              </w:tcPr>
              <w:p w14:paraId="558A3B9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00848396"/>
            <w14:checkbox>
              <w14:checked w14:val="0"/>
              <w14:checkedState w14:val="2612" w14:font="MS Gothic"/>
              <w14:uncheckedState w14:val="2610" w14:font="MS Gothic"/>
            </w14:checkbox>
          </w:sdtPr>
          <w:sdtEndPr/>
          <w:sdtContent>
            <w:tc>
              <w:tcPr>
                <w:tcW w:w="964" w:type="dxa"/>
                <w:vAlign w:val="center"/>
              </w:tcPr>
              <w:p w14:paraId="331DC63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42262791"/>
            <w14:checkbox>
              <w14:checked w14:val="0"/>
              <w14:checkedState w14:val="2612" w14:font="MS Gothic"/>
              <w14:uncheckedState w14:val="2610" w14:font="MS Gothic"/>
            </w14:checkbox>
          </w:sdtPr>
          <w:sdtEndPr/>
          <w:sdtContent>
            <w:tc>
              <w:tcPr>
                <w:tcW w:w="737" w:type="dxa"/>
                <w:vAlign w:val="center"/>
              </w:tcPr>
              <w:p w14:paraId="1849C6B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27840198" w14:textId="77777777" w:rsidTr="00422AAA">
        <w:tc>
          <w:tcPr>
            <w:tcW w:w="737" w:type="dxa"/>
          </w:tcPr>
          <w:p w14:paraId="4C54E0D1" w14:textId="77777777" w:rsidR="00DB1E82" w:rsidRPr="00366EC4" w:rsidRDefault="00DB1E82" w:rsidP="00422AAA">
            <w:pPr>
              <w:rPr>
                <w:sz w:val="22"/>
                <w:szCs w:val="22"/>
              </w:rPr>
            </w:pPr>
            <w:r w:rsidRPr="00366EC4">
              <w:rPr>
                <w:sz w:val="22"/>
                <w:szCs w:val="22"/>
              </w:rPr>
              <w:t>Q22e</w:t>
            </w:r>
          </w:p>
        </w:tc>
        <w:tc>
          <w:tcPr>
            <w:tcW w:w="1474" w:type="dxa"/>
          </w:tcPr>
          <w:p w14:paraId="6F419DF8" w14:textId="77777777" w:rsidR="00DB1E82" w:rsidRPr="00366EC4" w:rsidRDefault="00DB1E82" w:rsidP="00422AAA">
            <w:pPr>
              <w:rPr>
                <w:sz w:val="22"/>
                <w:szCs w:val="22"/>
                <w:lang w:val="en-CA"/>
              </w:rPr>
            </w:pPr>
            <w:r w:rsidRPr="00366EC4">
              <w:rPr>
                <w:sz w:val="22"/>
                <w:szCs w:val="22"/>
                <w:lang w:val="en-CA"/>
              </w:rPr>
              <w:t>Open to new experiences, complex</w:t>
            </w:r>
          </w:p>
        </w:tc>
        <w:sdt>
          <w:sdtPr>
            <w:rPr>
              <w:sz w:val="22"/>
              <w:szCs w:val="22"/>
            </w:rPr>
            <w:id w:val="1854066557"/>
            <w14:checkbox>
              <w14:checked w14:val="0"/>
              <w14:checkedState w14:val="2612" w14:font="MS Gothic"/>
              <w14:uncheckedState w14:val="2610" w14:font="MS Gothic"/>
            </w14:checkbox>
          </w:sdtPr>
          <w:sdtEndPr/>
          <w:sdtContent>
            <w:tc>
              <w:tcPr>
                <w:tcW w:w="1020" w:type="dxa"/>
                <w:vAlign w:val="center"/>
              </w:tcPr>
              <w:p w14:paraId="4356307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63308581"/>
            <w14:checkbox>
              <w14:checked w14:val="0"/>
              <w14:checkedState w14:val="2612" w14:font="MS Gothic"/>
              <w14:uncheckedState w14:val="2610" w14:font="MS Gothic"/>
            </w14:checkbox>
          </w:sdtPr>
          <w:sdtEndPr/>
          <w:sdtContent>
            <w:tc>
              <w:tcPr>
                <w:tcW w:w="1247" w:type="dxa"/>
                <w:vAlign w:val="center"/>
              </w:tcPr>
              <w:p w14:paraId="5C8D814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74633228"/>
            <w14:checkbox>
              <w14:checked w14:val="0"/>
              <w14:checkedState w14:val="2612" w14:font="MS Gothic"/>
              <w14:uncheckedState w14:val="2610" w14:font="MS Gothic"/>
            </w14:checkbox>
          </w:sdtPr>
          <w:sdtEndPr/>
          <w:sdtContent>
            <w:tc>
              <w:tcPr>
                <w:tcW w:w="1020" w:type="dxa"/>
                <w:vAlign w:val="center"/>
              </w:tcPr>
              <w:p w14:paraId="3BA5179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1375556"/>
            <w14:checkbox>
              <w14:checked w14:val="0"/>
              <w14:checkedState w14:val="2612" w14:font="MS Gothic"/>
              <w14:uncheckedState w14:val="2610" w14:font="MS Gothic"/>
            </w14:checkbox>
          </w:sdtPr>
          <w:sdtEndPr/>
          <w:sdtContent>
            <w:tc>
              <w:tcPr>
                <w:tcW w:w="1077" w:type="dxa"/>
                <w:shd w:val="clear" w:color="auto" w:fill="auto"/>
                <w:vAlign w:val="center"/>
              </w:tcPr>
              <w:p w14:paraId="47861E4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59956144"/>
            <w14:checkbox>
              <w14:checked w14:val="0"/>
              <w14:checkedState w14:val="2612" w14:font="MS Gothic"/>
              <w14:uncheckedState w14:val="2610" w14:font="MS Gothic"/>
            </w14:checkbox>
          </w:sdtPr>
          <w:sdtEndPr/>
          <w:sdtContent>
            <w:tc>
              <w:tcPr>
                <w:tcW w:w="794" w:type="dxa"/>
                <w:vAlign w:val="center"/>
              </w:tcPr>
              <w:p w14:paraId="7F441BE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26005522"/>
            <w14:checkbox>
              <w14:checked w14:val="0"/>
              <w14:checkedState w14:val="2612" w14:font="MS Gothic"/>
              <w14:uncheckedState w14:val="2610" w14:font="MS Gothic"/>
            </w14:checkbox>
          </w:sdtPr>
          <w:sdtEndPr/>
          <w:sdtContent>
            <w:tc>
              <w:tcPr>
                <w:tcW w:w="1247" w:type="dxa"/>
                <w:vAlign w:val="center"/>
              </w:tcPr>
              <w:p w14:paraId="72F02B4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70277959"/>
            <w14:checkbox>
              <w14:checked w14:val="0"/>
              <w14:checkedState w14:val="2612" w14:font="MS Gothic"/>
              <w14:uncheckedState w14:val="2610" w14:font="MS Gothic"/>
            </w14:checkbox>
          </w:sdtPr>
          <w:sdtEndPr/>
          <w:sdtContent>
            <w:tc>
              <w:tcPr>
                <w:tcW w:w="964" w:type="dxa"/>
                <w:vAlign w:val="center"/>
              </w:tcPr>
              <w:p w14:paraId="02B987C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68523471"/>
            <w14:checkbox>
              <w14:checked w14:val="0"/>
              <w14:checkedState w14:val="2612" w14:font="MS Gothic"/>
              <w14:uncheckedState w14:val="2610" w14:font="MS Gothic"/>
            </w14:checkbox>
          </w:sdtPr>
          <w:sdtEndPr/>
          <w:sdtContent>
            <w:tc>
              <w:tcPr>
                <w:tcW w:w="737" w:type="dxa"/>
                <w:vAlign w:val="center"/>
              </w:tcPr>
              <w:p w14:paraId="229ACBA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50473054" w14:textId="77777777" w:rsidTr="00422AAA">
        <w:tc>
          <w:tcPr>
            <w:tcW w:w="737" w:type="dxa"/>
          </w:tcPr>
          <w:p w14:paraId="0E3DDD9E" w14:textId="77777777" w:rsidR="00DB1E82" w:rsidRPr="00366EC4" w:rsidRDefault="00DB1E82" w:rsidP="00422AAA">
            <w:pPr>
              <w:rPr>
                <w:sz w:val="22"/>
                <w:szCs w:val="22"/>
                <w:lang w:val="de-CH"/>
              </w:rPr>
            </w:pPr>
            <w:r w:rsidRPr="00366EC4">
              <w:rPr>
                <w:sz w:val="22"/>
                <w:szCs w:val="22"/>
              </w:rPr>
              <w:t>Q22f</w:t>
            </w:r>
          </w:p>
        </w:tc>
        <w:tc>
          <w:tcPr>
            <w:tcW w:w="1474" w:type="dxa"/>
          </w:tcPr>
          <w:p w14:paraId="766BAF1E" w14:textId="77777777" w:rsidR="00DB1E82" w:rsidRPr="00366EC4" w:rsidRDefault="00DB1E82" w:rsidP="00422AAA">
            <w:pPr>
              <w:rPr>
                <w:sz w:val="22"/>
                <w:szCs w:val="22"/>
                <w:lang w:val="en-CA"/>
              </w:rPr>
            </w:pPr>
            <w:r w:rsidRPr="00366EC4">
              <w:rPr>
                <w:sz w:val="22"/>
                <w:szCs w:val="22"/>
                <w:lang w:val="en-CA"/>
              </w:rPr>
              <w:t>Reserved, quiet</w:t>
            </w:r>
          </w:p>
        </w:tc>
        <w:sdt>
          <w:sdtPr>
            <w:rPr>
              <w:sz w:val="22"/>
              <w:szCs w:val="22"/>
            </w:rPr>
            <w:id w:val="397860617"/>
            <w14:checkbox>
              <w14:checked w14:val="0"/>
              <w14:checkedState w14:val="2612" w14:font="MS Gothic"/>
              <w14:uncheckedState w14:val="2610" w14:font="MS Gothic"/>
            </w14:checkbox>
          </w:sdtPr>
          <w:sdtEndPr/>
          <w:sdtContent>
            <w:tc>
              <w:tcPr>
                <w:tcW w:w="1020" w:type="dxa"/>
                <w:vAlign w:val="center"/>
              </w:tcPr>
              <w:p w14:paraId="1C29FEF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13038259"/>
            <w14:checkbox>
              <w14:checked w14:val="0"/>
              <w14:checkedState w14:val="2612" w14:font="MS Gothic"/>
              <w14:uncheckedState w14:val="2610" w14:font="MS Gothic"/>
            </w14:checkbox>
          </w:sdtPr>
          <w:sdtEndPr/>
          <w:sdtContent>
            <w:tc>
              <w:tcPr>
                <w:tcW w:w="1247" w:type="dxa"/>
                <w:vAlign w:val="center"/>
              </w:tcPr>
              <w:p w14:paraId="1228421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24108970"/>
            <w14:checkbox>
              <w14:checked w14:val="0"/>
              <w14:checkedState w14:val="2612" w14:font="MS Gothic"/>
              <w14:uncheckedState w14:val="2610" w14:font="MS Gothic"/>
            </w14:checkbox>
          </w:sdtPr>
          <w:sdtEndPr/>
          <w:sdtContent>
            <w:tc>
              <w:tcPr>
                <w:tcW w:w="1020" w:type="dxa"/>
                <w:vAlign w:val="center"/>
              </w:tcPr>
              <w:p w14:paraId="2D7C7B2C"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648352185"/>
            <w14:checkbox>
              <w14:checked w14:val="0"/>
              <w14:checkedState w14:val="2612" w14:font="MS Gothic"/>
              <w14:uncheckedState w14:val="2610" w14:font="MS Gothic"/>
            </w14:checkbox>
          </w:sdtPr>
          <w:sdtEndPr/>
          <w:sdtContent>
            <w:tc>
              <w:tcPr>
                <w:tcW w:w="1077" w:type="dxa"/>
                <w:shd w:val="clear" w:color="auto" w:fill="auto"/>
                <w:vAlign w:val="center"/>
              </w:tcPr>
              <w:p w14:paraId="1B8E026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17833192"/>
            <w14:checkbox>
              <w14:checked w14:val="0"/>
              <w14:checkedState w14:val="2612" w14:font="MS Gothic"/>
              <w14:uncheckedState w14:val="2610" w14:font="MS Gothic"/>
            </w14:checkbox>
          </w:sdtPr>
          <w:sdtEndPr/>
          <w:sdtContent>
            <w:tc>
              <w:tcPr>
                <w:tcW w:w="794" w:type="dxa"/>
                <w:vAlign w:val="center"/>
              </w:tcPr>
              <w:p w14:paraId="31FF04D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629614906"/>
            <w14:checkbox>
              <w14:checked w14:val="0"/>
              <w14:checkedState w14:val="2612" w14:font="MS Gothic"/>
              <w14:uncheckedState w14:val="2610" w14:font="MS Gothic"/>
            </w14:checkbox>
          </w:sdtPr>
          <w:sdtEndPr/>
          <w:sdtContent>
            <w:tc>
              <w:tcPr>
                <w:tcW w:w="1247" w:type="dxa"/>
                <w:vAlign w:val="center"/>
              </w:tcPr>
              <w:p w14:paraId="1F6929EF"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08872045"/>
            <w14:checkbox>
              <w14:checked w14:val="0"/>
              <w14:checkedState w14:val="2612" w14:font="MS Gothic"/>
              <w14:uncheckedState w14:val="2610" w14:font="MS Gothic"/>
            </w14:checkbox>
          </w:sdtPr>
          <w:sdtEndPr/>
          <w:sdtContent>
            <w:tc>
              <w:tcPr>
                <w:tcW w:w="964" w:type="dxa"/>
                <w:vAlign w:val="center"/>
              </w:tcPr>
              <w:p w14:paraId="207A856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84967732"/>
            <w14:checkbox>
              <w14:checked w14:val="0"/>
              <w14:checkedState w14:val="2612" w14:font="MS Gothic"/>
              <w14:uncheckedState w14:val="2610" w14:font="MS Gothic"/>
            </w14:checkbox>
          </w:sdtPr>
          <w:sdtEndPr/>
          <w:sdtContent>
            <w:tc>
              <w:tcPr>
                <w:tcW w:w="737" w:type="dxa"/>
                <w:vAlign w:val="center"/>
              </w:tcPr>
              <w:p w14:paraId="175C702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45891C7C" w14:textId="77777777" w:rsidTr="00422AAA">
        <w:tc>
          <w:tcPr>
            <w:tcW w:w="737" w:type="dxa"/>
          </w:tcPr>
          <w:p w14:paraId="5615EE24" w14:textId="77777777" w:rsidR="00DB1E82" w:rsidRPr="00366EC4" w:rsidRDefault="00DB1E82" w:rsidP="00422AAA">
            <w:pPr>
              <w:rPr>
                <w:sz w:val="22"/>
                <w:szCs w:val="22"/>
                <w:lang w:val="de-CH"/>
              </w:rPr>
            </w:pPr>
            <w:r w:rsidRPr="00366EC4">
              <w:rPr>
                <w:sz w:val="22"/>
                <w:szCs w:val="22"/>
              </w:rPr>
              <w:t>Q22g</w:t>
            </w:r>
          </w:p>
        </w:tc>
        <w:tc>
          <w:tcPr>
            <w:tcW w:w="1474" w:type="dxa"/>
          </w:tcPr>
          <w:p w14:paraId="225DBCF0" w14:textId="77777777" w:rsidR="00DB1E82" w:rsidRPr="00366EC4" w:rsidRDefault="00DB1E82" w:rsidP="00422AAA">
            <w:pPr>
              <w:rPr>
                <w:sz w:val="22"/>
                <w:szCs w:val="22"/>
                <w:lang w:val="en-CA"/>
              </w:rPr>
            </w:pPr>
            <w:r w:rsidRPr="00366EC4">
              <w:rPr>
                <w:sz w:val="22"/>
                <w:szCs w:val="22"/>
                <w:lang w:val="en-CA"/>
              </w:rPr>
              <w:t>Sympathetic, warm</w:t>
            </w:r>
          </w:p>
        </w:tc>
        <w:sdt>
          <w:sdtPr>
            <w:rPr>
              <w:sz w:val="22"/>
              <w:szCs w:val="22"/>
            </w:rPr>
            <w:id w:val="-1336144888"/>
            <w14:checkbox>
              <w14:checked w14:val="0"/>
              <w14:checkedState w14:val="2612" w14:font="MS Gothic"/>
              <w14:uncheckedState w14:val="2610" w14:font="MS Gothic"/>
            </w14:checkbox>
          </w:sdtPr>
          <w:sdtEndPr/>
          <w:sdtContent>
            <w:tc>
              <w:tcPr>
                <w:tcW w:w="1020" w:type="dxa"/>
                <w:vAlign w:val="center"/>
              </w:tcPr>
              <w:p w14:paraId="0125FF3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482610818"/>
            <w14:checkbox>
              <w14:checked w14:val="0"/>
              <w14:checkedState w14:val="2612" w14:font="MS Gothic"/>
              <w14:uncheckedState w14:val="2610" w14:font="MS Gothic"/>
            </w14:checkbox>
          </w:sdtPr>
          <w:sdtEndPr/>
          <w:sdtContent>
            <w:tc>
              <w:tcPr>
                <w:tcW w:w="1247" w:type="dxa"/>
                <w:vAlign w:val="center"/>
              </w:tcPr>
              <w:p w14:paraId="29BC5AB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09800852"/>
            <w14:checkbox>
              <w14:checked w14:val="0"/>
              <w14:checkedState w14:val="2612" w14:font="MS Gothic"/>
              <w14:uncheckedState w14:val="2610" w14:font="MS Gothic"/>
            </w14:checkbox>
          </w:sdtPr>
          <w:sdtEndPr/>
          <w:sdtContent>
            <w:tc>
              <w:tcPr>
                <w:tcW w:w="1020" w:type="dxa"/>
                <w:vAlign w:val="center"/>
              </w:tcPr>
              <w:p w14:paraId="39EFE1E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20749191"/>
            <w14:checkbox>
              <w14:checked w14:val="0"/>
              <w14:checkedState w14:val="2612" w14:font="MS Gothic"/>
              <w14:uncheckedState w14:val="2610" w14:font="MS Gothic"/>
            </w14:checkbox>
          </w:sdtPr>
          <w:sdtEndPr/>
          <w:sdtContent>
            <w:tc>
              <w:tcPr>
                <w:tcW w:w="1077" w:type="dxa"/>
                <w:shd w:val="clear" w:color="auto" w:fill="auto"/>
                <w:vAlign w:val="center"/>
              </w:tcPr>
              <w:p w14:paraId="42B99F8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32870927"/>
            <w14:checkbox>
              <w14:checked w14:val="0"/>
              <w14:checkedState w14:val="2612" w14:font="MS Gothic"/>
              <w14:uncheckedState w14:val="2610" w14:font="MS Gothic"/>
            </w14:checkbox>
          </w:sdtPr>
          <w:sdtEndPr/>
          <w:sdtContent>
            <w:tc>
              <w:tcPr>
                <w:tcW w:w="794" w:type="dxa"/>
                <w:vAlign w:val="center"/>
              </w:tcPr>
              <w:p w14:paraId="662A39A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62878391"/>
            <w14:checkbox>
              <w14:checked w14:val="0"/>
              <w14:checkedState w14:val="2612" w14:font="MS Gothic"/>
              <w14:uncheckedState w14:val="2610" w14:font="MS Gothic"/>
            </w14:checkbox>
          </w:sdtPr>
          <w:sdtEndPr/>
          <w:sdtContent>
            <w:tc>
              <w:tcPr>
                <w:tcW w:w="1247" w:type="dxa"/>
                <w:vAlign w:val="center"/>
              </w:tcPr>
              <w:p w14:paraId="7CF30200"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052179227"/>
            <w14:checkbox>
              <w14:checked w14:val="0"/>
              <w14:checkedState w14:val="2612" w14:font="MS Gothic"/>
              <w14:uncheckedState w14:val="2610" w14:font="MS Gothic"/>
            </w14:checkbox>
          </w:sdtPr>
          <w:sdtEndPr/>
          <w:sdtContent>
            <w:tc>
              <w:tcPr>
                <w:tcW w:w="964" w:type="dxa"/>
                <w:vAlign w:val="center"/>
              </w:tcPr>
              <w:p w14:paraId="11A0B2A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87942885"/>
            <w14:checkbox>
              <w14:checked w14:val="0"/>
              <w14:checkedState w14:val="2612" w14:font="MS Gothic"/>
              <w14:uncheckedState w14:val="2610" w14:font="MS Gothic"/>
            </w14:checkbox>
          </w:sdtPr>
          <w:sdtEndPr/>
          <w:sdtContent>
            <w:tc>
              <w:tcPr>
                <w:tcW w:w="737" w:type="dxa"/>
                <w:vAlign w:val="center"/>
              </w:tcPr>
              <w:p w14:paraId="5CF1DBC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69D21ACF" w14:textId="77777777" w:rsidTr="00422AAA">
        <w:tc>
          <w:tcPr>
            <w:tcW w:w="737" w:type="dxa"/>
          </w:tcPr>
          <w:p w14:paraId="3816ADEB" w14:textId="77777777" w:rsidR="00DB1E82" w:rsidRPr="00366EC4" w:rsidRDefault="00DB1E82" w:rsidP="00422AAA">
            <w:pPr>
              <w:rPr>
                <w:sz w:val="22"/>
                <w:szCs w:val="22"/>
              </w:rPr>
            </w:pPr>
            <w:r w:rsidRPr="00366EC4">
              <w:rPr>
                <w:sz w:val="22"/>
                <w:szCs w:val="22"/>
              </w:rPr>
              <w:t>Q22h</w:t>
            </w:r>
          </w:p>
        </w:tc>
        <w:tc>
          <w:tcPr>
            <w:tcW w:w="1474" w:type="dxa"/>
          </w:tcPr>
          <w:p w14:paraId="591AE749" w14:textId="77777777" w:rsidR="00DB1E82" w:rsidRPr="00366EC4" w:rsidRDefault="00DB1E82" w:rsidP="00422AAA">
            <w:pPr>
              <w:rPr>
                <w:sz w:val="22"/>
                <w:szCs w:val="22"/>
                <w:lang w:val="en-CA"/>
              </w:rPr>
            </w:pPr>
            <w:r w:rsidRPr="00366EC4">
              <w:rPr>
                <w:sz w:val="22"/>
                <w:szCs w:val="22"/>
                <w:lang w:val="en-CA"/>
              </w:rPr>
              <w:t>Disorganized, careless</w:t>
            </w:r>
          </w:p>
        </w:tc>
        <w:sdt>
          <w:sdtPr>
            <w:rPr>
              <w:sz w:val="22"/>
              <w:szCs w:val="22"/>
            </w:rPr>
            <w:id w:val="1692953730"/>
            <w14:checkbox>
              <w14:checked w14:val="0"/>
              <w14:checkedState w14:val="2612" w14:font="MS Gothic"/>
              <w14:uncheckedState w14:val="2610" w14:font="MS Gothic"/>
            </w14:checkbox>
          </w:sdtPr>
          <w:sdtEndPr/>
          <w:sdtContent>
            <w:tc>
              <w:tcPr>
                <w:tcW w:w="1020" w:type="dxa"/>
                <w:vAlign w:val="center"/>
              </w:tcPr>
              <w:p w14:paraId="7827D05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56619223"/>
            <w14:checkbox>
              <w14:checked w14:val="0"/>
              <w14:checkedState w14:val="2612" w14:font="MS Gothic"/>
              <w14:uncheckedState w14:val="2610" w14:font="MS Gothic"/>
            </w14:checkbox>
          </w:sdtPr>
          <w:sdtEndPr/>
          <w:sdtContent>
            <w:tc>
              <w:tcPr>
                <w:tcW w:w="1247" w:type="dxa"/>
                <w:vAlign w:val="center"/>
              </w:tcPr>
              <w:p w14:paraId="2A702D8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363141644"/>
            <w14:checkbox>
              <w14:checked w14:val="0"/>
              <w14:checkedState w14:val="2612" w14:font="MS Gothic"/>
              <w14:uncheckedState w14:val="2610" w14:font="MS Gothic"/>
            </w14:checkbox>
          </w:sdtPr>
          <w:sdtEndPr/>
          <w:sdtContent>
            <w:tc>
              <w:tcPr>
                <w:tcW w:w="1020" w:type="dxa"/>
                <w:vAlign w:val="center"/>
              </w:tcPr>
              <w:p w14:paraId="2C8FC6E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386250985"/>
            <w14:checkbox>
              <w14:checked w14:val="0"/>
              <w14:checkedState w14:val="2612" w14:font="MS Gothic"/>
              <w14:uncheckedState w14:val="2610" w14:font="MS Gothic"/>
            </w14:checkbox>
          </w:sdtPr>
          <w:sdtEndPr/>
          <w:sdtContent>
            <w:tc>
              <w:tcPr>
                <w:tcW w:w="1077" w:type="dxa"/>
                <w:shd w:val="clear" w:color="auto" w:fill="auto"/>
                <w:vAlign w:val="center"/>
              </w:tcPr>
              <w:p w14:paraId="22CE2F23"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30791980"/>
            <w14:checkbox>
              <w14:checked w14:val="0"/>
              <w14:checkedState w14:val="2612" w14:font="MS Gothic"/>
              <w14:uncheckedState w14:val="2610" w14:font="MS Gothic"/>
            </w14:checkbox>
          </w:sdtPr>
          <w:sdtEndPr/>
          <w:sdtContent>
            <w:tc>
              <w:tcPr>
                <w:tcW w:w="794" w:type="dxa"/>
                <w:vAlign w:val="center"/>
              </w:tcPr>
              <w:p w14:paraId="5AF3136D"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04513963"/>
            <w14:checkbox>
              <w14:checked w14:val="0"/>
              <w14:checkedState w14:val="2612" w14:font="MS Gothic"/>
              <w14:uncheckedState w14:val="2610" w14:font="MS Gothic"/>
            </w14:checkbox>
          </w:sdtPr>
          <w:sdtEndPr/>
          <w:sdtContent>
            <w:tc>
              <w:tcPr>
                <w:tcW w:w="1247" w:type="dxa"/>
                <w:vAlign w:val="center"/>
              </w:tcPr>
              <w:p w14:paraId="3A3D21E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0417168"/>
            <w14:checkbox>
              <w14:checked w14:val="0"/>
              <w14:checkedState w14:val="2612" w14:font="MS Gothic"/>
              <w14:uncheckedState w14:val="2610" w14:font="MS Gothic"/>
            </w14:checkbox>
          </w:sdtPr>
          <w:sdtEndPr/>
          <w:sdtContent>
            <w:tc>
              <w:tcPr>
                <w:tcW w:w="964" w:type="dxa"/>
                <w:vAlign w:val="center"/>
              </w:tcPr>
              <w:p w14:paraId="564A649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090692967"/>
            <w14:checkbox>
              <w14:checked w14:val="0"/>
              <w14:checkedState w14:val="2612" w14:font="MS Gothic"/>
              <w14:uncheckedState w14:val="2610" w14:font="MS Gothic"/>
            </w14:checkbox>
          </w:sdtPr>
          <w:sdtEndPr/>
          <w:sdtContent>
            <w:tc>
              <w:tcPr>
                <w:tcW w:w="737" w:type="dxa"/>
                <w:vAlign w:val="center"/>
              </w:tcPr>
              <w:p w14:paraId="7F01241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6F589313" w14:textId="77777777" w:rsidTr="00422AAA">
        <w:tc>
          <w:tcPr>
            <w:tcW w:w="737" w:type="dxa"/>
          </w:tcPr>
          <w:p w14:paraId="3C5B67AB" w14:textId="77777777" w:rsidR="00DB1E82" w:rsidRPr="00366EC4" w:rsidRDefault="00DB1E82" w:rsidP="00422AAA">
            <w:pPr>
              <w:rPr>
                <w:sz w:val="22"/>
                <w:szCs w:val="22"/>
              </w:rPr>
            </w:pPr>
            <w:r w:rsidRPr="00366EC4">
              <w:rPr>
                <w:sz w:val="22"/>
                <w:szCs w:val="22"/>
              </w:rPr>
              <w:t>Q22i</w:t>
            </w:r>
          </w:p>
        </w:tc>
        <w:tc>
          <w:tcPr>
            <w:tcW w:w="1474" w:type="dxa"/>
          </w:tcPr>
          <w:p w14:paraId="19A4D740" w14:textId="77777777" w:rsidR="00DB1E82" w:rsidRPr="00366EC4" w:rsidRDefault="00DB1E82" w:rsidP="00422AAA">
            <w:pPr>
              <w:rPr>
                <w:sz w:val="22"/>
                <w:szCs w:val="22"/>
                <w:lang w:val="en-CA"/>
              </w:rPr>
            </w:pPr>
            <w:r w:rsidRPr="00366EC4">
              <w:rPr>
                <w:sz w:val="22"/>
                <w:szCs w:val="22"/>
                <w:lang w:val="en-CA"/>
              </w:rPr>
              <w:t>Calm, emotionally stable</w:t>
            </w:r>
          </w:p>
        </w:tc>
        <w:sdt>
          <w:sdtPr>
            <w:rPr>
              <w:sz w:val="22"/>
              <w:szCs w:val="22"/>
            </w:rPr>
            <w:id w:val="-1220128791"/>
            <w14:checkbox>
              <w14:checked w14:val="0"/>
              <w14:checkedState w14:val="2612" w14:font="MS Gothic"/>
              <w14:uncheckedState w14:val="2610" w14:font="MS Gothic"/>
            </w14:checkbox>
          </w:sdtPr>
          <w:sdtEndPr/>
          <w:sdtContent>
            <w:tc>
              <w:tcPr>
                <w:tcW w:w="1020" w:type="dxa"/>
                <w:vAlign w:val="center"/>
              </w:tcPr>
              <w:p w14:paraId="63E27AB4"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70880637"/>
            <w14:checkbox>
              <w14:checked w14:val="0"/>
              <w14:checkedState w14:val="2612" w14:font="MS Gothic"/>
              <w14:uncheckedState w14:val="2610" w14:font="MS Gothic"/>
            </w14:checkbox>
          </w:sdtPr>
          <w:sdtEndPr/>
          <w:sdtContent>
            <w:tc>
              <w:tcPr>
                <w:tcW w:w="1247" w:type="dxa"/>
                <w:vAlign w:val="center"/>
              </w:tcPr>
              <w:p w14:paraId="028A3E0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317547"/>
            <w14:checkbox>
              <w14:checked w14:val="0"/>
              <w14:checkedState w14:val="2612" w14:font="MS Gothic"/>
              <w14:uncheckedState w14:val="2610" w14:font="MS Gothic"/>
            </w14:checkbox>
          </w:sdtPr>
          <w:sdtEndPr/>
          <w:sdtContent>
            <w:tc>
              <w:tcPr>
                <w:tcW w:w="1020" w:type="dxa"/>
                <w:vAlign w:val="center"/>
              </w:tcPr>
              <w:p w14:paraId="0C7A8F4D"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261802577"/>
            <w14:checkbox>
              <w14:checked w14:val="0"/>
              <w14:checkedState w14:val="2612" w14:font="MS Gothic"/>
              <w14:uncheckedState w14:val="2610" w14:font="MS Gothic"/>
            </w14:checkbox>
          </w:sdtPr>
          <w:sdtEndPr/>
          <w:sdtContent>
            <w:tc>
              <w:tcPr>
                <w:tcW w:w="1077" w:type="dxa"/>
                <w:shd w:val="clear" w:color="auto" w:fill="auto"/>
                <w:vAlign w:val="center"/>
              </w:tcPr>
              <w:p w14:paraId="54D84102"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945125721"/>
            <w14:checkbox>
              <w14:checked w14:val="0"/>
              <w14:checkedState w14:val="2612" w14:font="MS Gothic"/>
              <w14:uncheckedState w14:val="2610" w14:font="MS Gothic"/>
            </w14:checkbox>
          </w:sdtPr>
          <w:sdtEndPr/>
          <w:sdtContent>
            <w:tc>
              <w:tcPr>
                <w:tcW w:w="794" w:type="dxa"/>
                <w:vAlign w:val="center"/>
              </w:tcPr>
              <w:p w14:paraId="0742D7DE"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70115629"/>
            <w14:checkbox>
              <w14:checked w14:val="0"/>
              <w14:checkedState w14:val="2612" w14:font="MS Gothic"/>
              <w14:uncheckedState w14:val="2610" w14:font="MS Gothic"/>
            </w14:checkbox>
          </w:sdtPr>
          <w:sdtEndPr/>
          <w:sdtContent>
            <w:tc>
              <w:tcPr>
                <w:tcW w:w="1247" w:type="dxa"/>
                <w:vAlign w:val="center"/>
              </w:tcPr>
              <w:p w14:paraId="2A60044A"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339855755"/>
            <w14:checkbox>
              <w14:checked w14:val="0"/>
              <w14:checkedState w14:val="2612" w14:font="MS Gothic"/>
              <w14:uncheckedState w14:val="2610" w14:font="MS Gothic"/>
            </w14:checkbox>
          </w:sdtPr>
          <w:sdtEndPr/>
          <w:sdtContent>
            <w:tc>
              <w:tcPr>
                <w:tcW w:w="964" w:type="dxa"/>
                <w:vAlign w:val="center"/>
              </w:tcPr>
              <w:p w14:paraId="40915DE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121441047"/>
            <w14:checkbox>
              <w14:checked w14:val="0"/>
              <w14:checkedState w14:val="2612" w14:font="MS Gothic"/>
              <w14:uncheckedState w14:val="2610" w14:font="MS Gothic"/>
            </w14:checkbox>
          </w:sdtPr>
          <w:sdtEndPr/>
          <w:sdtContent>
            <w:tc>
              <w:tcPr>
                <w:tcW w:w="737" w:type="dxa"/>
                <w:vAlign w:val="center"/>
              </w:tcPr>
              <w:p w14:paraId="23CC4AA6"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r>
      <w:tr w:rsidR="00DB1E82" w:rsidRPr="00366EC4" w14:paraId="2FFFB087" w14:textId="77777777" w:rsidTr="00422AAA">
        <w:tc>
          <w:tcPr>
            <w:tcW w:w="737" w:type="dxa"/>
          </w:tcPr>
          <w:p w14:paraId="340F38C3" w14:textId="77777777" w:rsidR="00DB1E82" w:rsidRPr="00366EC4" w:rsidRDefault="00DB1E82" w:rsidP="00422AAA">
            <w:pPr>
              <w:rPr>
                <w:sz w:val="22"/>
                <w:szCs w:val="22"/>
              </w:rPr>
            </w:pPr>
            <w:r w:rsidRPr="00366EC4">
              <w:rPr>
                <w:sz w:val="22"/>
                <w:szCs w:val="22"/>
              </w:rPr>
              <w:t>Q22j</w:t>
            </w:r>
          </w:p>
        </w:tc>
        <w:tc>
          <w:tcPr>
            <w:tcW w:w="1474" w:type="dxa"/>
          </w:tcPr>
          <w:p w14:paraId="47016A3B" w14:textId="77777777" w:rsidR="00DB1E82" w:rsidRPr="00366EC4" w:rsidRDefault="00DB1E82" w:rsidP="00422AAA">
            <w:pPr>
              <w:rPr>
                <w:sz w:val="22"/>
                <w:szCs w:val="22"/>
                <w:lang w:val="en-CA"/>
              </w:rPr>
            </w:pPr>
            <w:r w:rsidRPr="00366EC4">
              <w:rPr>
                <w:sz w:val="22"/>
                <w:szCs w:val="22"/>
                <w:lang w:val="en-CA"/>
              </w:rPr>
              <w:t>Conventional, uncreative</w:t>
            </w:r>
          </w:p>
        </w:tc>
        <w:sdt>
          <w:sdtPr>
            <w:rPr>
              <w:sz w:val="22"/>
              <w:szCs w:val="22"/>
            </w:rPr>
            <w:id w:val="589439129"/>
            <w14:checkbox>
              <w14:checked w14:val="0"/>
              <w14:checkedState w14:val="2612" w14:font="MS Gothic"/>
              <w14:uncheckedState w14:val="2610" w14:font="MS Gothic"/>
            </w14:checkbox>
          </w:sdtPr>
          <w:sdtEndPr/>
          <w:sdtContent>
            <w:tc>
              <w:tcPr>
                <w:tcW w:w="1020" w:type="dxa"/>
                <w:vAlign w:val="center"/>
              </w:tcPr>
              <w:p w14:paraId="1C5527A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297998986"/>
            <w14:checkbox>
              <w14:checked w14:val="0"/>
              <w14:checkedState w14:val="2612" w14:font="MS Gothic"/>
              <w14:uncheckedState w14:val="2610" w14:font="MS Gothic"/>
            </w14:checkbox>
          </w:sdtPr>
          <w:sdtEndPr/>
          <w:sdtContent>
            <w:tc>
              <w:tcPr>
                <w:tcW w:w="1247" w:type="dxa"/>
                <w:vAlign w:val="center"/>
              </w:tcPr>
              <w:p w14:paraId="09DF4A2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991160502"/>
            <w14:checkbox>
              <w14:checked w14:val="0"/>
              <w14:checkedState w14:val="2612" w14:font="MS Gothic"/>
              <w14:uncheckedState w14:val="2610" w14:font="MS Gothic"/>
            </w14:checkbox>
          </w:sdtPr>
          <w:sdtEndPr/>
          <w:sdtContent>
            <w:tc>
              <w:tcPr>
                <w:tcW w:w="1020" w:type="dxa"/>
                <w:vAlign w:val="center"/>
              </w:tcPr>
              <w:p w14:paraId="562C5FC8"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820852125"/>
            <w14:checkbox>
              <w14:checked w14:val="0"/>
              <w14:checkedState w14:val="2612" w14:font="MS Gothic"/>
              <w14:uncheckedState w14:val="2610" w14:font="MS Gothic"/>
            </w14:checkbox>
          </w:sdtPr>
          <w:sdtEndPr/>
          <w:sdtContent>
            <w:tc>
              <w:tcPr>
                <w:tcW w:w="1077" w:type="dxa"/>
                <w:shd w:val="clear" w:color="auto" w:fill="auto"/>
                <w:vAlign w:val="center"/>
              </w:tcPr>
              <w:p w14:paraId="7F635C89"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52805079"/>
            <w14:checkbox>
              <w14:checked w14:val="0"/>
              <w14:checkedState w14:val="2612" w14:font="MS Gothic"/>
              <w14:uncheckedState w14:val="2610" w14:font="MS Gothic"/>
            </w14:checkbox>
          </w:sdtPr>
          <w:sdtEndPr/>
          <w:sdtContent>
            <w:tc>
              <w:tcPr>
                <w:tcW w:w="794" w:type="dxa"/>
                <w:vAlign w:val="center"/>
              </w:tcPr>
              <w:p w14:paraId="21E1EEA7"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56322243"/>
            <w14:checkbox>
              <w14:checked w14:val="0"/>
              <w14:checkedState w14:val="2612" w14:font="MS Gothic"/>
              <w14:uncheckedState w14:val="2610" w14:font="MS Gothic"/>
            </w14:checkbox>
          </w:sdtPr>
          <w:sdtEndPr/>
          <w:sdtContent>
            <w:tc>
              <w:tcPr>
                <w:tcW w:w="1247" w:type="dxa"/>
                <w:vAlign w:val="center"/>
              </w:tcPr>
              <w:p w14:paraId="738D524F" w14:textId="6081C2F2"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sdt>
          <w:sdtPr>
            <w:rPr>
              <w:sz w:val="22"/>
              <w:szCs w:val="22"/>
            </w:rPr>
            <w:id w:val="1858068248"/>
            <w14:checkbox>
              <w14:checked w14:val="0"/>
              <w14:checkedState w14:val="2612" w14:font="MS Gothic"/>
              <w14:uncheckedState w14:val="2610" w14:font="MS Gothic"/>
            </w14:checkbox>
          </w:sdtPr>
          <w:sdtEndPr/>
          <w:sdtContent>
            <w:tc>
              <w:tcPr>
                <w:tcW w:w="964" w:type="dxa"/>
                <w:vAlign w:val="center"/>
              </w:tcPr>
              <w:p w14:paraId="0F9B9225" w14:textId="77777777" w:rsidR="00DB1E82" w:rsidRPr="00366EC4" w:rsidRDefault="00DB1E82" w:rsidP="00422AAA">
                <w:pPr>
                  <w:jc w:val="center"/>
                  <w:rPr>
                    <w:sz w:val="22"/>
                    <w:szCs w:val="22"/>
                  </w:rPr>
                </w:pPr>
                <w:r w:rsidRPr="00366EC4">
                  <w:rPr>
                    <w:rFonts w:ascii="MS Gothic" w:eastAsia="MS Gothic" w:hAnsi="MS Gothic" w:hint="eastAsia"/>
                    <w:sz w:val="22"/>
                    <w:szCs w:val="22"/>
                  </w:rPr>
                  <w:t>☐</w:t>
                </w:r>
              </w:p>
            </w:tc>
          </w:sdtContent>
        </w:sdt>
        <w:tc>
          <w:tcPr>
            <w:tcW w:w="737" w:type="dxa"/>
            <w:vAlign w:val="center"/>
          </w:tcPr>
          <w:p w14:paraId="5E424937" w14:textId="77777777" w:rsidR="00DB1E82" w:rsidRPr="00366EC4" w:rsidRDefault="00F80D66" w:rsidP="00422AAA">
            <w:pPr>
              <w:jc w:val="center"/>
              <w:rPr>
                <w:sz w:val="22"/>
                <w:szCs w:val="22"/>
              </w:rPr>
            </w:pPr>
            <w:sdt>
              <w:sdtPr>
                <w:rPr>
                  <w:sz w:val="22"/>
                  <w:szCs w:val="22"/>
                </w:rPr>
                <w:id w:val="252644606"/>
                <w14:checkbox>
                  <w14:checked w14:val="0"/>
                  <w14:checkedState w14:val="2612" w14:font="MS Gothic"/>
                  <w14:uncheckedState w14:val="2610" w14:font="MS Gothic"/>
                </w14:checkbox>
              </w:sdtPr>
              <w:sdtEndPr/>
              <w:sdtContent>
                <w:r w:rsidR="00DB1E82" w:rsidRPr="00366EC4">
                  <w:rPr>
                    <w:rFonts w:ascii="MS Gothic" w:eastAsia="MS Gothic" w:hAnsi="MS Gothic" w:hint="eastAsia"/>
                    <w:sz w:val="22"/>
                    <w:szCs w:val="22"/>
                  </w:rPr>
                  <w:t>☐</w:t>
                </w:r>
              </w:sdtContent>
            </w:sdt>
          </w:p>
        </w:tc>
      </w:tr>
    </w:tbl>
    <w:p w14:paraId="55B8A284" w14:textId="77777777" w:rsidR="00DB1E82" w:rsidRPr="00366EC4" w:rsidRDefault="00DB1E82" w:rsidP="00681FA4"/>
    <w:p w14:paraId="721C9ACA" w14:textId="77777777" w:rsidR="00DB1E82" w:rsidRPr="00366EC4" w:rsidRDefault="00DB1E82" w:rsidP="00DB1E82">
      <w:pPr>
        <w:jc w:val="both"/>
      </w:pPr>
      <w:r w:rsidRPr="00366EC4">
        <w:t>[WE NEED A CHECKBOX OF SOME SORT IN EACH COLUMN AND SAVE MUTUALLY EXCLUSIVE RESPONSES PER SUB-QUESTION AS FOLLOWS: 0 Don’t know; 1 Disagree strongly 2 Disagree moderately; 3 Disagree a little; 4 Neither agree nor disagree; 5 Agree a little; 6 Agree moderately; 7 Agree strongly]</w:t>
      </w:r>
    </w:p>
    <w:p w14:paraId="603C6C73" w14:textId="22E757B3" w:rsidR="00681FA4" w:rsidRPr="00366EC4" w:rsidRDefault="00681FA4" w:rsidP="00681FA4">
      <w:pPr>
        <w:jc w:val="both"/>
      </w:pPr>
    </w:p>
    <w:p w14:paraId="3D839DA3" w14:textId="77777777" w:rsidR="00681FA4" w:rsidRPr="00366EC4" w:rsidRDefault="00681FA4" w:rsidP="00681FA4">
      <w:pPr>
        <w:pStyle w:val="Paragraphedeliste"/>
        <w:numPr>
          <w:ilvl w:val="0"/>
          <w:numId w:val="2"/>
        </w:numPr>
      </w:pPr>
      <w:r w:rsidRPr="00366EC4">
        <w:t>Please indicate to what degree you agree with each of the following statements.</w:t>
      </w:r>
    </w:p>
    <w:tbl>
      <w:tblPr>
        <w:tblStyle w:val="Grilledutableau"/>
        <w:tblW w:w="9922" w:type="dxa"/>
        <w:tblInd w:w="-147" w:type="dxa"/>
        <w:tblLayout w:type="fixed"/>
        <w:tblLook w:val="04A0" w:firstRow="1" w:lastRow="0" w:firstColumn="1" w:lastColumn="0" w:noHBand="0" w:noVBand="1"/>
      </w:tblPr>
      <w:tblGrid>
        <w:gridCol w:w="777"/>
        <w:gridCol w:w="4043"/>
        <w:gridCol w:w="1134"/>
        <w:gridCol w:w="851"/>
        <w:gridCol w:w="1134"/>
        <w:gridCol w:w="1133"/>
        <w:gridCol w:w="850"/>
      </w:tblGrid>
      <w:tr w:rsidR="007443FA" w:rsidRPr="00366EC4" w14:paraId="2D07F13C" w14:textId="64153230" w:rsidTr="007443FA">
        <w:tc>
          <w:tcPr>
            <w:tcW w:w="777" w:type="dxa"/>
            <w:shd w:val="clear" w:color="auto" w:fill="D9D9D9" w:themeFill="background1" w:themeFillShade="D9"/>
          </w:tcPr>
          <w:p w14:paraId="10F1F44E" w14:textId="4970826C" w:rsidR="007443FA" w:rsidRPr="00366EC4" w:rsidRDefault="007443FA" w:rsidP="007443FA"/>
        </w:tc>
        <w:tc>
          <w:tcPr>
            <w:tcW w:w="4043" w:type="dxa"/>
            <w:shd w:val="clear" w:color="auto" w:fill="D9D9D9" w:themeFill="background1" w:themeFillShade="D9"/>
          </w:tcPr>
          <w:p w14:paraId="2D36050A" w14:textId="6461FFFD" w:rsidR="007443FA" w:rsidRPr="00366EC4" w:rsidRDefault="007443FA" w:rsidP="007443FA"/>
        </w:tc>
        <w:tc>
          <w:tcPr>
            <w:tcW w:w="1134" w:type="dxa"/>
            <w:shd w:val="clear" w:color="auto" w:fill="D9D9D9" w:themeFill="background1" w:themeFillShade="D9"/>
            <w:vAlign w:val="center"/>
          </w:tcPr>
          <w:p w14:paraId="57E2B860" w14:textId="77777777" w:rsidR="007443FA" w:rsidRPr="00366EC4" w:rsidRDefault="007443FA" w:rsidP="007443FA">
            <w:pPr>
              <w:jc w:val="center"/>
            </w:pPr>
            <w:r w:rsidRPr="00366EC4">
              <w:t xml:space="preserve">Strongly </w:t>
            </w:r>
          </w:p>
          <w:p w14:paraId="0C6C2D06" w14:textId="14B0A626" w:rsidR="007443FA" w:rsidRPr="00366EC4" w:rsidRDefault="007443FA" w:rsidP="007443FA">
            <w:pPr>
              <w:jc w:val="center"/>
            </w:pPr>
            <w:r w:rsidRPr="00366EC4">
              <w:t>Agree</w:t>
            </w:r>
          </w:p>
        </w:tc>
        <w:tc>
          <w:tcPr>
            <w:tcW w:w="851" w:type="dxa"/>
            <w:shd w:val="clear" w:color="auto" w:fill="D9D9D9" w:themeFill="background1" w:themeFillShade="D9"/>
            <w:vAlign w:val="center"/>
          </w:tcPr>
          <w:p w14:paraId="0AB06FD7" w14:textId="2A2EFE96" w:rsidR="007443FA" w:rsidRPr="00366EC4" w:rsidRDefault="007443FA" w:rsidP="007443FA">
            <w:pPr>
              <w:jc w:val="center"/>
            </w:pPr>
            <w:r w:rsidRPr="00366EC4">
              <w:t>Agree</w:t>
            </w:r>
          </w:p>
        </w:tc>
        <w:tc>
          <w:tcPr>
            <w:tcW w:w="1134" w:type="dxa"/>
            <w:shd w:val="clear" w:color="auto" w:fill="D9D9D9" w:themeFill="background1" w:themeFillShade="D9"/>
            <w:vAlign w:val="center"/>
          </w:tcPr>
          <w:p w14:paraId="1F8119B0" w14:textId="2DAC5CC1" w:rsidR="007443FA" w:rsidRPr="00366EC4" w:rsidRDefault="007443FA" w:rsidP="007443FA">
            <w:pPr>
              <w:jc w:val="center"/>
            </w:pPr>
            <w:r w:rsidRPr="00366EC4">
              <w:t>Disagree</w:t>
            </w:r>
          </w:p>
        </w:tc>
        <w:tc>
          <w:tcPr>
            <w:tcW w:w="1133" w:type="dxa"/>
            <w:shd w:val="clear" w:color="auto" w:fill="D9D9D9" w:themeFill="background1" w:themeFillShade="D9"/>
            <w:vAlign w:val="center"/>
          </w:tcPr>
          <w:p w14:paraId="40F439F2" w14:textId="7C77F5A9" w:rsidR="007443FA" w:rsidRPr="00366EC4" w:rsidRDefault="007443FA" w:rsidP="007443FA">
            <w:pPr>
              <w:jc w:val="center"/>
            </w:pPr>
            <w:r w:rsidRPr="00366EC4">
              <w:t>Strongly Disagree</w:t>
            </w:r>
          </w:p>
        </w:tc>
        <w:tc>
          <w:tcPr>
            <w:tcW w:w="850" w:type="dxa"/>
            <w:shd w:val="clear" w:color="auto" w:fill="D9D9D9" w:themeFill="background1" w:themeFillShade="D9"/>
            <w:vAlign w:val="center"/>
          </w:tcPr>
          <w:p w14:paraId="11E7E810" w14:textId="7BB46FBB" w:rsidR="007443FA" w:rsidRPr="00366EC4" w:rsidRDefault="007443FA" w:rsidP="007443FA">
            <w:pPr>
              <w:jc w:val="center"/>
            </w:pPr>
            <w:r w:rsidRPr="00366EC4">
              <w:t>Don’t know</w:t>
            </w:r>
          </w:p>
        </w:tc>
      </w:tr>
      <w:tr w:rsidR="007443FA" w:rsidRPr="00366EC4" w14:paraId="018305D9" w14:textId="76CB9137" w:rsidTr="007443FA">
        <w:tc>
          <w:tcPr>
            <w:tcW w:w="777" w:type="dxa"/>
          </w:tcPr>
          <w:p w14:paraId="24BE4B2A" w14:textId="5FF9EC07" w:rsidR="007443FA" w:rsidRPr="00366EC4" w:rsidRDefault="00681FA4" w:rsidP="004C3A95">
            <w:r w:rsidRPr="00366EC4">
              <w:t>Q2</w:t>
            </w:r>
            <w:r w:rsidR="00E71A75" w:rsidRPr="00366EC4">
              <w:t>3</w:t>
            </w:r>
            <w:r w:rsidRPr="00366EC4">
              <w:t>a</w:t>
            </w:r>
          </w:p>
        </w:tc>
        <w:tc>
          <w:tcPr>
            <w:tcW w:w="4043" w:type="dxa"/>
          </w:tcPr>
          <w:p w14:paraId="33563EDC" w14:textId="2CB0BD74" w:rsidR="007443FA" w:rsidRPr="00366EC4" w:rsidRDefault="004E20E5" w:rsidP="007443FA">
            <w:pPr>
              <w:rPr>
                <w:lang w:val="en-CA"/>
              </w:rPr>
            </w:pPr>
            <w:r w:rsidRPr="00366EC4">
              <w:rPr>
                <w:lang w:val="en-CA"/>
              </w:rPr>
              <w:t>Parents should set aside money to leave to their children or heirs once they die, even when it means somewhat sacrificing their own comfort in retirement</w:t>
            </w:r>
          </w:p>
        </w:tc>
        <w:sdt>
          <w:sdtPr>
            <w:id w:val="951903627"/>
            <w14:checkbox>
              <w14:checked w14:val="0"/>
              <w14:checkedState w14:val="2612" w14:font="MS Gothic"/>
              <w14:uncheckedState w14:val="2610" w14:font="MS Gothic"/>
            </w14:checkbox>
          </w:sdtPr>
          <w:sdtEndPr/>
          <w:sdtContent>
            <w:tc>
              <w:tcPr>
                <w:tcW w:w="1134" w:type="dxa"/>
                <w:shd w:val="clear" w:color="auto" w:fill="auto"/>
                <w:vAlign w:val="center"/>
              </w:tcPr>
              <w:p w14:paraId="0EB64508" w14:textId="77777777" w:rsidR="007443FA" w:rsidRPr="00366EC4" w:rsidRDefault="007443FA" w:rsidP="007443FA">
                <w:pPr>
                  <w:jc w:val="center"/>
                </w:pPr>
                <w:r w:rsidRPr="00366EC4">
                  <w:rPr>
                    <w:rFonts w:ascii="MS Gothic" w:eastAsia="MS Gothic" w:hAnsi="MS Gothic" w:hint="eastAsia"/>
                  </w:rPr>
                  <w:t>☐</w:t>
                </w:r>
              </w:p>
            </w:tc>
          </w:sdtContent>
        </w:sdt>
        <w:sdt>
          <w:sdtPr>
            <w:id w:val="1823460487"/>
            <w14:checkbox>
              <w14:checked w14:val="0"/>
              <w14:checkedState w14:val="2612" w14:font="MS Gothic"/>
              <w14:uncheckedState w14:val="2610" w14:font="MS Gothic"/>
            </w14:checkbox>
          </w:sdtPr>
          <w:sdtEndPr/>
          <w:sdtContent>
            <w:tc>
              <w:tcPr>
                <w:tcW w:w="851" w:type="dxa"/>
                <w:vAlign w:val="center"/>
              </w:tcPr>
              <w:p w14:paraId="1DA5623C" w14:textId="5F2D1216" w:rsidR="007443FA" w:rsidRPr="00366EC4" w:rsidRDefault="007443FA" w:rsidP="007443FA">
                <w:pPr>
                  <w:jc w:val="center"/>
                </w:pPr>
                <w:r w:rsidRPr="00366EC4">
                  <w:rPr>
                    <w:rFonts w:ascii="MS Gothic" w:eastAsia="MS Gothic" w:hAnsi="MS Gothic" w:hint="eastAsia"/>
                  </w:rPr>
                  <w:t>☐</w:t>
                </w:r>
              </w:p>
            </w:tc>
          </w:sdtContent>
        </w:sdt>
        <w:sdt>
          <w:sdtPr>
            <w:id w:val="871966185"/>
            <w14:checkbox>
              <w14:checked w14:val="0"/>
              <w14:checkedState w14:val="2612" w14:font="MS Gothic"/>
              <w14:uncheckedState w14:val="2610" w14:font="MS Gothic"/>
            </w14:checkbox>
          </w:sdtPr>
          <w:sdtEndPr/>
          <w:sdtContent>
            <w:tc>
              <w:tcPr>
                <w:tcW w:w="1134" w:type="dxa"/>
                <w:vAlign w:val="center"/>
              </w:tcPr>
              <w:p w14:paraId="7BB530DA" w14:textId="55F558C7" w:rsidR="007443FA" w:rsidRPr="00366EC4" w:rsidRDefault="007443FA" w:rsidP="007443FA">
                <w:pPr>
                  <w:jc w:val="center"/>
                </w:pPr>
                <w:r w:rsidRPr="00366EC4">
                  <w:rPr>
                    <w:rFonts w:ascii="MS Gothic" w:eastAsia="MS Gothic" w:hAnsi="MS Gothic" w:hint="eastAsia"/>
                  </w:rPr>
                  <w:t>☐</w:t>
                </w:r>
              </w:p>
            </w:tc>
          </w:sdtContent>
        </w:sdt>
        <w:sdt>
          <w:sdtPr>
            <w:id w:val="-1357424065"/>
            <w14:checkbox>
              <w14:checked w14:val="0"/>
              <w14:checkedState w14:val="2612" w14:font="MS Gothic"/>
              <w14:uncheckedState w14:val="2610" w14:font="MS Gothic"/>
            </w14:checkbox>
          </w:sdtPr>
          <w:sdtEndPr/>
          <w:sdtContent>
            <w:tc>
              <w:tcPr>
                <w:tcW w:w="1133" w:type="dxa"/>
                <w:vAlign w:val="center"/>
              </w:tcPr>
              <w:p w14:paraId="1A7E4F4A" w14:textId="3B38ED80" w:rsidR="007443FA" w:rsidRPr="00366EC4" w:rsidRDefault="007443FA" w:rsidP="007443FA">
                <w:pPr>
                  <w:jc w:val="center"/>
                </w:pPr>
                <w:r w:rsidRPr="00366EC4">
                  <w:rPr>
                    <w:rFonts w:ascii="MS Gothic" w:eastAsia="MS Gothic" w:hAnsi="MS Gothic" w:hint="eastAsia"/>
                  </w:rPr>
                  <w:t>☐</w:t>
                </w:r>
              </w:p>
            </w:tc>
          </w:sdtContent>
        </w:sdt>
        <w:sdt>
          <w:sdtPr>
            <w:id w:val="42955384"/>
            <w14:checkbox>
              <w14:checked w14:val="0"/>
              <w14:checkedState w14:val="2612" w14:font="MS Gothic"/>
              <w14:uncheckedState w14:val="2610" w14:font="MS Gothic"/>
            </w14:checkbox>
          </w:sdtPr>
          <w:sdtEndPr/>
          <w:sdtContent>
            <w:tc>
              <w:tcPr>
                <w:tcW w:w="850" w:type="dxa"/>
                <w:vAlign w:val="center"/>
              </w:tcPr>
              <w:p w14:paraId="0EA0B7C7" w14:textId="56831597" w:rsidR="007443FA" w:rsidRPr="00366EC4" w:rsidRDefault="007443FA" w:rsidP="007443FA">
                <w:pPr>
                  <w:jc w:val="center"/>
                </w:pPr>
                <w:r w:rsidRPr="00366EC4">
                  <w:rPr>
                    <w:rFonts w:ascii="MS Gothic" w:eastAsia="MS Gothic" w:hAnsi="MS Gothic" w:hint="eastAsia"/>
                  </w:rPr>
                  <w:t>☐</w:t>
                </w:r>
              </w:p>
            </w:tc>
          </w:sdtContent>
        </w:sdt>
      </w:tr>
      <w:tr w:rsidR="007443FA" w:rsidRPr="00366EC4" w14:paraId="5C044E1B" w14:textId="582BF875" w:rsidTr="007443FA">
        <w:tc>
          <w:tcPr>
            <w:tcW w:w="777" w:type="dxa"/>
            <w:shd w:val="clear" w:color="auto" w:fill="auto"/>
          </w:tcPr>
          <w:p w14:paraId="1A840351" w14:textId="35AF8004" w:rsidR="007443FA" w:rsidRPr="00366EC4" w:rsidRDefault="00681FA4" w:rsidP="007443FA">
            <w:r w:rsidRPr="00366EC4">
              <w:t>Q2</w:t>
            </w:r>
            <w:r w:rsidR="00E71A75" w:rsidRPr="00366EC4">
              <w:t>3</w:t>
            </w:r>
            <w:r w:rsidRPr="00366EC4">
              <w:t>b</w:t>
            </w:r>
          </w:p>
        </w:tc>
        <w:tc>
          <w:tcPr>
            <w:tcW w:w="4043" w:type="dxa"/>
          </w:tcPr>
          <w:p w14:paraId="557FF7B8" w14:textId="486AFC2C" w:rsidR="007443FA" w:rsidRPr="00366EC4" w:rsidRDefault="004E20E5" w:rsidP="007443FA">
            <w:pPr>
              <w:rPr>
                <w:lang w:val="en-CA"/>
              </w:rPr>
            </w:pPr>
            <w:r w:rsidRPr="00366EC4">
              <w:rPr>
                <w:lang w:val="en-CA"/>
              </w:rPr>
              <w:t>Children should inherit their parents’ family home</w:t>
            </w:r>
          </w:p>
        </w:tc>
        <w:sdt>
          <w:sdtPr>
            <w:id w:val="1995753646"/>
            <w14:checkbox>
              <w14:checked w14:val="0"/>
              <w14:checkedState w14:val="2612" w14:font="MS Gothic"/>
              <w14:uncheckedState w14:val="2610" w14:font="MS Gothic"/>
            </w14:checkbox>
          </w:sdtPr>
          <w:sdtEndPr/>
          <w:sdtContent>
            <w:tc>
              <w:tcPr>
                <w:tcW w:w="1134" w:type="dxa"/>
                <w:shd w:val="clear" w:color="auto" w:fill="auto"/>
                <w:vAlign w:val="center"/>
              </w:tcPr>
              <w:p w14:paraId="294F2327" w14:textId="77777777" w:rsidR="007443FA" w:rsidRPr="00366EC4" w:rsidRDefault="007443FA" w:rsidP="007443FA">
                <w:pPr>
                  <w:jc w:val="center"/>
                </w:pPr>
                <w:r w:rsidRPr="00366EC4">
                  <w:rPr>
                    <w:rFonts w:ascii="MS Gothic" w:eastAsia="MS Gothic" w:hAnsi="MS Gothic" w:hint="eastAsia"/>
                  </w:rPr>
                  <w:t>☐</w:t>
                </w:r>
              </w:p>
            </w:tc>
          </w:sdtContent>
        </w:sdt>
        <w:sdt>
          <w:sdtPr>
            <w:id w:val="-1103719982"/>
            <w14:checkbox>
              <w14:checked w14:val="0"/>
              <w14:checkedState w14:val="2612" w14:font="MS Gothic"/>
              <w14:uncheckedState w14:val="2610" w14:font="MS Gothic"/>
            </w14:checkbox>
          </w:sdtPr>
          <w:sdtEndPr/>
          <w:sdtContent>
            <w:tc>
              <w:tcPr>
                <w:tcW w:w="851" w:type="dxa"/>
                <w:vAlign w:val="center"/>
              </w:tcPr>
              <w:p w14:paraId="28AC0B84" w14:textId="498C2C4D" w:rsidR="007443FA" w:rsidRPr="00366EC4" w:rsidRDefault="007443FA" w:rsidP="007443FA">
                <w:pPr>
                  <w:jc w:val="center"/>
                </w:pPr>
                <w:r w:rsidRPr="00366EC4">
                  <w:rPr>
                    <w:rFonts w:ascii="MS Gothic" w:eastAsia="MS Gothic" w:hAnsi="MS Gothic" w:hint="eastAsia"/>
                  </w:rPr>
                  <w:t>☐</w:t>
                </w:r>
              </w:p>
            </w:tc>
          </w:sdtContent>
        </w:sdt>
        <w:sdt>
          <w:sdtPr>
            <w:id w:val="-2135543943"/>
            <w14:checkbox>
              <w14:checked w14:val="0"/>
              <w14:checkedState w14:val="2612" w14:font="MS Gothic"/>
              <w14:uncheckedState w14:val="2610" w14:font="MS Gothic"/>
            </w14:checkbox>
          </w:sdtPr>
          <w:sdtEndPr/>
          <w:sdtContent>
            <w:tc>
              <w:tcPr>
                <w:tcW w:w="1134" w:type="dxa"/>
                <w:vAlign w:val="center"/>
              </w:tcPr>
              <w:p w14:paraId="77CAC998" w14:textId="46A19383" w:rsidR="007443FA" w:rsidRPr="00366EC4" w:rsidRDefault="007443FA" w:rsidP="007443FA">
                <w:pPr>
                  <w:jc w:val="center"/>
                </w:pPr>
                <w:r w:rsidRPr="00366EC4">
                  <w:rPr>
                    <w:rFonts w:ascii="MS Gothic" w:eastAsia="MS Gothic" w:hAnsi="MS Gothic" w:hint="eastAsia"/>
                  </w:rPr>
                  <w:t>☐</w:t>
                </w:r>
              </w:p>
            </w:tc>
          </w:sdtContent>
        </w:sdt>
        <w:sdt>
          <w:sdtPr>
            <w:id w:val="603463828"/>
            <w14:checkbox>
              <w14:checked w14:val="0"/>
              <w14:checkedState w14:val="2612" w14:font="MS Gothic"/>
              <w14:uncheckedState w14:val="2610" w14:font="MS Gothic"/>
            </w14:checkbox>
          </w:sdtPr>
          <w:sdtEndPr/>
          <w:sdtContent>
            <w:tc>
              <w:tcPr>
                <w:tcW w:w="1133" w:type="dxa"/>
                <w:vAlign w:val="center"/>
              </w:tcPr>
              <w:p w14:paraId="7A7BF59B" w14:textId="0AE3CA23" w:rsidR="007443FA" w:rsidRPr="00366EC4" w:rsidRDefault="007443FA" w:rsidP="007443FA">
                <w:pPr>
                  <w:jc w:val="center"/>
                </w:pPr>
                <w:r w:rsidRPr="00366EC4">
                  <w:rPr>
                    <w:rFonts w:ascii="MS Gothic" w:eastAsia="MS Gothic" w:hAnsi="MS Gothic" w:hint="eastAsia"/>
                  </w:rPr>
                  <w:t>☐</w:t>
                </w:r>
              </w:p>
            </w:tc>
          </w:sdtContent>
        </w:sdt>
        <w:sdt>
          <w:sdtPr>
            <w:id w:val="-71355190"/>
            <w14:checkbox>
              <w14:checked w14:val="0"/>
              <w14:checkedState w14:val="2612" w14:font="MS Gothic"/>
              <w14:uncheckedState w14:val="2610" w14:font="MS Gothic"/>
            </w14:checkbox>
          </w:sdtPr>
          <w:sdtEndPr/>
          <w:sdtContent>
            <w:tc>
              <w:tcPr>
                <w:tcW w:w="850" w:type="dxa"/>
                <w:vAlign w:val="center"/>
              </w:tcPr>
              <w:p w14:paraId="756BD9D2" w14:textId="351EE7BA" w:rsidR="007443FA" w:rsidRPr="00366EC4" w:rsidRDefault="007443FA" w:rsidP="007443FA">
                <w:pPr>
                  <w:jc w:val="center"/>
                </w:pPr>
                <w:r w:rsidRPr="00366EC4">
                  <w:rPr>
                    <w:rFonts w:ascii="MS Gothic" w:eastAsia="MS Gothic" w:hAnsi="MS Gothic" w:hint="eastAsia"/>
                  </w:rPr>
                  <w:t>☐</w:t>
                </w:r>
              </w:p>
            </w:tc>
          </w:sdtContent>
        </w:sdt>
      </w:tr>
      <w:tr w:rsidR="007443FA" w:rsidRPr="00366EC4" w14:paraId="0BDFD1DD" w14:textId="327AFA8D" w:rsidTr="007443FA">
        <w:tc>
          <w:tcPr>
            <w:tcW w:w="777" w:type="dxa"/>
            <w:shd w:val="clear" w:color="auto" w:fill="auto"/>
          </w:tcPr>
          <w:p w14:paraId="2C3551D4" w14:textId="552C4A10" w:rsidR="007443FA" w:rsidRPr="00366EC4" w:rsidRDefault="00681FA4" w:rsidP="007443FA">
            <w:r w:rsidRPr="00366EC4">
              <w:t>Q2</w:t>
            </w:r>
            <w:r w:rsidR="00E71A75" w:rsidRPr="00366EC4">
              <w:t>3</w:t>
            </w:r>
            <w:r w:rsidRPr="00366EC4">
              <w:t>c</w:t>
            </w:r>
          </w:p>
        </w:tc>
        <w:tc>
          <w:tcPr>
            <w:tcW w:w="4043" w:type="dxa"/>
          </w:tcPr>
          <w:p w14:paraId="1490FAB3" w14:textId="289C8FB1" w:rsidR="007443FA" w:rsidRPr="00366EC4" w:rsidRDefault="004E20E5" w:rsidP="007443FA">
            <w:pPr>
              <w:rPr>
                <w:lang w:val="en-CA"/>
              </w:rPr>
            </w:pPr>
            <w:r w:rsidRPr="00366EC4">
              <w:rPr>
                <w:lang w:val="en-CA"/>
              </w:rPr>
              <w:t>A house is an asset that should only be sold in case of financial hardship</w:t>
            </w:r>
          </w:p>
        </w:tc>
        <w:sdt>
          <w:sdtPr>
            <w:id w:val="629593955"/>
            <w14:checkbox>
              <w14:checked w14:val="0"/>
              <w14:checkedState w14:val="2612" w14:font="MS Gothic"/>
              <w14:uncheckedState w14:val="2610" w14:font="MS Gothic"/>
            </w14:checkbox>
          </w:sdtPr>
          <w:sdtEndPr/>
          <w:sdtContent>
            <w:tc>
              <w:tcPr>
                <w:tcW w:w="1134" w:type="dxa"/>
                <w:shd w:val="clear" w:color="auto" w:fill="auto"/>
                <w:vAlign w:val="center"/>
              </w:tcPr>
              <w:p w14:paraId="18EE5FD9" w14:textId="77777777" w:rsidR="007443FA" w:rsidRPr="00366EC4" w:rsidRDefault="007443FA" w:rsidP="007443FA">
                <w:pPr>
                  <w:jc w:val="center"/>
                </w:pPr>
                <w:r w:rsidRPr="00366EC4">
                  <w:rPr>
                    <w:rFonts w:ascii="MS Gothic" w:eastAsia="MS Gothic" w:hAnsi="MS Gothic" w:hint="eastAsia"/>
                  </w:rPr>
                  <w:t>☐</w:t>
                </w:r>
              </w:p>
            </w:tc>
          </w:sdtContent>
        </w:sdt>
        <w:sdt>
          <w:sdtPr>
            <w:id w:val="1125662747"/>
            <w14:checkbox>
              <w14:checked w14:val="0"/>
              <w14:checkedState w14:val="2612" w14:font="MS Gothic"/>
              <w14:uncheckedState w14:val="2610" w14:font="MS Gothic"/>
            </w14:checkbox>
          </w:sdtPr>
          <w:sdtEndPr/>
          <w:sdtContent>
            <w:tc>
              <w:tcPr>
                <w:tcW w:w="851" w:type="dxa"/>
                <w:vAlign w:val="center"/>
              </w:tcPr>
              <w:p w14:paraId="753967C3" w14:textId="5643AAFE" w:rsidR="007443FA" w:rsidRPr="00366EC4" w:rsidRDefault="007443FA" w:rsidP="007443FA">
                <w:pPr>
                  <w:jc w:val="center"/>
                </w:pPr>
                <w:r w:rsidRPr="00366EC4">
                  <w:rPr>
                    <w:rFonts w:ascii="MS Gothic" w:eastAsia="MS Gothic" w:hAnsi="MS Gothic" w:hint="eastAsia"/>
                  </w:rPr>
                  <w:t>☐</w:t>
                </w:r>
              </w:p>
            </w:tc>
          </w:sdtContent>
        </w:sdt>
        <w:sdt>
          <w:sdtPr>
            <w:id w:val="2135515768"/>
            <w14:checkbox>
              <w14:checked w14:val="0"/>
              <w14:checkedState w14:val="2612" w14:font="MS Gothic"/>
              <w14:uncheckedState w14:val="2610" w14:font="MS Gothic"/>
            </w14:checkbox>
          </w:sdtPr>
          <w:sdtEndPr/>
          <w:sdtContent>
            <w:tc>
              <w:tcPr>
                <w:tcW w:w="1134" w:type="dxa"/>
                <w:vAlign w:val="center"/>
              </w:tcPr>
              <w:p w14:paraId="0196A4BF" w14:textId="7497EBDF" w:rsidR="007443FA" w:rsidRPr="00366EC4" w:rsidRDefault="007443FA" w:rsidP="007443FA">
                <w:pPr>
                  <w:jc w:val="center"/>
                </w:pPr>
                <w:r w:rsidRPr="00366EC4">
                  <w:rPr>
                    <w:rFonts w:ascii="MS Gothic" w:eastAsia="MS Gothic" w:hAnsi="MS Gothic" w:hint="eastAsia"/>
                  </w:rPr>
                  <w:t>☐</w:t>
                </w:r>
              </w:p>
            </w:tc>
          </w:sdtContent>
        </w:sdt>
        <w:sdt>
          <w:sdtPr>
            <w:id w:val="-1080289283"/>
            <w14:checkbox>
              <w14:checked w14:val="0"/>
              <w14:checkedState w14:val="2612" w14:font="MS Gothic"/>
              <w14:uncheckedState w14:val="2610" w14:font="MS Gothic"/>
            </w14:checkbox>
          </w:sdtPr>
          <w:sdtEndPr/>
          <w:sdtContent>
            <w:tc>
              <w:tcPr>
                <w:tcW w:w="1133" w:type="dxa"/>
                <w:vAlign w:val="center"/>
              </w:tcPr>
              <w:p w14:paraId="51E064EC" w14:textId="499BA813" w:rsidR="007443FA" w:rsidRPr="00366EC4" w:rsidRDefault="007443FA" w:rsidP="007443FA">
                <w:pPr>
                  <w:jc w:val="center"/>
                </w:pPr>
                <w:r w:rsidRPr="00366EC4">
                  <w:rPr>
                    <w:rFonts w:ascii="MS Gothic" w:eastAsia="MS Gothic" w:hAnsi="MS Gothic" w:hint="eastAsia"/>
                  </w:rPr>
                  <w:t>☐</w:t>
                </w:r>
              </w:p>
            </w:tc>
          </w:sdtContent>
        </w:sdt>
        <w:sdt>
          <w:sdtPr>
            <w:id w:val="-78069339"/>
            <w14:checkbox>
              <w14:checked w14:val="0"/>
              <w14:checkedState w14:val="2612" w14:font="MS Gothic"/>
              <w14:uncheckedState w14:val="2610" w14:font="MS Gothic"/>
            </w14:checkbox>
          </w:sdtPr>
          <w:sdtEndPr/>
          <w:sdtContent>
            <w:tc>
              <w:tcPr>
                <w:tcW w:w="850" w:type="dxa"/>
                <w:vAlign w:val="center"/>
              </w:tcPr>
              <w:p w14:paraId="4CC2E378" w14:textId="279DB53E" w:rsidR="007443FA" w:rsidRPr="00366EC4" w:rsidRDefault="007443FA" w:rsidP="007443FA">
                <w:pPr>
                  <w:jc w:val="center"/>
                </w:pPr>
                <w:r w:rsidRPr="00366EC4">
                  <w:rPr>
                    <w:rFonts w:ascii="MS Gothic" w:eastAsia="MS Gothic" w:hAnsi="MS Gothic" w:hint="eastAsia"/>
                  </w:rPr>
                  <w:t>☐</w:t>
                </w:r>
              </w:p>
            </w:tc>
          </w:sdtContent>
        </w:sdt>
      </w:tr>
      <w:tr w:rsidR="007443FA" w:rsidRPr="00366EC4" w14:paraId="1AD63D44" w14:textId="75A426A7" w:rsidTr="007443FA">
        <w:tc>
          <w:tcPr>
            <w:tcW w:w="777" w:type="dxa"/>
          </w:tcPr>
          <w:p w14:paraId="2482D072" w14:textId="7977178E" w:rsidR="007443FA" w:rsidRPr="00366EC4" w:rsidRDefault="00681FA4" w:rsidP="007443FA">
            <w:pPr>
              <w:rPr>
                <w:lang w:val="de-CH"/>
              </w:rPr>
            </w:pPr>
            <w:r w:rsidRPr="00366EC4">
              <w:t>Q2</w:t>
            </w:r>
            <w:r w:rsidR="00E71A75" w:rsidRPr="00366EC4">
              <w:t>3</w:t>
            </w:r>
            <w:r w:rsidRPr="00366EC4">
              <w:t>d</w:t>
            </w:r>
          </w:p>
        </w:tc>
        <w:tc>
          <w:tcPr>
            <w:tcW w:w="4043" w:type="dxa"/>
          </w:tcPr>
          <w:p w14:paraId="498371FE" w14:textId="62DEBC57" w:rsidR="007443FA" w:rsidRPr="00366EC4" w:rsidRDefault="004E20E5" w:rsidP="007443FA">
            <w:pPr>
              <w:rPr>
                <w:lang w:val="en-CA"/>
              </w:rPr>
            </w:pPr>
            <w:r w:rsidRPr="00366EC4">
              <w:rPr>
                <w:lang w:val="en-CA"/>
              </w:rPr>
              <w:t>Being in debt is never a good thing</w:t>
            </w:r>
          </w:p>
        </w:tc>
        <w:sdt>
          <w:sdtPr>
            <w:id w:val="1672443294"/>
            <w14:checkbox>
              <w14:checked w14:val="0"/>
              <w14:checkedState w14:val="2612" w14:font="MS Gothic"/>
              <w14:uncheckedState w14:val="2610" w14:font="MS Gothic"/>
            </w14:checkbox>
          </w:sdtPr>
          <w:sdtEndPr/>
          <w:sdtContent>
            <w:tc>
              <w:tcPr>
                <w:tcW w:w="1134" w:type="dxa"/>
                <w:shd w:val="clear" w:color="auto" w:fill="auto"/>
                <w:vAlign w:val="center"/>
              </w:tcPr>
              <w:p w14:paraId="52B8E92D" w14:textId="77777777" w:rsidR="007443FA" w:rsidRPr="00366EC4" w:rsidRDefault="007443FA" w:rsidP="007443FA">
                <w:pPr>
                  <w:jc w:val="center"/>
                </w:pPr>
                <w:r w:rsidRPr="00366EC4">
                  <w:rPr>
                    <w:rFonts w:ascii="MS Gothic" w:eastAsia="MS Gothic" w:hAnsi="MS Gothic" w:hint="eastAsia"/>
                  </w:rPr>
                  <w:t>☐</w:t>
                </w:r>
              </w:p>
            </w:tc>
          </w:sdtContent>
        </w:sdt>
        <w:sdt>
          <w:sdtPr>
            <w:id w:val="-100259520"/>
            <w14:checkbox>
              <w14:checked w14:val="0"/>
              <w14:checkedState w14:val="2612" w14:font="MS Gothic"/>
              <w14:uncheckedState w14:val="2610" w14:font="MS Gothic"/>
            </w14:checkbox>
          </w:sdtPr>
          <w:sdtEndPr/>
          <w:sdtContent>
            <w:tc>
              <w:tcPr>
                <w:tcW w:w="851" w:type="dxa"/>
                <w:vAlign w:val="center"/>
              </w:tcPr>
              <w:p w14:paraId="7F96A728" w14:textId="66E92EBF" w:rsidR="007443FA" w:rsidRPr="00366EC4" w:rsidRDefault="007443FA" w:rsidP="007443FA">
                <w:pPr>
                  <w:jc w:val="center"/>
                </w:pPr>
                <w:r w:rsidRPr="00366EC4">
                  <w:rPr>
                    <w:rFonts w:ascii="MS Gothic" w:eastAsia="MS Gothic" w:hAnsi="MS Gothic" w:hint="eastAsia"/>
                  </w:rPr>
                  <w:t>☐</w:t>
                </w:r>
              </w:p>
            </w:tc>
          </w:sdtContent>
        </w:sdt>
        <w:sdt>
          <w:sdtPr>
            <w:id w:val="109169529"/>
            <w14:checkbox>
              <w14:checked w14:val="0"/>
              <w14:checkedState w14:val="2612" w14:font="MS Gothic"/>
              <w14:uncheckedState w14:val="2610" w14:font="MS Gothic"/>
            </w14:checkbox>
          </w:sdtPr>
          <w:sdtEndPr/>
          <w:sdtContent>
            <w:tc>
              <w:tcPr>
                <w:tcW w:w="1134" w:type="dxa"/>
                <w:vAlign w:val="center"/>
              </w:tcPr>
              <w:p w14:paraId="6B81376F" w14:textId="29612315" w:rsidR="007443FA" w:rsidRPr="00366EC4" w:rsidRDefault="007443FA" w:rsidP="007443FA">
                <w:pPr>
                  <w:jc w:val="center"/>
                </w:pPr>
                <w:r w:rsidRPr="00366EC4">
                  <w:rPr>
                    <w:rFonts w:ascii="MS Gothic" w:eastAsia="MS Gothic" w:hAnsi="MS Gothic" w:hint="eastAsia"/>
                  </w:rPr>
                  <w:t>☐</w:t>
                </w:r>
              </w:p>
            </w:tc>
          </w:sdtContent>
        </w:sdt>
        <w:sdt>
          <w:sdtPr>
            <w:id w:val="-417946750"/>
            <w14:checkbox>
              <w14:checked w14:val="0"/>
              <w14:checkedState w14:val="2612" w14:font="MS Gothic"/>
              <w14:uncheckedState w14:val="2610" w14:font="MS Gothic"/>
            </w14:checkbox>
          </w:sdtPr>
          <w:sdtEndPr/>
          <w:sdtContent>
            <w:tc>
              <w:tcPr>
                <w:tcW w:w="1133" w:type="dxa"/>
                <w:vAlign w:val="center"/>
              </w:tcPr>
              <w:p w14:paraId="34A7EE76" w14:textId="082FE7AD" w:rsidR="007443FA" w:rsidRPr="00366EC4" w:rsidRDefault="007443FA" w:rsidP="007443FA">
                <w:pPr>
                  <w:jc w:val="center"/>
                </w:pPr>
                <w:r w:rsidRPr="00366EC4">
                  <w:rPr>
                    <w:rFonts w:ascii="MS Gothic" w:eastAsia="MS Gothic" w:hAnsi="MS Gothic" w:hint="eastAsia"/>
                  </w:rPr>
                  <w:t>☐</w:t>
                </w:r>
              </w:p>
            </w:tc>
          </w:sdtContent>
        </w:sdt>
        <w:sdt>
          <w:sdtPr>
            <w:id w:val="-797139450"/>
            <w14:checkbox>
              <w14:checked w14:val="0"/>
              <w14:checkedState w14:val="2612" w14:font="MS Gothic"/>
              <w14:uncheckedState w14:val="2610" w14:font="MS Gothic"/>
            </w14:checkbox>
          </w:sdtPr>
          <w:sdtEndPr/>
          <w:sdtContent>
            <w:tc>
              <w:tcPr>
                <w:tcW w:w="850" w:type="dxa"/>
                <w:vAlign w:val="center"/>
              </w:tcPr>
              <w:p w14:paraId="0A878726" w14:textId="4F1AF6F8" w:rsidR="007443FA" w:rsidRPr="00366EC4" w:rsidRDefault="007443FA" w:rsidP="007443FA">
                <w:pPr>
                  <w:jc w:val="center"/>
                </w:pPr>
                <w:r w:rsidRPr="00366EC4">
                  <w:rPr>
                    <w:rFonts w:ascii="MS Gothic" w:eastAsia="MS Gothic" w:hAnsi="MS Gothic" w:hint="eastAsia"/>
                  </w:rPr>
                  <w:t>☐</w:t>
                </w:r>
              </w:p>
            </w:tc>
          </w:sdtContent>
        </w:sdt>
      </w:tr>
      <w:tr w:rsidR="007443FA" w:rsidRPr="00366EC4" w14:paraId="007B6A42" w14:textId="03CF8C67" w:rsidTr="007443FA">
        <w:tc>
          <w:tcPr>
            <w:tcW w:w="777" w:type="dxa"/>
          </w:tcPr>
          <w:p w14:paraId="27F90BFB" w14:textId="5CA161F3" w:rsidR="007443FA" w:rsidRPr="00366EC4" w:rsidRDefault="00681FA4" w:rsidP="007443FA">
            <w:pPr>
              <w:rPr>
                <w:lang w:val="de-CH"/>
              </w:rPr>
            </w:pPr>
            <w:r w:rsidRPr="00366EC4">
              <w:t>Q2</w:t>
            </w:r>
            <w:r w:rsidR="00E71A75" w:rsidRPr="00366EC4">
              <w:t>3</w:t>
            </w:r>
            <w:r w:rsidRPr="00366EC4">
              <w:t>e</w:t>
            </w:r>
          </w:p>
        </w:tc>
        <w:tc>
          <w:tcPr>
            <w:tcW w:w="4043" w:type="dxa"/>
          </w:tcPr>
          <w:p w14:paraId="184D7174" w14:textId="235A3481" w:rsidR="007443FA" w:rsidRPr="00366EC4" w:rsidRDefault="004E20E5" w:rsidP="007443FA">
            <w:pPr>
              <w:rPr>
                <w:lang w:val="en-CA"/>
              </w:rPr>
            </w:pPr>
            <w:r w:rsidRPr="00366EC4">
              <w:rPr>
                <w:lang w:val="en-CA"/>
              </w:rPr>
              <w:t xml:space="preserve">I prefer to live well but for fewer years than to live long and </w:t>
            </w:r>
            <w:proofErr w:type="gramStart"/>
            <w:r w:rsidRPr="00366EC4">
              <w:rPr>
                <w:lang w:val="en-CA"/>
              </w:rPr>
              <w:t>have to</w:t>
            </w:r>
            <w:proofErr w:type="gramEnd"/>
            <w:r w:rsidRPr="00366EC4">
              <w:rPr>
                <w:lang w:val="en-CA"/>
              </w:rPr>
              <w:t xml:space="preserve"> sacrifice my quality of life</w:t>
            </w:r>
          </w:p>
        </w:tc>
        <w:sdt>
          <w:sdtPr>
            <w:id w:val="-1766995791"/>
            <w14:checkbox>
              <w14:checked w14:val="0"/>
              <w14:checkedState w14:val="2612" w14:font="MS Gothic"/>
              <w14:uncheckedState w14:val="2610" w14:font="MS Gothic"/>
            </w14:checkbox>
          </w:sdtPr>
          <w:sdtEndPr/>
          <w:sdtContent>
            <w:tc>
              <w:tcPr>
                <w:tcW w:w="1134" w:type="dxa"/>
                <w:shd w:val="clear" w:color="auto" w:fill="auto"/>
                <w:vAlign w:val="center"/>
              </w:tcPr>
              <w:p w14:paraId="6E063DBD" w14:textId="77777777" w:rsidR="007443FA" w:rsidRPr="00366EC4" w:rsidRDefault="007443FA" w:rsidP="007443FA">
                <w:pPr>
                  <w:jc w:val="center"/>
                </w:pPr>
                <w:r w:rsidRPr="00366EC4">
                  <w:rPr>
                    <w:rFonts w:ascii="MS Gothic" w:eastAsia="MS Gothic" w:hAnsi="MS Gothic" w:hint="eastAsia"/>
                  </w:rPr>
                  <w:t>☐</w:t>
                </w:r>
              </w:p>
            </w:tc>
          </w:sdtContent>
        </w:sdt>
        <w:sdt>
          <w:sdtPr>
            <w:id w:val="895930204"/>
            <w14:checkbox>
              <w14:checked w14:val="0"/>
              <w14:checkedState w14:val="2612" w14:font="MS Gothic"/>
              <w14:uncheckedState w14:val="2610" w14:font="MS Gothic"/>
            </w14:checkbox>
          </w:sdtPr>
          <w:sdtEndPr/>
          <w:sdtContent>
            <w:tc>
              <w:tcPr>
                <w:tcW w:w="851" w:type="dxa"/>
                <w:vAlign w:val="center"/>
              </w:tcPr>
              <w:p w14:paraId="420406DF" w14:textId="3395E446" w:rsidR="007443FA" w:rsidRPr="00366EC4" w:rsidRDefault="007443FA" w:rsidP="007443FA">
                <w:pPr>
                  <w:jc w:val="center"/>
                </w:pPr>
                <w:r w:rsidRPr="00366EC4">
                  <w:rPr>
                    <w:rFonts w:ascii="MS Gothic" w:eastAsia="MS Gothic" w:hAnsi="MS Gothic" w:hint="eastAsia"/>
                  </w:rPr>
                  <w:t>☐</w:t>
                </w:r>
              </w:p>
            </w:tc>
          </w:sdtContent>
        </w:sdt>
        <w:sdt>
          <w:sdtPr>
            <w:id w:val="488062161"/>
            <w14:checkbox>
              <w14:checked w14:val="0"/>
              <w14:checkedState w14:val="2612" w14:font="MS Gothic"/>
              <w14:uncheckedState w14:val="2610" w14:font="MS Gothic"/>
            </w14:checkbox>
          </w:sdtPr>
          <w:sdtEndPr/>
          <w:sdtContent>
            <w:tc>
              <w:tcPr>
                <w:tcW w:w="1134" w:type="dxa"/>
                <w:vAlign w:val="center"/>
              </w:tcPr>
              <w:p w14:paraId="2ED6EA29" w14:textId="2FFBFF42" w:rsidR="007443FA" w:rsidRPr="00366EC4" w:rsidRDefault="007443FA" w:rsidP="007443FA">
                <w:pPr>
                  <w:jc w:val="center"/>
                </w:pPr>
                <w:r w:rsidRPr="00366EC4">
                  <w:rPr>
                    <w:rFonts w:ascii="MS Gothic" w:eastAsia="MS Gothic" w:hAnsi="MS Gothic" w:hint="eastAsia"/>
                  </w:rPr>
                  <w:t>☐</w:t>
                </w:r>
              </w:p>
            </w:tc>
          </w:sdtContent>
        </w:sdt>
        <w:sdt>
          <w:sdtPr>
            <w:id w:val="1638838892"/>
            <w14:checkbox>
              <w14:checked w14:val="0"/>
              <w14:checkedState w14:val="2612" w14:font="MS Gothic"/>
              <w14:uncheckedState w14:val="2610" w14:font="MS Gothic"/>
            </w14:checkbox>
          </w:sdtPr>
          <w:sdtEndPr/>
          <w:sdtContent>
            <w:tc>
              <w:tcPr>
                <w:tcW w:w="1133" w:type="dxa"/>
                <w:vAlign w:val="center"/>
              </w:tcPr>
              <w:p w14:paraId="5DCC27CB" w14:textId="1DBBA690" w:rsidR="007443FA" w:rsidRPr="00366EC4" w:rsidRDefault="007443FA" w:rsidP="007443FA">
                <w:pPr>
                  <w:jc w:val="center"/>
                </w:pPr>
                <w:r w:rsidRPr="00366EC4">
                  <w:rPr>
                    <w:rFonts w:ascii="MS Gothic" w:eastAsia="MS Gothic" w:hAnsi="MS Gothic" w:hint="eastAsia"/>
                  </w:rPr>
                  <w:t>☐</w:t>
                </w:r>
              </w:p>
            </w:tc>
          </w:sdtContent>
        </w:sdt>
        <w:sdt>
          <w:sdtPr>
            <w:id w:val="-1325208609"/>
            <w14:checkbox>
              <w14:checked w14:val="0"/>
              <w14:checkedState w14:val="2612" w14:font="MS Gothic"/>
              <w14:uncheckedState w14:val="2610" w14:font="MS Gothic"/>
            </w14:checkbox>
          </w:sdtPr>
          <w:sdtEndPr/>
          <w:sdtContent>
            <w:tc>
              <w:tcPr>
                <w:tcW w:w="850" w:type="dxa"/>
                <w:vAlign w:val="center"/>
              </w:tcPr>
              <w:p w14:paraId="391A3D58" w14:textId="1914E6DF" w:rsidR="007443FA" w:rsidRPr="00366EC4" w:rsidRDefault="007443FA" w:rsidP="007443FA">
                <w:pPr>
                  <w:jc w:val="center"/>
                </w:pPr>
                <w:r w:rsidRPr="00366EC4">
                  <w:rPr>
                    <w:rFonts w:ascii="MS Gothic" w:eastAsia="MS Gothic" w:hAnsi="MS Gothic" w:hint="eastAsia"/>
                  </w:rPr>
                  <w:t>☐</w:t>
                </w:r>
              </w:p>
            </w:tc>
          </w:sdtContent>
        </w:sdt>
      </w:tr>
      <w:tr w:rsidR="007443FA" w:rsidRPr="00366EC4" w14:paraId="422DE199" w14:textId="4CD5D399" w:rsidTr="007443FA">
        <w:tc>
          <w:tcPr>
            <w:tcW w:w="777" w:type="dxa"/>
          </w:tcPr>
          <w:p w14:paraId="19A81D5A" w14:textId="7E3E8E35" w:rsidR="007443FA" w:rsidRPr="00366EC4" w:rsidRDefault="00681FA4" w:rsidP="007443FA">
            <w:pPr>
              <w:rPr>
                <w:lang w:val="de-CH"/>
              </w:rPr>
            </w:pPr>
            <w:r w:rsidRPr="00366EC4">
              <w:t>Q2</w:t>
            </w:r>
            <w:r w:rsidR="00E71A75" w:rsidRPr="00366EC4">
              <w:t>3</w:t>
            </w:r>
            <w:r w:rsidRPr="00366EC4">
              <w:t>f</w:t>
            </w:r>
          </w:p>
        </w:tc>
        <w:tc>
          <w:tcPr>
            <w:tcW w:w="4043" w:type="dxa"/>
          </w:tcPr>
          <w:p w14:paraId="617AC216" w14:textId="7EB482AA" w:rsidR="007443FA" w:rsidRPr="00366EC4" w:rsidRDefault="004E20E5" w:rsidP="007443FA">
            <w:pPr>
              <w:rPr>
                <w:lang w:val="en-CA"/>
              </w:rPr>
            </w:pPr>
            <w:r w:rsidRPr="00366EC4">
              <w:rPr>
                <w:lang w:val="en-CA"/>
              </w:rPr>
              <w:t>Not investing in shares is a huge mistake on the part of</w:t>
            </w:r>
            <w:r w:rsidR="00DB0A48" w:rsidRPr="00366EC4">
              <w:rPr>
                <w:lang w:val="en-CA"/>
              </w:rPr>
              <w:t xml:space="preserve"> investors</w:t>
            </w:r>
          </w:p>
        </w:tc>
        <w:sdt>
          <w:sdtPr>
            <w:id w:val="-1788188330"/>
            <w14:checkbox>
              <w14:checked w14:val="0"/>
              <w14:checkedState w14:val="2612" w14:font="MS Gothic"/>
              <w14:uncheckedState w14:val="2610" w14:font="MS Gothic"/>
            </w14:checkbox>
          </w:sdtPr>
          <w:sdtEndPr/>
          <w:sdtContent>
            <w:tc>
              <w:tcPr>
                <w:tcW w:w="1134" w:type="dxa"/>
                <w:shd w:val="clear" w:color="auto" w:fill="auto"/>
                <w:vAlign w:val="center"/>
              </w:tcPr>
              <w:p w14:paraId="3D74BAC5" w14:textId="267F9513" w:rsidR="007443FA" w:rsidRPr="00366EC4" w:rsidRDefault="00FE3D38" w:rsidP="007443FA">
                <w:pPr>
                  <w:jc w:val="center"/>
                </w:pPr>
                <w:r w:rsidRPr="00366EC4">
                  <w:rPr>
                    <w:rFonts w:ascii="MS Gothic" w:eastAsia="MS Gothic" w:hAnsi="MS Gothic" w:hint="eastAsia"/>
                  </w:rPr>
                  <w:t>☐</w:t>
                </w:r>
              </w:p>
            </w:tc>
          </w:sdtContent>
        </w:sdt>
        <w:sdt>
          <w:sdtPr>
            <w:id w:val="818307275"/>
            <w14:checkbox>
              <w14:checked w14:val="0"/>
              <w14:checkedState w14:val="2612" w14:font="MS Gothic"/>
              <w14:uncheckedState w14:val="2610" w14:font="MS Gothic"/>
            </w14:checkbox>
          </w:sdtPr>
          <w:sdtEndPr/>
          <w:sdtContent>
            <w:tc>
              <w:tcPr>
                <w:tcW w:w="851" w:type="dxa"/>
                <w:vAlign w:val="center"/>
              </w:tcPr>
              <w:p w14:paraId="1D9A2A2D" w14:textId="4A1F8E4D" w:rsidR="007443FA" w:rsidRPr="00366EC4" w:rsidRDefault="007443FA" w:rsidP="007443FA">
                <w:pPr>
                  <w:jc w:val="center"/>
                </w:pPr>
                <w:r w:rsidRPr="00366EC4">
                  <w:rPr>
                    <w:rFonts w:ascii="MS Gothic" w:eastAsia="MS Gothic" w:hAnsi="MS Gothic" w:hint="eastAsia"/>
                  </w:rPr>
                  <w:t>☐</w:t>
                </w:r>
              </w:p>
            </w:tc>
          </w:sdtContent>
        </w:sdt>
        <w:sdt>
          <w:sdtPr>
            <w:id w:val="-487091736"/>
            <w14:checkbox>
              <w14:checked w14:val="0"/>
              <w14:checkedState w14:val="2612" w14:font="MS Gothic"/>
              <w14:uncheckedState w14:val="2610" w14:font="MS Gothic"/>
            </w14:checkbox>
          </w:sdtPr>
          <w:sdtEndPr/>
          <w:sdtContent>
            <w:tc>
              <w:tcPr>
                <w:tcW w:w="1134" w:type="dxa"/>
                <w:vAlign w:val="center"/>
              </w:tcPr>
              <w:p w14:paraId="4657CB1A" w14:textId="6BFC3FEC" w:rsidR="007443FA" w:rsidRPr="00366EC4" w:rsidRDefault="007443FA" w:rsidP="007443FA">
                <w:pPr>
                  <w:jc w:val="center"/>
                </w:pPr>
                <w:r w:rsidRPr="00366EC4">
                  <w:rPr>
                    <w:rFonts w:ascii="MS Gothic" w:eastAsia="MS Gothic" w:hAnsi="MS Gothic" w:hint="eastAsia"/>
                  </w:rPr>
                  <w:t>☐</w:t>
                </w:r>
              </w:p>
            </w:tc>
          </w:sdtContent>
        </w:sdt>
        <w:sdt>
          <w:sdtPr>
            <w:id w:val="-2048746906"/>
            <w14:checkbox>
              <w14:checked w14:val="0"/>
              <w14:checkedState w14:val="2612" w14:font="MS Gothic"/>
              <w14:uncheckedState w14:val="2610" w14:font="MS Gothic"/>
            </w14:checkbox>
          </w:sdtPr>
          <w:sdtEndPr/>
          <w:sdtContent>
            <w:tc>
              <w:tcPr>
                <w:tcW w:w="1133" w:type="dxa"/>
                <w:vAlign w:val="center"/>
              </w:tcPr>
              <w:p w14:paraId="5E20714D" w14:textId="56945605" w:rsidR="007443FA" w:rsidRPr="00366EC4" w:rsidRDefault="007443FA" w:rsidP="007443FA">
                <w:pPr>
                  <w:jc w:val="center"/>
                </w:pPr>
                <w:r w:rsidRPr="00366EC4">
                  <w:rPr>
                    <w:rFonts w:ascii="MS Gothic" w:eastAsia="MS Gothic" w:hAnsi="MS Gothic" w:hint="eastAsia"/>
                  </w:rPr>
                  <w:t>☐</w:t>
                </w:r>
              </w:p>
            </w:tc>
          </w:sdtContent>
        </w:sdt>
        <w:sdt>
          <w:sdtPr>
            <w:id w:val="-1546511716"/>
            <w14:checkbox>
              <w14:checked w14:val="0"/>
              <w14:checkedState w14:val="2612" w14:font="MS Gothic"/>
              <w14:uncheckedState w14:val="2610" w14:font="MS Gothic"/>
            </w14:checkbox>
          </w:sdtPr>
          <w:sdtEndPr/>
          <w:sdtContent>
            <w:tc>
              <w:tcPr>
                <w:tcW w:w="850" w:type="dxa"/>
                <w:vAlign w:val="center"/>
              </w:tcPr>
              <w:p w14:paraId="085AC3B8" w14:textId="179C6496" w:rsidR="007443FA" w:rsidRPr="00366EC4" w:rsidRDefault="007443FA" w:rsidP="007443FA">
                <w:pPr>
                  <w:jc w:val="center"/>
                </w:pPr>
                <w:r w:rsidRPr="00366EC4">
                  <w:rPr>
                    <w:rFonts w:ascii="MS Gothic" w:eastAsia="MS Gothic" w:hAnsi="MS Gothic" w:hint="eastAsia"/>
                  </w:rPr>
                  <w:t>☐</w:t>
                </w:r>
              </w:p>
            </w:tc>
          </w:sdtContent>
        </w:sdt>
      </w:tr>
      <w:tr w:rsidR="00FE3D38" w:rsidRPr="00366EC4" w14:paraId="16FE19FE" w14:textId="77777777" w:rsidTr="007443FA">
        <w:tc>
          <w:tcPr>
            <w:tcW w:w="777" w:type="dxa"/>
          </w:tcPr>
          <w:p w14:paraId="23956CE4" w14:textId="4A4D2089" w:rsidR="00FE3D38" w:rsidRPr="00366EC4" w:rsidRDefault="00E71A75" w:rsidP="00FE3D38">
            <w:r w:rsidRPr="00366EC4">
              <w:t>Q23</w:t>
            </w:r>
            <w:r w:rsidR="00FE3D38" w:rsidRPr="00366EC4">
              <w:t>g</w:t>
            </w:r>
          </w:p>
        </w:tc>
        <w:tc>
          <w:tcPr>
            <w:tcW w:w="4043" w:type="dxa"/>
          </w:tcPr>
          <w:p w14:paraId="367F29E4" w14:textId="00A01CD7" w:rsidR="00FE3D38" w:rsidRPr="00366EC4" w:rsidRDefault="00FE3D38" w:rsidP="00273B0F">
            <w:pPr>
              <w:rPr>
                <w:lang w:val="en-CA"/>
              </w:rPr>
            </w:pPr>
            <w:r w:rsidRPr="00366EC4">
              <w:rPr>
                <w:lang w:val="en-CA"/>
              </w:rPr>
              <w:t xml:space="preserve">Clients often have a good idea of </w:t>
            </w:r>
            <w:r w:rsidR="00927D67" w:rsidRPr="00366EC4">
              <w:rPr>
                <w:lang w:val="en-CA"/>
              </w:rPr>
              <w:t xml:space="preserve">their </w:t>
            </w:r>
            <w:r w:rsidRPr="00366EC4">
              <w:rPr>
                <w:lang w:val="en-CA"/>
              </w:rPr>
              <w:t xml:space="preserve">optimal financial planning strategies before speaking to a </w:t>
            </w:r>
            <w:r w:rsidR="00927D67" w:rsidRPr="00366EC4">
              <w:rPr>
                <w:lang w:val="en-CA"/>
              </w:rPr>
              <w:t xml:space="preserve">financial </w:t>
            </w:r>
            <w:r w:rsidRPr="00366EC4">
              <w:rPr>
                <w:lang w:val="en-CA"/>
              </w:rPr>
              <w:t>planner</w:t>
            </w:r>
          </w:p>
        </w:tc>
        <w:sdt>
          <w:sdtPr>
            <w:id w:val="1697498545"/>
            <w14:checkbox>
              <w14:checked w14:val="0"/>
              <w14:checkedState w14:val="2612" w14:font="MS Gothic"/>
              <w14:uncheckedState w14:val="2610" w14:font="MS Gothic"/>
            </w14:checkbox>
          </w:sdtPr>
          <w:sdtEndPr/>
          <w:sdtContent>
            <w:tc>
              <w:tcPr>
                <w:tcW w:w="1134" w:type="dxa"/>
                <w:shd w:val="clear" w:color="auto" w:fill="auto"/>
                <w:vAlign w:val="center"/>
              </w:tcPr>
              <w:p w14:paraId="4776D91C" w14:textId="0AB273CF" w:rsidR="00FE3D38" w:rsidRPr="00366EC4" w:rsidRDefault="00FE3D38" w:rsidP="00FE3D38">
                <w:pPr>
                  <w:jc w:val="center"/>
                </w:pPr>
                <w:r w:rsidRPr="00366EC4">
                  <w:rPr>
                    <w:rFonts w:ascii="MS Gothic" w:eastAsia="MS Gothic" w:hAnsi="MS Gothic" w:hint="eastAsia"/>
                  </w:rPr>
                  <w:t>☐</w:t>
                </w:r>
              </w:p>
            </w:tc>
          </w:sdtContent>
        </w:sdt>
        <w:sdt>
          <w:sdtPr>
            <w:id w:val="-1976130447"/>
            <w14:checkbox>
              <w14:checked w14:val="0"/>
              <w14:checkedState w14:val="2612" w14:font="MS Gothic"/>
              <w14:uncheckedState w14:val="2610" w14:font="MS Gothic"/>
            </w14:checkbox>
          </w:sdtPr>
          <w:sdtEndPr/>
          <w:sdtContent>
            <w:tc>
              <w:tcPr>
                <w:tcW w:w="851" w:type="dxa"/>
                <w:vAlign w:val="center"/>
              </w:tcPr>
              <w:p w14:paraId="3573D360" w14:textId="7D4137A6" w:rsidR="00FE3D38" w:rsidRPr="00366EC4" w:rsidRDefault="00FE3D38" w:rsidP="00FE3D38">
                <w:pPr>
                  <w:jc w:val="center"/>
                </w:pPr>
                <w:r w:rsidRPr="00366EC4">
                  <w:rPr>
                    <w:rFonts w:ascii="MS Gothic" w:eastAsia="MS Gothic" w:hAnsi="MS Gothic" w:hint="eastAsia"/>
                  </w:rPr>
                  <w:t>☐</w:t>
                </w:r>
              </w:p>
            </w:tc>
          </w:sdtContent>
        </w:sdt>
        <w:sdt>
          <w:sdtPr>
            <w:id w:val="-683678954"/>
            <w14:checkbox>
              <w14:checked w14:val="0"/>
              <w14:checkedState w14:val="2612" w14:font="MS Gothic"/>
              <w14:uncheckedState w14:val="2610" w14:font="MS Gothic"/>
            </w14:checkbox>
          </w:sdtPr>
          <w:sdtEndPr/>
          <w:sdtContent>
            <w:tc>
              <w:tcPr>
                <w:tcW w:w="1134" w:type="dxa"/>
                <w:vAlign w:val="center"/>
              </w:tcPr>
              <w:p w14:paraId="3780D94D" w14:textId="4A00E027" w:rsidR="00FE3D38" w:rsidRPr="00366EC4" w:rsidRDefault="00FE3D38" w:rsidP="00FE3D38">
                <w:pPr>
                  <w:jc w:val="center"/>
                </w:pPr>
                <w:r w:rsidRPr="00366EC4">
                  <w:rPr>
                    <w:rFonts w:ascii="MS Gothic" w:eastAsia="MS Gothic" w:hAnsi="MS Gothic" w:hint="eastAsia"/>
                  </w:rPr>
                  <w:t>☐</w:t>
                </w:r>
              </w:p>
            </w:tc>
          </w:sdtContent>
        </w:sdt>
        <w:sdt>
          <w:sdtPr>
            <w:id w:val="958060980"/>
            <w14:checkbox>
              <w14:checked w14:val="0"/>
              <w14:checkedState w14:val="2612" w14:font="MS Gothic"/>
              <w14:uncheckedState w14:val="2610" w14:font="MS Gothic"/>
            </w14:checkbox>
          </w:sdtPr>
          <w:sdtEndPr/>
          <w:sdtContent>
            <w:tc>
              <w:tcPr>
                <w:tcW w:w="1133" w:type="dxa"/>
                <w:vAlign w:val="center"/>
              </w:tcPr>
              <w:p w14:paraId="651D2720" w14:textId="1EA413F5" w:rsidR="00FE3D38" w:rsidRPr="00366EC4" w:rsidRDefault="00FE3D38" w:rsidP="00FE3D38">
                <w:pPr>
                  <w:jc w:val="center"/>
                </w:pPr>
                <w:r w:rsidRPr="00366EC4">
                  <w:rPr>
                    <w:rFonts w:ascii="MS Gothic" w:eastAsia="MS Gothic" w:hAnsi="MS Gothic" w:hint="eastAsia"/>
                  </w:rPr>
                  <w:t>☐</w:t>
                </w:r>
              </w:p>
            </w:tc>
          </w:sdtContent>
        </w:sdt>
        <w:tc>
          <w:tcPr>
            <w:tcW w:w="850" w:type="dxa"/>
            <w:vAlign w:val="center"/>
          </w:tcPr>
          <w:p w14:paraId="2A72F3C2" w14:textId="179E650A" w:rsidR="00FE3D38" w:rsidRPr="00366EC4" w:rsidRDefault="00F80D66" w:rsidP="00FE3D38">
            <w:pPr>
              <w:jc w:val="center"/>
            </w:pPr>
            <w:sdt>
              <w:sdtPr>
                <w:id w:val="1140464726"/>
                <w14:checkbox>
                  <w14:checked w14:val="0"/>
                  <w14:checkedState w14:val="2612" w14:font="MS Gothic"/>
                  <w14:uncheckedState w14:val="2610" w14:font="MS Gothic"/>
                </w14:checkbox>
              </w:sdtPr>
              <w:sdtEndPr/>
              <w:sdtContent>
                <w:r w:rsidR="00FE3D38" w:rsidRPr="00366EC4">
                  <w:rPr>
                    <w:rFonts w:ascii="MS Gothic" w:eastAsia="MS Gothic" w:hAnsi="MS Gothic" w:hint="eastAsia"/>
                  </w:rPr>
                  <w:t>☐</w:t>
                </w:r>
              </w:sdtContent>
            </w:sdt>
          </w:p>
        </w:tc>
      </w:tr>
    </w:tbl>
    <w:p w14:paraId="2BFD70FD" w14:textId="042772A8" w:rsidR="00617491" w:rsidRPr="00366EC4" w:rsidRDefault="007443FA" w:rsidP="00617491">
      <w:r w:rsidRPr="00366EC4">
        <w:t xml:space="preserve">[WE NEED A CHECKBOX OF </w:t>
      </w:r>
      <w:r w:rsidR="00454EE5" w:rsidRPr="00366EC4">
        <w:t xml:space="preserve">SOME SORT IN EACH </w:t>
      </w:r>
      <w:r w:rsidRPr="00366EC4">
        <w:t>COLUMN AND SAVE MUTUALLY EXCLUSIVE RESPONSES PER SUB-QUESTION AS FOLLOWS: 5 Strongly Agree; 4 Agree; 3 Disagree; 2 Strongly Disagree; 1 Don’t know]</w:t>
      </w:r>
    </w:p>
    <w:p w14:paraId="38C2C135" w14:textId="0D7D6FFC" w:rsidR="00E963CD" w:rsidRPr="00366EC4" w:rsidRDefault="00E963CD">
      <w:r w:rsidRPr="00366EC4">
        <w:br w:type="page"/>
      </w:r>
    </w:p>
    <w:p w14:paraId="227C4B40" w14:textId="12F10A90" w:rsidR="00071017" w:rsidRPr="00366EC4" w:rsidRDefault="00F23A63" w:rsidP="0092027E">
      <w:pPr>
        <w:tabs>
          <w:tab w:val="left" w:pos="6518"/>
        </w:tabs>
        <w:rPr>
          <w:b/>
        </w:rPr>
      </w:pPr>
      <w:r w:rsidRPr="00366EC4">
        <w:lastRenderedPageBreak/>
        <w:t xml:space="preserve">[SECTION </w:t>
      </w:r>
      <w:r w:rsidR="00C821FD" w:rsidRPr="00366EC4">
        <w:t>5</w:t>
      </w:r>
      <w:r w:rsidRPr="00366EC4">
        <w:t>. SHOW THE FOLLOWING TITLE TO RESPONDENTS:]</w:t>
      </w:r>
      <w:r w:rsidRPr="00366EC4" w:rsidDel="00AF4450">
        <w:rPr>
          <w:rStyle w:val="Marquedecommentaire"/>
        </w:rPr>
        <w:t xml:space="preserve"> </w:t>
      </w:r>
      <w:r w:rsidR="007F7656" w:rsidRPr="00366EC4">
        <w:rPr>
          <w:b/>
        </w:rPr>
        <w:t>Own F</w:t>
      </w:r>
      <w:r w:rsidRPr="00366EC4">
        <w:rPr>
          <w:b/>
        </w:rPr>
        <w:t xml:space="preserve">inancial </w:t>
      </w:r>
      <w:proofErr w:type="spellStart"/>
      <w:r w:rsidR="007F7656" w:rsidRPr="00366EC4">
        <w:rPr>
          <w:b/>
        </w:rPr>
        <w:t>Behavio</w:t>
      </w:r>
      <w:r w:rsidR="006B09DC" w:rsidRPr="00366EC4">
        <w:rPr>
          <w:b/>
        </w:rPr>
        <w:t>u</w:t>
      </w:r>
      <w:r w:rsidR="007F7656" w:rsidRPr="00366EC4">
        <w:rPr>
          <w:b/>
        </w:rPr>
        <w:t>r</w:t>
      </w:r>
      <w:proofErr w:type="spellEnd"/>
    </w:p>
    <w:p w14:paraId="627F3716" w14:textId="77777777" w:rsidR="00F23A63" w:rsidRPr="00366EC4" w:rsidRDefault="00F23A63" w:rsidP="003A0F3E">
      <w:pPr>
        <w:rPr>
          <w:b/>
        </w:rPr>
      </w:pPr>
    </w:p>
    <w:p w14:paraId="45714552" w14:textId="7E40BCFF" w:rsidR="003A0F3E" w:rsidRPr="00366EC4" w:rsidRDefault="00935132" w:rsidP="00935132">
      <w:pPr>
        <w:pStyle w:val="Paragraphedeliste"/>
        <w:numPr>
          <w:ilvl w:val="0"/>
          <w:numId w:val="2"/>
        </w:numPr>
        <w:rPr>
          <w:color w:val="000000" w:themeColor="text1"/>
          <w:lang w:val="en-CA"/>
        </w:rPr>
      </w:pPr>
      <w:bookmarkStart w:id="7" w:name="_Ref503858051"/>
      <w:bookmarkStart w:id="8" w:name="_Ref504476040"/>
      <w:bookmarkStart w:id="9" w:name="_Ref503960711"/>
      <w:r w:rsidRPr="00366EC4">
        <w:rPr>
          <w:color w:val="000000" w:themeColor="text1"/>
          <w:lang w:val="en-CA"/>
        </w:rPr>
        <w:t xml:space="preserve">What is your best estimate of your personal income </w:t>
      </w:r>
      <w:r w:rsidR="00CA1ACA" w:rsidRPr="00366EC4">
        <w:rPr>
          <w:color w:val="000000" w:themeColor="text1"/>
          <w:lang w:val="en-CA"/>
        </w:rPr>
        <w:t xml:space="preserve">for </w:t>
      </w:r>
      <w:r w:rsidRPr="00366EC4">
        <w:rPr>
          <w:color w:val="000000" w:themeColor="text1"/>
          <w:lang w:val="en-CA"/>
        </w:rPr>
        <w:t>2020, from all sources, before taxes and deductions (but net of business or self-employment expenses)?</w:t>
      </w:r>
    </w:p>
    <w:p w14:paraId="151033AB" w14:textId="77777777" w:rsidR="002C77A6" w:rsidRPr="00366EC4" w:rsidRDefault="002C77A6" w:rsidP="003A0F3E">
      <w:r w:rsidRPr="00366EC4">
        <w:rPr>
          <w:color w:val="000000" w:themeColor="text1"/>
          <w:lang w:val="en-CA"/>
        </w:rPr>
        <w:t xml:space="preserve">Numeric </w:t>
      </w:r>
      <w:r w:rsidRPr="00366EC4">
        <w:t>(0-9999998) [ADD A “$” BEHIND THE INPUT SPACE]</w:t>
      </w:r>
    </w:p>
    <w:p w14:paraId="50C305DD" w14:textId="79A048A7" w:rsidR="003A0F3E" w:rsidRPr="00366EC4" w:rsidRDefault="003A0F3E" w:rsidP="003A0F3E">
      <w:pPr>
        <w:rPr>
          <w:color w:val="000000" w:themeColor="text1"/>
          <w:lang w:val="en-CA"/>
        </w:rPr>
      </w:pPr>
      <w:r w:rsidRPr="00366EC4">
        <w:rPr>
          <w:color w:val="000000" w:themeColor="text1"/>
          <w:lang w:val="en-CA"/>
        </w:rPr>
        <w:t>9999999 Don’t know or prefer not to say</w:t>
      </w:r>
    </w:p>
    <w:p w14:paraId="64C4DA81" w14:textId="77777777" w:rsidR="002D6802" w:rsidRPr="00366EC4" w:rsidRDefault="002D6802" w:rsidP="003A0F3E">
      <w:pPr>
        <w:outlineLvl w:val="0"/>
        <w:rPr>
          <w:color w:val="000000" w:themeColor="text1"/>
          <w:lang w:val="en-CA"/>
        </w:rPr>
      </w:pPr>
    </w:p>
    <w:p w14:paraId="6EFF844A" w14:textId="53D82339"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w:t>
      </w:r>
      <w:proofErr w:type="gramStart"/>
      <w:r w:rsidRPr="00366EC4">
        <w:rPr>
          <w:color w:val="000000" w:themeColor="text1"/>
          <w:lang w:val="en-CA"/>
        </w:rPr>
        <w:t>9999999</w:t>
      </w:r>
      <w:r w:rsidRPr="00366EC4">
        <w:rPr>
          <w:lang w:val="en-CA"/>
        </w:rPr>
        <w:t>;</w:t>
      </w:r>
      <w:proofErr w:type="gramEnd"/>
      <w:r w:rsidRPr="00366EC4">
        <w:rPr>
          <w:lang w:val="en-CA"/>
        </w:rPr>
        <w:t xml:space="preserve"> DISPLAY ON SAME SCREEN]</w:t>
      </w:r>
    </w:p>
    <w:p w14:paraId="5B830DA2" w14:textId="6D0E0A7F" w:rsidR="002D6802" w:rsidRPr="00366EC4" w:rsidRDefault="00A115F6" w:rsidP="002D6802">
      <w:pPr>
        <w:pStyle w:val="Paragraphedeliste"/>
        <w:numPr>
          <w:ilvl w:val="1"/>
          <w:numId w:val="2"/>
        </w:numPr>
        <w:ind w:left="0" w:firstLine="0"/>
        <w:rPr>
          <w:lang w:val="en-CA"/>
        </w:rPr>
      </w:pPr>
      <w:r w:rsidRPr="00366EC4">
        <w:rPr>
          <w:color w:val="000000" w:themeColor="text1"/>
          <w:lang w:val="en-CA"/>
        </w:rPr>
        <w:t>Is it more than $6</w:t>
      </w:r>
      <w:r w:rsidR="003A0F3E" w:rsidRPr="00366EC4">
        <w:rPr>
          <w:color w:val="000000" w:themeColor="text1"/>
          <w:lang w:val="en-CA"/>
        </w:rPr>
        <w:t xml:space="preserve">0,000? </w:t>
      </w:r>
    </w:p>
    <w:p w14:paraId="4DAED857"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1 Yes </w:t>
      </w:r>
    </w:p>
    <w:p w14:paraId="47AE6F4D"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2 No </w:t>
      </w:r>
    </w:p>
    <w:p w14:paraId="09F0B3D1" w14:textId="77777777" w:rsidR="002D6802" w:rsidRPr="00366EC4" w:rsidRDefault="002D6802" w:rsidP="002D6802">
      <w:pPr>
        <w:pStyle w:val="Paragraphedeliste"/>
        <w:ind w:left="0"/>
        <w:rPr>
          <w:lang w:val="en-CA"/>
        </w:rPr>
      </w:pPr>
      <w:r w:rsidRPr="00366EC4">
        <w:rPr>
          <w:color w:val="000000" w:themeColor="text1"/>
          <w:lang w:val="en-CA"/>
        </w:rPr>
        <w:t>7777777 Don’t know</w:t>
      </w:r>
    </w:p>
    <w:p w14:paraId="722F2068" w14:textId="0AC1913B"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14FB1A90"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 xml:space="preserve"> </w:t>
      </w:r>
    </w:p>
    <w:p w14:paraId="0036C5A2" w14:textId="17B713D9"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a==</w:t>
      </w:r>
      <w:proofErr w:type="gramStart"/>
      <w:r w:rsidRPr="00366EC4">
        <w:rPr>
          <w:lang w:val="en-CA"/>
        </w:rPr>
        <w:t>1;</w:t>
      </w:r>
      <w:proofErr w:type="gramEnd"/>
      <w:r w:rsidRPr="00366EC4">
        <w:rPr>
          <w:lang w:val="en-CA"/>
        </w:rPr>
        <w:t xml:space="preserve"> DISPLAY ON SAME SCREEN]</w:t>
      </w:r>
    </w:p>
    <w:p w14:paraId="5048779F" w14:textId="13B27E9E" w:rsidR="003A0F3E" w:rsidRPr="00366EC4" w:rsidRDefault="002D6802" w:rsidP="002D6802">
      <w:pPr>
        <w:pStyle w:val="Paragraphedeliste"/>
        <w:numPr>
          <w:ilvl w:val="1"/>
          <w:numId w:val="2"/>
        </w:numPr>
        <w:ind w:left="0" w:firstLine="0"/>
        <w:rPr>
          <w:color w:val="000000" w:themeColor="text1"/>
          <w:lang w:val="en-CA"/>
        </w:rPr>
      </w:pPr>
      <w:r w:rsidRPr="00366EC4">
        <w:rPr>
          <w:color w:val="000000" w:themeColor="text1"/>
          <w:lang w:val="en-CA"/>
        </w:rPr>
        <w:t>Is it less than $1</w:t>
      </w:r>
      <w:r w:rsidR="00A115F6" w:rsidRPr="00366EC4">
        <w:rPr>
          <w:color w:val="000000" w:themeColor="text1"/>
          <w:lang w:val="en-CA"/>
        </w:rPr>
        <w:t>6</w:t>
      </w:r>
      <w:r w:rsidRPr="00366EC4">
        <w:rPr>
          <w:color w:val="000000" w:themeColor="text1"/>
          <w:lang w:val="en-CA"/>
        </w:rPr>
        <w:t>0,000?</w:t>
      </w:r>
    </w:p>
    <w:p w14:paraId="0721E935" w14:textId="77777777" w:rsidR="002D6802" w:rsidRPr="00366EC4" w:rsidRDefault="002D6802" w:rsidP="002D6802">
      <w:pPr>
        <w:rPr>
          <w:color w:val="000000" w:themeColor="text1"/>
          <w:lang w:val="en-CA"/>
        </w:rPr>
      </w:pPr>
      <w:r w:rsidRPr="00366EC4">
        <w:rPr>
          <w:color w:val="000000" w:themeColor="text1"/>
          <w:lang w:val="en-CA"/>
        </w:rPr>
        <w:t xml:space="preserve">1 Yes </w:t>
      </w:r>
    </w:p>
    <w:p w14:paraId="3AFC3AF8" w14:textId="77777777" w:rsidR="002D6802" w:rsidRPr="00366EC4" w:rsidRDefault="002D6802" w:rsidP="002D6802">
      <w:pPr>
        <w:rPr>
          <w:color w:val="000000" w:themeColor="text1"/>
          <w:lang w:val="en-CA"/>
        </w:rPr>
      </w:pPr>
      <w:r w:rsidRPr="00366EC4">
        <w:rPr>
          <w:color w:val="000000" w:themeColor="text1"/>
          <w:lang w:val="en-CA"/>
        </w:rPr>
        <w:t xml:space="preserve">2 No </w:t>
      </w:r>
    </w:p>
    <w:p w14:paraId="796F1614" w14:textId="77777777" w:rsidR="002D6802" w:rsidRPr="00366EC4" w:rsidRDefault="002D6802" w:rsidP="002D6802">
      <w:pPr>
        <w:rPr>
          <w:lang w:val="en-CA"/>
        </w:rPr>
      </w:pPr>
      <w:r w:rsidRPr="00366EC4">
        <w:rPr>
          <w:color w:val="000000" w:themeColor="text1"/>
          <w:lang w:val="en-CA"/>
        </w:rPr>
        <w:t>7777777 Don’t know</w:t>
      </w:r>
    </w:p>
    <w:p w14:paraId="35AF033D" w14:textId="3EED421A" w:rsidR="002D6802" w:rsidRPr="00366EC4" w:rsidRDefault="002D6802" w:rsidP="002D6802">
      <w:pPr>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161C0C4F" w14:textId="77777777" w:rsidR="002D6802" w:rsidRPr="00366EC4" w:rsidRDefault="003A0F3E" w:rsidP="002D6802">
      <w:pPr>
        <w:pStyle w:val="Paragraphedeliste"/>
        <w:ind w:left="0"/>
        <w:rPr>
          <w:color w:val="000000" w:themeColor="text1"/>
          <w:lang w:val="en-CA"/>
        </w:rPr>
      </w:pPr>
      <w:r w:rsidRPr="00366EC4">
        <w:rPr>
          <w:color w:val="000000" w:themeColor="text1"/>
          <w:lang w:val="en-CA"/>
        </w:rPr>
        <w:tab/>
      </w:r>
      <w:r w:rsidRPr="00366EC4">
        <w:rPr>
          <w:color w:val="000000" w:themeColor="text1"/>
          <w:lang w:val="en-CA"/>
        </w:rPr>
        <w:tab/>
      </w:r>
    </w:p>
    <w:p w14:paraId="4D1101AC" w14:textId="6A16B5EF"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b==</w:t>
      </w:r>
      <w:proofErr w:type="gramStart"/>
      <w:r w:rsidRPr="00366EC4">
        <w:rPr>
          <w:lang w:val="en-CA"/>
        </w:rPr>
        <w:t>1;</w:t>
      </w:r>
      <w:proofErr w:type="gramEnd"/>
      <w:r w:rsidRPr="00366EC4">
        <w:rPr>
          <w:lang w:val="en-CA"/>
        </w:rPr>
        <w:t xml:space="preserve"> DISPLAY ON SAME SCREEN]</w:t>
      </w:r>
    </w:p>
    <w:p w14:paraId="207A0E8F" w14:textId="77777777" w:rsidR="002D6802" w:rsidRPr="00366EC4" w:rsidRDefault="002D6802" w:rsidP="002D6802">
      <w:pPr>
        <w:pStyle w:val="Paragraphedeliste"/>
        <w:numPr>
          <w:ilvl w:val="1"/>
          <w:numId w:val="2"/>
        </w:numPr>
        <w:ind w:left="0" w:firstLine="0"/>
        <w:rPr>
          <w:color w:val="000000" w:themeColor="text1"/>
          <w:lang w:val="en-CA"/>
        </w:rPr>
      </w:pPr>
      <w:r w:rsidRPr="00366EC4">
        <w:rPr>
          <w:color w:val="000000" w:themeColor="text1"/>
          <w:lang w:val="en-CA"/>
        </w:rPr>
        <w:t>Is it more than $90,000?</w:t>
      </w:r>
    </w:p>
    <w:p w14:paraId="058D4D15" w14:textId="77777777" w:rsidR="002D6802" w:rsidRPr="00366EC4" w:rsidRDefault="002D6802" w:rsidP="002D6802">
      <w:pPr>
        <w:pStyle w:val="Paragraphedeliste"/>
        <w:ind w:left="0"/>
        <w:rPr>
          <w:color w:val="000000" w:themeColor="text1"/>
          <w:lang w:val="en-CA"/>
        </w:rPr>
      </w:pPr>
      <w:r w:rsidRPr="00366EC4">
        <w:rPr>
          <w:color w:val="000000" w:themeColor="text1"/>
          <w:lang w:val="en-CA"/>
        </w:rPr>
        <w:t xml:space="preserve">1 Yes </w:t>
      </w:r>
    </w:p>
    <w:p w14:paraId="18D2DCE6" w14:textId="77777777" w:rsidR="002D6802" w:rsidRPr="00366EC4" w:rsidRDefault="002D6802" w:rsidP="002D6802">
      <w:pPr>
        <w:rPr>
          <w:color w:val="000000" w:themeColor="text1"/>
          <w:lang w:val="en-CA"/>
        </w:rPr>
      </w:pPr>
      <w:r w:rsidRPr="00366EC4">
        <w:rPr>
          <w:color w:val="000000" w:themeColor="text1"/>
          <w:lang w:val="en-CA"/>
        </w:rPr>
        <w:t xml:space="preserve">2 No </w:t>
      </w:r>
    </w:p>
    <w:p w14:paraId="6C7114DB" w14:textId="77777777" w:rsidR="002D6802" w:rsidRPr="00366EC4" w:rsidRDefault="002D6802" w:rsidP="002D6802">
      <w:pPr>
        <w:rPr>
          <w:lang w:val="en-CA"/>
        </w:rPr>
      </w:pPr>
      <w:r w:rsidRPr="00366EC4">
        <w:rPr>
          <w:color w:val="000000" w:themeColor="text1"/>
          <w:lang w:val="en-CA"/>
        </w:rPr>
        <w:t>7777777 Don’t know</w:t>
      </w:r>
    </w:p>
    <w:p w14:paraId="493A0354" w14:textId="2F0DA5BB" w:rsidR="002D6802" w:rsidRPr="00366EC4" w:rsidRDefault="002D6802" w:rsidP="002D6802">
      <w:pPr>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519E8B66" w14:textId="77777777" w:rsidR="002D6802" w:rsidRPr="00366EC4" w:rsidRDefault="002D6802" w:rsidP="003A0F3E">
      <w:pPr>
        <w:ind w:firstLine="720"/>
        <w:outlineLvl w:val="0"/>
        <w:rPr>
          <w:color w:val="000000" w:themeColor="text1"/>
          <w:lang w:val="en-CA"/>
        </w:rPr>
      </w:pPr>
    </w:p>
    <w:p w14:paraId="4A56B8BF" w14:textId="42208B77" w:rsidR="002D6802" w:rsidRPr="00366EC4" w:rsidRDefault="002D6802" w:rsidP="002D6802">
      <w:pPr>
        <w:rPr>
          <w:lang w:val="en-CA"/>
        </w:rPr>
      </w:pPr>
      <w:r w:rsidRPr="00366EC4">
        <w:rPr>
          <w:lang w:val="en-CA"/>
        </w:rPr>
        <w:t>[ASK IF Q</w:t>
      </w:r>
      <w:r w:rsidR="004C3A95" w:rsidRPr="00366EC4">
        <w:rPr>
          <w:lang w:val="en-CA"/>
        </w:rPr>
        <w:t>24</w:t>
      </w:r>
      <w:r w:rsidRPr="00366EC4">
        <w:rPr>
          <w:lang w:val="en-CA"/>
        </w:rPr>
        <w:t>a==</w:t>
      </w:r>
      <w:proofErr w:type="gramStart"/>
      <w:r w:rsidRPr="00366EC4">
        <w:rPr>
          <w:lang w:val="en-CA"/>
        </w:rPr>
        <w:t>2;</w:t>
      </w:r>
      <w:proofErr w:type="gramEnd"/>
      <w:r w:rsidRPr="00366EC4">
        <w:rPr>
          <w:lang w:val="en-CA"/>
        </w:rPr>
        <w:t xml:space="preserve"> DISPLAY ON SAME SCREEN]</w:t>
      </w:r>
    </w:p>
    <w:p w14:paraId="7BFA586A" w14:textId="77777777" w:rsidR="002D6802" w:rsidRPr="00366EC4" w:rsidRDefault="003A0F3E" w:rsidP="00C507A5">
      <w:pPr>
        <w:pStyle w:val="Paragraphedeliste"/>
        <w:numPr>
          <w:ilvl w:val="1"/>
          <w:numId w:val="2"/>
        </w:numPr>
        <w:ind w:left="0" w:firstLine="0"/>
        <w:rPr>
          <w:color w:val="000000" w:themeColor="text1"/>
          <w:lang w:val="en-CA"/>
        </w:rPr>
      </w:pPr>
      <w:r w:rsidRPr="00366EC4">
        <w:rPr>
          <w:color w:val="000000" w:themeColor="text1"/>
          <w:lang w:val="en-CA"/>
        </w:rPr>
        <w:t>Is it more th</w:t>
      </w:r>
      <w:r w:rsidR="002D6802" w:rsidRPr="00366EC4">
        <w:rPr>
          <w:color w:val="000000" w:themeColor="text1"/>
          <w:lang w:val="en-CA"/>
        </w:rPr>
        <w:t>an $30,000?</w:t>
      </w:r>
    </w:p>
    <w:p w14:paraId="4E1EE354" w14:textId="77777777" w:rsidR="002D6802" w:rsidRPr="00366EC4" w:rsidRDefault="002D6802" w:rsidP="002D6802">
      <w:pPr>
        <w:rPr>
          <w:color w:val="000000" w:themeColor="text1"/>
          <w:lang w:val="en-CA"/>
        </w:rPr>
      </w:pPr>
      <w:r w:rsidRPr="00366EC4">
        <w:rPr>
          <w:color w:val="000000" w:themeColor="text1"/>
          <w:lang w:val="en-CA"/>
        </w:rPr>
        <w:t xml:space="preserve">1 Yes </w:t>
      </w:r>
    </w:p>
    <w:p w14:paraId="1203DB12" w14:textId="77777777" w:rsidR="002D6802" w:rsidRPr="00366EC4" w:rsidRDefault="002D6802" w:rsidP="002D6802">
      <w:pPr>
        <w:rPr>
          <w:color w:val="000000" w:themeColor="text1"/>
          <w:lang w:val="en-CA"/>
        </w:rPr>
      </w:pPr>
      <w:r w:rsidRPr="00366EC4">
        <w:rPr>
          <w:color w:val="000000" w:themeColor="text1"/>
          <w:lang w:val="en-CA"/>
        </w:rPr>
        <w:t xml:space="preserve">2 No </w:t>
      </w:r>
    </w:p>
    <w:p w14:paraId="38F7F4F1" w14:textId="77777777" w:rsidR="002D6802" w:rsidRPr="00366EC4" w:rsidRDefault="002D6802" w:rsidP="002D6802">
      <w:pPr>
        <w:rPr>
          <w:lang w:val="en-CA"/>
        </w:rPr>
      </w:pPr>
      <w:r w:rsidRPr="00366EC4">
        <w:rPr>
          <w:color w:val="000000" w:themeColor="text1"/>
          <w:lang w:val="en-CA"/>
        </w:rPr>
        <w:t>7777777 Don’t know</w:t>
      </w:r>
    </w:p>
    <w:p w14:paraId="1B7C8C42" w14:textId="399BB8F2" w:rsidR="002D6802" w:rsidRPr="00366EC4" w:rsidRDefault="002D6802" w:rsidP="002D6802">
      <w:pPr>
        <w:rPr>
          <w:color w:val="000000" w:themeColor="text1"/>
          <w:lang w:val="en-CA"/>
        </w:rPr>
      </w:pPr>
      <w:r w:rsidRPr="00366EC4">
        <w:rPr>
          <w:color w:val="000000" w:themeColor="text1"/>
          <w:lang w:val="en-CA"/>
        </w:rPr>
        <w:t xml:space="preserve">8888888 </w:t>
      </w:r>
      <w:r w:rsidR="00D11860" w:rsidRPr="00366EC4">
        <w:rPr>
          <w:color w:val="000000" w:themeColor="text1"/>
          <w:lang w:val="en-CA"/>
        </w:rPr>
        <w:t>Prefer not to say</w:t>
      </w:r>
    </w:p>
    <w:p w14:paraId="50653FC7" w14:textId="5AF01684" w:rsidR="004C227B" w:rsidRPr="00366EC4" w:rsidRDefault="004C227B" w:rsidP="002D6802">
      <w:pPr>
        <w:rPr>
          <w:color w:val="000000" w:themeColor="text1"/>
          <w:lang w:val="en-CA"/>
        </w:rPr>
      </w:pPr>
    </w:p>
    <w:p w14:paraId="4603F037" w14:textId="40EA675D" w:rsidR="004C227B" w:rsidRPr="00366EC4" w:rsidRDefault="004C227B" w:rsidP="004C227B">
      <w:pPr>
        <w:pStyle w:val="Paragraphedeliste"/>
        <w:numPr>
          <w:ilvl w:val="0"/>
          <w:numId w:val="2"/>
        </w:numPr>
      </w:pPr>
      <w:r w:rsidRPr="00366EC4">
        <w:t>Please indicate your financial planning areas of specialty (select all that apply</w:t>
      </w:r>
      <w:r w:rsidR="00876B9B" w:rsidRPr="00366EC4">
        <w:t>, if any</w:t>
      </w:r>
      <w:r w:rsidRPr="00366EC4">
        <w:t>).</w:t>
      </w:r>
    </w:p>
    <w:tbl>
      <w:tblPr>
        <w:tblStyle w:val="Grilledutableau"/>
        <w:tblW w:w="7655" w:type="dxa"/>
        <w:tblInd w:w="-147" w:type="dxa"/>
        <w:tblLayout w:type="fixed"/>
        <w:tblLook w:val="04A0" w:firstRow="1" w:lastRow="0" w:firstColumn="1" w:lastColumn="0" w:noHBand="0" w:noVBand="1"/>
      </w:tblPr>
      <w:tblGrid>
        <w:gridCol w:w="851"/>
        <w:gridCol w:w="5245"/>
        <w:gridCol w:w="1559"/>
      </w:tblGrid>
      <w:tr w:rsidR="004C227B" w:rsidRPr="00366EC4" w14:paraId="45094560" w14:textId="77777777" w:rsidTr="00EC47DB">
        <w:tc>
          <w:tcPr>
            <w:tcW w:w="851" w:type="dxa"/>
          </w:tcPr>
          <w:p w14:paraId="202354A2" w14:textId="27CD00C9" w:rsidR="004C227B" w:rsidRPr="00366EC4" w:rsidRDefault="004C227B" w:rsidP="004C3A95">
            <w:r w:rsidRPr="00366EC4">
              <w:t>Q2</w:t>
            </w:r>
            <w:r w:rsidR="00E71A75" w:rsidRPr="00366EC4">
              <w:t>5</w:t>
            </w:r>
            <w:r w:rsidRPr="00366EC4">
              <w:t>a</w:t>
            </w:r>
          </w:p>
        </w:tc>
        <w:tc>
          <w:tcPr>
            <w:tcW w:w="5245" w:type="dxa"/>
          </w:tcPr>
          <w:p w14:paraId="06729EDA" w14:textId="4233E441" w:rsidR="004C227B" w:rsidRPr="00366EC4" w:rsidRDefault="004C227B" w:rsidP="00066217">
            <w:r w:rsidRPr="00366EC4">
              <w:t>Agriculture / farm business planning</w:t>
            </w:r>
          </w:p>
        </w:tc>
        <w:tc>
          <w:tcPr>
            <w:tcW w:w="1559" w:type="dxa"/>
            <w:shd w:val="clear" w:color="auto" w:fill="auto"/>
            <w:vAlign w:val="center"/>
          </w:tcPr>
          <w:p w14:paraId="7644B60F" w14:textId="77777777" w:rsidR="004C227B" w:rsidRPr="00366EC4" w:rsidRDefault="00F80D66" w:rsidP="00066217">
            <w:pPr>
              <w:jc w:val="center"/>
            </w:pPr>
            <w:sdt>
              <w:sdtPr>
                <w:id w:val="1320239044"/>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11C3B1B0" w14:textId="77777777" w:rsidTr="00EC47DB">
        <w:tc>
          <w:tcPr>
            <w:tcW w:w="851" w:type="dxa"/>
          </w:tcPr>
          <w:p w14:paraId="0FB74B52" w14:textId="0A028DEC" w:rsidR="004C227B" w:rsidRPr="00366EC4" w:rsidRDefault="004C227B" w:rsidP="00066217">
            <w:r w:rsidRPr="00366EC4">
              <w:t>Q2</w:t>
            </w:r>
            <w:r w:rsidR="00E71A75" w:rsidRPr="00366EC4">
              <w:t>5</w:t>
            </w:r>
            <w:r w:rsidRPr="00366EC4">
              <w:t>b</w:t>
            </w:r>
          </w:p>
        </w:tc>
        <w:tc>
          <w:tcPr>
            <w:tcW w:w="5245" w:type="dxa"/>
          </w:tcPr>
          <w:p w14:paraId="05D13B4B" w14:textId="138D4013" w:rsidR="004C227B" w:rsidRPr="00366EC4" w:rsidRDefault="004C227B" w:rsidP="00273B0F">
            <w:pPr>
              <w:rPr>
                <w:lang w:val="en-CA"/>
              </w:rPr>
            </w:pPr>
            <w:r w:rsidRPr="00366EC4">
              <w:t>Credit counselling and bankruptcy</w:t>
            </w:r>
          </w:p>
        </w:tc>
        <w:tc>
          <w:tcPr>
            <w:tcW w:w="1559" w:type="dxa"/>
            <w:shd w:val="clear" w:color="auto" w:fill="auto"/>
            <w:vAlign w:val="center"/>
          </w:tcPr>
          <w:p w14:paraId="46DC700E" w14:textId="77777777" w:rsidR="004C227B" w:rsidRPr="00366EC4" w:rsidRDefault="00F80D66" w:rsidP="00066217">
            <w:pPr>
              <w:jc w:val="center"/>
            </w:pPr>
            <w:sdt>
              <w:sdtPr>
                <w:id w:val="-1923709940"/>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7D7F68E0" w14:textId="77777777" w:rsidTr="00EC47DB">
        <w:tc>
          <w:tcPr>
            <w:tcW w:w="851" w:type="dxa"/>
            <w:shd w:val="clear" w:color="auto" w:fill="auto"/>
          </w:tcPr>
          <w:p w14:paraId="1B84764B" w14:textId="7E46EB2A" w:rsidR="004C227B" w:rsidRPr="00366EC4" w:rsidRDefault="004C227B" w:rsidP="00066217">
            <w:r w:rsidRPr="00366EC4">
              <w:t>Q2</w:t>
            </w:r>
            <w:r w:rsidR="00E71A75" w:rsidRPr="00366EC4">
              <w:t>5</w:t>
            </w:r>
            <w:r w:rsidRPr="00366EC4">
              <w:t>c</w:t>
            </w:r>
          </w:p>
        </w:tc>
        <w:tc>
          <w:tcPr>
            <w:tcW w:w="5245" w:type="dxa"/>
          </w:tcPr>
          <w:p w14:paraId="43BAEE6B" w14:textId="18EF116C" w:rsidR="004C227B" w:rsidRPr="00366EC4" w:rsidRDefault="004C227B" w:rsidP="00066217">
            <w:pPr>
              <w:rPr>
                <w:lang w:val="en-CA"/>
              </w:rPr>
            </w:pPr>
            <w:r w:rsidRPr="00366EC4">
              <w:t>Cross-border and international planning</w:t>
            </w:r>
          </w:p>
        </w:tc>
        <w:tc>
          <w:tcPr>
            <w:tcW w:w="1559" w:type="dxa"/>
            <w:shd w:val="clear" w:color="auto" w:fill="auto"/>
            <w:vAlign w:val="center"/>
          </w:tcPr>
          <w:p w14:paraId="75594A2C" w14:textId="77777777" w:rsidR="004C227B" w:rsidRPr="00366EC4" w:rsidRDefault="00F80D66" w:rsidP="00066217">
            <w:pPr>
              <w:jc w:val="center"/>
            </w:pPr>
            <w:sdt>
              <w:sdtPr>
                <w:id w:val="792872018"/>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0B4738A" w14:textId="77777777" w:rsidTr="00EC47DB">
        <w:tc>
          <w:tcPr>
            <w:tcW w:w="851" w:type="dxa"/>
            <w:shd w:val="clear" w:color="auto" w:fill="auto"/>
          </w:tcPr>
          <w:p w14:paraId="1BE752FC" w14:textId="154950ED" w:rsidR="004C227B" w:rsidRPr="00366EC4" w:rsidRDefault="004C227B" w:rsidP="00066217">
            <w:r w:rsidRPr="00366EC4">
              <w:t>Q2</w:t>
            </w:r>
            <w:r w:rsidR="00E71A75" w:rsidRPr="00366EC4">
              <w:t>5</w:t>
            </w:r>
            <w:r w:rsidRPr="00366EC4">
              <w:t>d</w:t>
            </w:r>
          </w:p>
        </w:tc>
        <w:tc>
          <w:tcPr>
            <w:tcW w:w="5245" w:type="dxa"/>
          </w:tcPr>
          <w:p w14:paraId="14675FE5" w14:textId="7B180306" w:rsidR="004C227B" w:rsidRPr="00366EC4" w:rsidRDefault="004C227B" w:rsidP="00066217">
            <w:pPr>
              <w:rPr>
                <w:lang w:val="en-CA"/>
              </w:rPr>
            </w:pPr>
            <w:r w:rsidRPr="00366EC4">
              <w:t>Divorce and separation planning</w:t>
            </w:r>
          </w:p>
        </w:tc>
        <w:tc>
          <w:tcPr>
            <w:tcW w:w="1559" w:type="dxa"/>
            <w:shd w:val="clear" w:color="auto" w:fill="auto"/>
            <w:vAlign w:val="center"/>
          </w:tcPr>
          <w:p w14:paraId="5CD69F91" w14:textId="77777777" w:rsidR="004C227B" w:rsidRPr="00366EC4" w:rsidRDefault="00F80D66" w:rsidP="00066217">
            <w:pPr>
              <w:jc w:val="center"/>
            </w:pPr>
            <w:sdt>
              <w:sdtPr>
                <w:id w:val="1487201332"/>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4408178" w14:textId="77777777" w:rsidTr="00EC47DB">
        <w:tc>
          <w:tcPr>
            <w:tcW w:w="851" w:type="dxa"/>
          </w:tcPr>
          <w:p w14:paraId="15C14443" w14:textId="3845CD81" w:rsidR="004C227B" w:rsidRPr="00366EC4" w:rsidRDefault="004C227B" w:rsidP="00066217">
            <w:pPr>
              <w:rPr>
                <w:lang w:val="de-CH"/>
              </w:rPr>
            </w:pPr>
            <w:r w:rsidRPr="00366EC4">
              <w:t>Q2</w:t>
            </w:r>
            <w:r w:rsidR="00E71A75" w:rsidRPr="00366EC4">
              <w:t>5</w:t>
            </w:r>
            <w:r w:rsidRPr="00366EC4">
              <w:t>e</w:t>
            </w:r>
          </w:p>
        </w:tc>
        <w:tc>
          <w:tcPr>
            <w:tcW w:w="5245" w:type="dxa"/>
          </w:tcPr>
          <w:p w14:paraId="32646AA0" w14:textId="7282FD5F" w:rsidR="004C227B" w:rsidRPr="00366EC4" w:rsidRDefault="004C227B" w:rsidP="00066217">
            <w:r w:rsidRPr="00366EC4">
              <w:t>Education planning</w:t>
            </w:r>
          </w:p>
        </w:tc>
        <w:tc>
          <w:tcPr>
            <w:tcW w:w="1559" w:type="dxa"/>
            <w:shd w:val="clear" w:color="auto" w:fill="auto"/>
            <w:vAlign w:val="center"/>
          </w:tcPr>
          <w:p w14:paraId="515B3D03" w14:textId="77777777" w:rsidR="004C227B" w:rsidRPr="00366EC4" w:rsidRDefault="00F80D66" w:rsidP="00066217">
            <w:pPr>
              <w:jc w:val="center"/>
            </w:pPr>
            <w:sdt>
              <w:sdtPr>
                <w:id w:val="410128569"/>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9E8E6FA" w14:textId="77777777" w:rsidTr="00EC47DB">
        <w:tc>
          <w:tcPr>
            <w:tcW w:w="851" w:type="dxa"/>
          </w:tcPr>
          <w:p w14:paraId="29B3A938" w14:textId="6B4CB917" w:rsidR="004C227B" w:rsidRPr="00366EC4" w:rsidRDefault="004C227B" w:rsidP="00066217">
            <w:pPr>
              <w:rPr>
                <w:lang w:val="de-CH"/>
              </w:rPr>
            </w:pPr>
            <w:r w:rsidRPr="00366EC4">
              <w:t>Q2</w:t>
            </w:r>
            <w:r w:rsidR="00E71A75" w:rsidRPr="00366EC4">
              <w:t>5</w:t>
            </w:r>
            <w:r w:rsidRPr="00366EC4">
              <w:t>f</w:t>
            </w:r>
          </w:p>
        </w:tc>
        <w:tc>
          <w:tcPr>
            <w:tcW w:w="5245" w:type="dxa"/>
          </w:tcPr>
          <w:p w14:paraId="6C6F8DE7" w14:textId="2C0EF418" w:rsidR="004C227B" w:rsidRPr="00366EC4" w:rsidRDefault="004C227B" w:rsidP="00066217">
            <w:pPr>
              <w:rPr>
                <w:lang w:val="en-CA"/>
              </w:rPr>
            </w:pPr>
            <w:r w:rsidRPr="00366EC4">
              <w:t>Employee / Group benefit plans</w:t>
            </w:r>
          </w:p>
        </w:tc>
        <w:tc>
          <w:tcPr>
            <w:tcW w:w="1559" w:type="dxa"/>
            <w:shd w:val="clear" w:color="auto" w:fill="auto"/>
            <w:vAlign w:val="center"/>
          </w:tcPr>
          <w:p w14:paraId="0EA3B87A" w14:textId="77777777" w:rsidR="004C227B" w:rsidRPr="00366EC4" w:rsidRDefault="00F80D66" w:rsidP="00066217">
            <w:pPr>
              <w:jc w:val="center"/>
            </w:pPr>
            <w:sdt>
              <w:sdtPr>
                <w:id w:val="-509762553"/>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34F7AAB5" w14:textId="77777777" w:rsidTr="00EC47DB">
        <w:tc>
          <w:tcPr>
            <w:tcW w:w="851" w:type="dxa"/>
          </w:tcPr>
          <w:p w14:paraId="36F1E9AD" w14:textId="09D9E996" w:rsidR="004C227B" w:rsidRPr="00366EC4" w:rsidRDefault="004C227B" w:rsidP="004C3A95">
            <w:pPr>
              <w:rPr>
                <w:lang w:val="de-CH"/>
              </w:rPr>
            </w:pPr>
            <w:r w:rsidRPr="00366EC4">
              <w:t>Q2</w:t>
            </w:r>
            <w:r w:rsidR="00E71A75" w:rsidRPr="00366EC4">
              <w:t>5</w:t>
            </w:r>
            <w:r w:rsidRPr="00366EC4">
              <w:t>g</w:t>
            </w:r>
          </w:p>
        </w:tc>
        <w:tc>
          <w:tcPr>
            <w:tcW w:w="5245" w:type="dxa"/>
          </w:tcPr>
          <w:p w14:paraId="799E580D" w14:textId="1E7DA31D" w:rsidR="004C227B" w:rsidRPr="00366EC4" w:rsidRDefault="004C227B" w:rsidP="00066217">
            <w:r w:rsidRPr="00366EC4">
              <w:t>Estate planning</w:t>
            </w:r>
          </w:p>
        </w:tc>
        <w:tc>
          <w:tcPr>
            <w:tcW w:w="1559" w:type="dxa"/>
            <w:shd w:val="clear" w:color="auto" w:fill="auto"/>
            <w:vAlign w:val="center"/>
          </w:tcPr>
          <w:p w14:paraId="4AA4F27E" w14:textId="77777777" w:rsidR="004C227B" w:rsidRPr="00366EC4" w:rsidRDefault="00F80D66" w:rsidP="00066217">
            <w:pPr>
              <w:jc w:val="center"/>
            </w:pPr>
            <w:sdt>
              <w:sdtPr>
                <w:id w:val="-114599407"/>
                <w14:checkbox>
                  <w14:checked w14:val="0"/>
                  <w14:checkedState w14:val="2612" w14:font="MS Gothic"/>
                  <w14:uncheckedState w14:val="2610" w14:font="MS Gothic"/>
                </w14:checkbox>
              </w:sdtPr>
              <w:sdtEndPr/>
              <w:sdtContent>
                <w:r w:rsidR="004C227B" w:rsidRPr="00366EC4">
                  <w:rPr>
                    <w:rFonts w:ascii="MS Gothic" w:eastAsia="MS Gothic" w:hAnsi="MS Gothic" w:hint="eastAsia"/>
                  </w:rPr>
                  <w:t>☐</w:t>
                </w:r>
              </w:sdtContent>
            </w:sdt>
          </w:p>
        </w:tc>
      </w:tr>
      <w:tr w:rsidR="004C227B" w:rsidRPr="00366EC4" w14:paraId="719F44B2" w14:textId="77777777" w:rsidTr="00EC47DB">
        <w:tc>
          <w:tcPr>
            <w:tcW w:w="851" w:type="dxa"/>
          </w:tcPr>
          <w:p w14:paraId="50A7B35F" w14:textId="0AFFE23A" w:rsidR="004C227B" w:rsidRPr="00366EC4" w:rsidRDefault="00E71A75" w:rsidP="00066217">
            <w:r w:rsidRPr="00366EC4">
              <w:t>Q25</w:t>
            </w:r>
            <w:r w:rsidR="00273B0F" w:rsidRPr="00366EC4">
              <w:t>h</w:t>
            </w:r>
          </w:p>
        </w:tc>
        <w:tc>
          <w:tcPr>
            <w:tcW w:w="5245" w:type="dxa"/>
          </w:tcPr>
          <w:p w14:paraId="4C992418" w14:textId="369D5720" w:rsidR="004C227B" w:rsidRPr="00366EC4" w:rsidRDefault="004C227B" w:rsidP="00066217">
            <w:r w:rsidRPr="00366EC4">
              <w:t>Executive compensation and benefits</w:t>
            </w:r>
          </w:p>
        </w:tc>
        <w:tc>
          <w:tcPr>
            <w:tcW w:w="1559" w:type="dxa"/>
            <w:shd w:val="clear" w:color="auto" w:fill="auto"/>
            <w:vAlign w:val="center"/>
          </w:tcPr>
          <w:p w14:paraId="2A0A8BBB" w14:textId="1F8E32CA" w:rsidR="004C227B" w:rsidRPr="00366EC4" w:rsidRDefault="00F80D66" w:rsidP="00066217">
            <w:pPr>
              <w:jc w:val="center"/>
            </w:pPr>
            <w:sdt>
              <w:sdtPr>
                <w:id w:val="2067989020"/>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34295167" w14:textId="77777777" w:rsidTr="00EC47DB">
        <w:tc>
          <w:tcPr>
            <w:tcW w:w="851" w:type="dxa"/>
          </w:tcPr>
          <w:p w14:paraId="055AAD07" w14:textId="1CA13BFE" w:rsidR="00273B0F" w:rsidRPr="00366EC4" w:rsidRDefault="00E71A75" w:rsidP="00273B0F">
            <w:r w:rsidRPr="00366EC4">
              <w:lastRenderedPageBreak/>
              <w:t>Q25</w:t>
            </w:r>
            <w:r w:rsidR="00273B0F" w:rsidRPr="00366EC4">
              <w:t>i</w:t>
            </w:r>
          </w:p>
        </w:tc>
        <w:tc>
          <w:tcPr>
            <w:tcW w:w="5245" w:type="dxa"/>
          </w:tcPr>
          <w:p w14:paraId="02AC882A" w14:textId="1E8AC713" w:rsidR="00273B0F" w:rsidRPr="00366EC4" w:rsidRDefault="00273B0F" w:rsidP="00273B0F">
            <w:r w:rsidRPr="00366EC4">
              <w:t>Insurance planning</w:t>
            </w:r>
          </w:p>
        </w:tc>
        <w:tc>
          <w:tcPr>
            <w:tcW w:w="1559" w:type="dxa"/>
            <w:shd w:val="clear" w:color="auto" w:fill="auto"/>
            <w:vAlign w:val="center"/>
          </w:tcPr>
          <w:p w14:paraId="2FF06396" w14:textId="106082D3" w:rsidR="00273B0F" w:rsidRPr="00366EC4" w:rsidRDefault="00F80D66" w:rsidP="00273B0F">
            <w:pPr>
              <w:jc w:val="center"/>
            </w:pPr>
            <w:sdt>
              <w:sdtPr>
                <w:id w:val="-1266916965"/>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7CAF5E7B" w14:textId="77777777" w:rsidTr="00EC47DB">
        <w:tc>
          <w:tcPr>
            <w:tcW w:w="851" w:type="dxa"/>
          </w:tcPr>
          <w:p w14:paraId="55128131" w14:textId="0F0302EE" w:rsidR="00273B0F" w:rsidRPr="00366EC4" w:rsidRDefault="00E71A75" w:rsidP="00273B0F">
            <w:r w:rsidRPr="00366EC4">
              <w:t>Q25</w:t>
            </w:r>
            <w:r w:rsidR="00273B0F" w:rsidRPr="00366EC4">
              <w:t>j</w:t>
            </w:r>
          </w:p>
        </w:tc>
        <w:tc>
          <w:tcPr>
            <w:tcW w:w="5245" w:type="dxa"/>
          </w:tcPr>
          <w:p w14:paraId="41F30CB1" w14:textId="1C6EFA6F" w:rsidR="00273B0F" w:rsidRPr="00366EC4" w:rsidRDefault="00273B0F" w:rsidP="00273B0F">
            <w:r w:rsidRPr="00366EC4">
              <w:t>Investment planning</w:t>
            </w:r>
          </w:p>
        </w:tc>
        <w:tc>
          <w:tcPr>
            <w:tcW w:w="1559" w:type="dxa"/>
            <w:shd w:val="clear" w:color="auto" w:fill="auto"/>
            <w:vAlign w:val="center"/>
          </w:tcPr>
          <w:p w14:paraId="243ABE9D" w14:textId="61879C03" w:rsidR="00273B0F" w:rsidRPr="00366EC4" w:rsidRDefault="00F80D66" w:rsidP="00273B0F">
            <w:pPr>
              <w:jc w:val="center"/>
            </w:pPr>
            <w:sdt>
              <w:sdtPr>
                <w:id w:val="-990711661"/>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7EF319AA" w14:textId="77777777" w:rsidTr="00EC47DB">
        <w:tc>
          <w:tcPr>
            <w:tcW w:w="851" w:type="dxa"/>
          </w:tcPr>
          <w:p w14:paraId="558B85FF" w14:textId="778EC32A" w:rsidR="00273B0F" w:rsidRPr="00366EC4" w:rsidRDefault="00E71A75" w:rsidP="00273B0F">
            <w:r w:rsidRPr="00366EC4">
              <w:t>Q25</w:t>
            </w:r>
            <w:r w:rsidR="00273B0F" w:rsidRPr="00366EC4">
              <w:t>k</w:t>
            </w:r>
          </w:p>
        </w:tc>
        <w:tc>
          <w:tcPr>
            <w:tcW w:w="5245" w:type="dxa"/>
          </w:tcPr>
          <w:p w14:paraId="64A06B11" w14:textId="6269AED7" w:rsidR="00273B0F" w:rsidRPr="00366EC4" w:rsidRDefault="00273B0F" w:rsidP="00273B0F">
            <w:r w:rsidRPr="00366EC4">
              <w:t>Mortgages and debt planning</w:t>
            </w:r>
          </w:p>
        </w:tc>
        <w:tc>
          <w:tcPr>
            <w:tcW w:w="1559" w:type="dxa"/>
            <w:shd w:val="clear" w:color="auto" w:fill="auto"/>
            <w:vAlign w:val="center"/>
          </w:tcPr>
          <w:p w14:paraId="7938466F" w14:textId="2A79043F" w:rsidR="00273B0F" w:rsidRPr="00366EC4" w:rsidRDefault="00F80D66" w:rsidP="00273B0F">
            <w:pPr>
              <w:jc w:val="center"/>
            </w:pPr>
            <w:sdt>
              <w:sdtPr>
                <w:id w:val="-1422100510"/>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09328F0D" w14:textId="77777777" w:rsidTr="00EC47DB">
        <w:tc>
          <w:tcPr>
            <w:tcW w:w="851" w:type="dxa"/>
          </w:tcPr>
          <w:p w14:paraId="0B1B90DF" w14:textId="435E0663" w:rsidR="00273B0F" w:rsidRPr="00366EC4" w:rsidRDefault="00E71A75" w:rsidP="00273B0F">
            <w:r w:rsidRPr="00366EC4">
              <w:t>Q25</w:t>
            </w:r>
            <w:r w:rsidR="00273B0F" w:rsidRPr="00366EC4">
              <w:t>l</w:t>
            </w:r>
          </w:p>
        </w:tc>
        <w:tc>
          <w:tcPr>
            <w:tcW w:w="5245" w:type="dxa"/>
          </w:tcPr>
          <w:p w14:paraId="3B916B0B" w14:textId="06200906" w:rsidR="00273B0F" w:rsidRPr="00366EC4" w:rsidRDefault="00273B0F" w:rsidP="00273B0F">
            <w:r w:rsidRPr="00366EC4">
              <w:t>Planning for those with disabilities</w:t>
            </w:r>
          </w:p>
        </w:tc>
        <w:tc>
          <w:tcPr>
            <w:tcW w:w="1559" w:type="dxa"/>
            <w:shd w:val="clear" w:color="auto" w:fill="auto"/>
            <w:vAlign w:val="center"/>
          </w:tcPr>
          <w:p w14:paraId="54C44908" w14:textId="7FA4A09A" w:rsidR="00273B0F" w:rsidRPr="00366EC4" w:rsidRDefault="00F80D66" w:rsidP="00273B0F">
            <w:pPr>
              <w:jc w:val="center"/>
            </w:pPr>
            <w:sdt>
              <w:sdtPr>
                <w:id w:val="1752470691"/>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14F61BE7" w14:textId="77777777" w:rsidTr="00EC47DB">
        <w:tc>
          <w:tcPr>
            <w:tcW w:w="851" w:type="dxa"/>
          </w:tcPr>
          <w:p w14:paraId="37977491" w14:textId="676ED3CC" w:rsidR="00273B0F" w:rsidRPr="00366EC4" w:rsidRDefault="00E71A75" w:rsidP="00273B0F">
            <w:r w:rsidRPr="00366EC4">
              <w:t>Q25</w:t>
            </w:r>
            <w:r w:rsidR="00273B0F" w:rsidRPr="00366EC4">
              <w:t>m</w:t>
            </w:r>
          </w:p>
        </w:tc>
        <w:tc>
          <w:tcPr>
            <w:tcW w:w="5245" w:type="dxa"/>
          </w:tcPr>
          <w:p w14:paraId="485FAC9A" w14:textId="59B6659B" w:rsidR="00273B0F" w:rsidRPr="00366EC4" w:rsidRDefault="00273B0F" w:rsidP="00273B0F">
            <w:r w:rsidRPr="00366EC4">
              <w:t>Private banking</w:t>
            </w:r>
          </w:p>
        </w:tc>
        <w:tc>
          <w:tcPr>
            <w:tcW w:w="1559" w:type="dxa"/>
            <w:shd w:val="clear" w:color="auto" w:fill="auto"/>
            <w:vAlign w:val="center"/>
          </w:tcPr>
          <w:p w14:paraId="196D6631" w14:textId="69B22B3B" w:rsidR="00273B0F" w:rsidRPr="00366EC4" w:rsidRDefault="00F80D66" w:rsidP="00273B0F">
            <w:pPr>
              <w:jc w:val="center"/>
            </w:pPr>
            <w:sdt>
              <w:sdtPr>
                <w:id w:val="-1734848140"/>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794B3DF3" w14:textId="77777777" w:rsidTr="00EC47DB">
        <w:tc>
          <w:tcPr>
            <w:tcW w:w="851" w:type="dxa"/>
          </w:tcPr>
          <w:p w14:paraId="4A80E0FE" w14:textId="2FA42565" w:rsidR="00273B0F" w:rsidRPr="00366EC4" w:rsidRDefault="00E71A75" w:rsidP="00273B0F">
            <w:r w:rsidRPr="00366EC4">
              <w:t>Q25</w:t>
            </w:r>
            <w:r w:rsidR="00273B0F" w:rsidRPr="00366EC4">
              <w:t>n</w:t>
            </w:r>
          </w:p>
        </w:tc>
        <w:tc>
          <w:tcPr>
            <w:tcW w:w="5245" w:type="dxa"/>
          </w:tcPr>
          <w:p w14:paraId="4D443F9F" w14:textId="781B9FCF" w:rsidR="00273B0F" w:rsidRPr="00366EC4" w:rsidRDefault="00273B0F" w:rsidP="00273B0F">
            <w:r w:rsidRPr="00366EC4">
              <w:t>Responsible investing</w:t>
            </w:r>
          </w:p>
        </w:tc>
        <w:tc>
          <w:tcPr>
            <w:tcW w:w="1559" w:type="dxa"/>
            <w:shd w:val="clear" w:color="auto" w:fill="auto"/>
            <w:vAlign w:val="center"/>
          </w:tcPr>
          <w:p w14:paraId="4E499E50" w14:textId="733156DD" w:rsidR="00273B0F" w:rsidRPr="00366EC4" w:rsidRDefault="00F80D66" w:rsidP="00273B0F">
            <w:pPr>
              <w:jc w:val="center"/>
            </w:pPr>
            <w:sdt>
              <w:sdtPr>
                <w:id w:val="911119304"/>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6F289D81" w14:textId="77777777" w:rsidTr="00EC47DB">
        <w:tc>
          <w:tcPr>
            <w:tcW w:w="851" w:type="dxa"/>
          </w:tcPr>
          <w:p w14:paraId="2674DE11" w14:textId="432DA217" w:rsidR="00273B0F" w:rsidRPr="00366EC4" w:rsidRDefault="00273B0F" w:rsidP="004C3A95">
            <w:r w:rsidRPr="00366EC4">
              <w:t>Q2</w:t>
            </w:r>
            <w:r w:rsidR="00E71A75" w:rsidRPr="00366EC4">
              <w:t>5</w:t>
            </w:r>
            <w:r w:rsidRPr="00366EC4">
              <w:t>o</w:t>
            </w:r>
          </w:p>
        </w:tc>
        <w:tc>
          <w:tcPr>
            <w:tcW w:w="5245" w:type="dxa"/>
          </w:tcPr>
          <w:p w14:paraId="6C780173" w14:textId="44AFAEC0" w:rsidR="00273B0F" w:rsidRPr="00366EC4" w:rsidRDefault="00273B0F" w:rsidP="00273B0F">
            <w:r w:rsidRPr="00366EC4">
              <w:t>Retirement planning</w:t>
            </w:r>
          </w:p>
        </w:tc>
        <w:tc>
          <w:tcPr>
            <w:tcW w:w="1559" w:type="dxa"/>
            <w:shd w:val="clear" w:color="auto" w:fill="auto"/>
            <w:vAlign w:val="center"/>
          </w:tcPr>
          <w:p w14:paraId="52DC795C" w14:textId="46DE53B9" w:rsidR="00273B0F" w:rsidRPr="00366EC4" w:rsidRDefault="00F80D66" w:rsidP="00273B0F">
            <w:pPr>
              <w:jc w:val="center"/>
            </w:pPr>
            <w:sdt>
              <w:sdtPr>
                <w:id w:val="-956024515"/>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5C9C39B3" w14:textId="77777777" w:rsidTr="00EC47DB">
        <w:tc>
          <w:tcPr>
            <w:tcW w:w="851" w:type="dxa"/>
          </w:tcPr>
          <w:p w14:paraId="32C24838" w14:textId="57F7594C" w:rsidR="00273B0F" w:rsidRPr="00366EC4" w:rsidRDefault="00E71A75" w:rsidP="00273B0F">
            <w:r w:rsidRPr="00366EC4">
              <w:t>Q25</w:t>
            </w:r>
            <w:r w:rsidR="00273B0F" w:rsidRPr="00366EC4">
              <w:t>p</w:t>
            </w:r>
          </w:p>
        </w:tc>
        <w:tc>
          <w:tcPr>
            <w:tcW w:w="5245" w:type="dxa"/>
          </w:tcPr>
          <w:p w14:paraId="62594B82" w14:textId="622FC98C" w:rsidR="00273B0F" w:rsidRPr="00366EC4" w:rsidRDefault="00273B0F" w:rsidP="00273B0F">
            <w:r w:rsidRPr="00366EC4">
              <w:t>Small business planning</w:t>
            </w:r>
          </w:p>
        </w:tc>
        <w:tc>
          <w:tcPr>
            <w:tcW w:w="1559" w:type="dxa"/>
            <w:shd w:val="clear" w:color="auto" w:fill="auto"/>
            <w:vAlign w:val="center"/>
          </w:tcPr>
          <w:p w14:paraId="16B298CA" w14:textId="446F7D55" w:rsidR="00273B0F" w:rsidRPr="00366EC4" w:rsidRDefault="00F80D66" w:rsidP="00273B0F">
            <w:pPr>
              <w:jc w:val="center"/>
            </w:pPr>
            <w:sdt>
              <w:sdtPr>
                <w:id w:val="-1354115613"/>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04331950" w14:textId="77777777" w:rsidTr="00EC47DB">
        <w:tc>
          <w:tcPr>
            <w:tcW w:w="851" w:type="dxa"/>
          </w:tcPr>
          <w:p w14:paraId="1F98DF75" w14:textId="2A8182D7" w:rsidR="00273B0F" w:rsidRPr="00366EC4" w:rsidRDefault="00E71A75" w:rsidP="00273B0F">
            <w:r w:rsidRPr="00366EC4">
              <w:t>Q25</w:t>
            </w:r>
            <w:r w:rsidR="00273B0F" w:rsidRPr="00366EC4">
              <w:t>q</w:t>
            </w:r>
          </w:p>
        </w:tc>
        <w:tc>
          <w:tcPr>
            <w:tcW w:w="5245" w:type="dxa"/>
          </w:tcPr>
          <w:p w14:paraId="46C160FF" w14:textId="4B59F0EA" w:rsidR="00273B0F" w:rsidRPr="00366EC4" w:rsidRDefault="00273B0F" w:rsidP="00273B0F">
            <w:r w:rsidRPr="00366EC4">
              <w:t>Succession planning</w:t>
            </w:r>
          </w:p>
        </w:tc>
        <w:tc>
          <w:tcPr>
            <w:tcW w:w="1559" w:type="dxa"/>
            <w:shd w:val="clear" w:color="auto" w:fill="auto"/>
            <w:vAlign w:val="center"/>
          </w:tcPr>
          <w:p w14:paraId="03B2FA25" w14:textId="04280D6F" w:rsidR="00273B0F" w:rsidRPr="00366EC4" w:rsidRDefault="00F80D66" w:rsidP="00273B0F">
            <w:pPr>
              <w:jc w:val="center"/>
            </w:pPr>
            <w:sdt>
              <w:sdtPr>
                <w:id w:val="-642663248"/>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r w:rsidR="00273B0F" w:rsidRPr="00366EC4" w14:paraId="33A4FF54" w14:textId="77777777" w:rsidTr="00EC47DB">
        <w:tc>
          <w:tcPr>
            <w:tcW w:w="851" w:type="dxa"/>
          </w:tcPr>
          <w:p w14:paraId="1E24399B" w14:textId="2AFEAD5D" w:rsidR="00273B0F" w:rsidRPr="00366EC4" w:rsidRDefault="00E71A75" w:rsidP="00273B0F">
            <w:r w:rsidRPr="00366EC4">
              <w:t>Q25</w:t>
            </w:r>
            <w:r w:rsidR="00273B0F" w:rsidRPr="00366EC4">
              <w:t>r</w:t>
            </w:r>
          </w:p>
        </w:tc>
        <w:tc>
          <w:tcPr>
            <w:tcW w:w="5245" w:type="dxa"/>
          </w:tcPr>
          <w:p w14:paraId="6EC2C3FA" w14:textId="06FC8CD5" w:rsidR="00273B0F" w:rsidRPr="00366EC4" w:rsidRDefault="00273B0F" w:rsidP="00273B0F">
            <w:r w:rsidRPr="00366EC4">
              <w:t>Tax planning</w:t>
            </w:r>
          </w:p>
        </w:tc>
        <w:tc>
          <w:tcPr>
            <w:tcW w:w="1559" w:type="dxa"/>
            <w:shd w:val="clear" w:color="auto" w:fill="auto"/>
            <w:vAlign w:val="center"/>
          </w:tcPr>
          <w:p w14:paraId="40E53166" w14:textId="0F980FDA" w:rsidR="00273B0F" w:rsidRPr="00366EC4" w:rsidRDefault="00F80D66" w:rsidP="00273B0F">
            <w:pPr>
              <w:jc w:val="center"/>
            </w:pPr>
            <w:sdt>
              <w:sdtPr>
                <w:id w:val="333956043"/>
                <w14:checkbox>
                  <w14:checked w14:val="0"/>
                  <w14:checkedState w14:val="2612" w14:font="MS Gothic"/>
                  <w14:uncheckedState w14:val="2610" w14:font="MS Gothic"/>
                </w14:checkbox>
              </w:sdtPr>
              <w:sdtEndPr/>
              <w:sdtContent>
                <w:r w:rsidR="00273B0F" w:rsidRPr="00366EC4">
                  <w:rPr>
                    <w:rFonts w:ascii="MS Gothic" w:eastAsia="MS Gothic" w:hAnsi="MS Gothic" w:hint="eastAsia"/>
                  </w:rPr>
                  <w:t>☐</w:t>
                </w:r>
              </w:sdtContent>
            </w:sdt>
          </w:p>
        </w:tc>
      </w:tr>
    </w:tbl>
    <w:p w14:paraId="1C5CC0EA" w14:textId="77777777" w:rsidR="004C227B" w:rsidRPr="00366EC4" w:rsidRDefault="004C227B" w:rsidP="004C227B">
      <w:r w:rsidRPr="00366EC4">
        <w:t>[WE NEED A CHECKBOX OF SOME SORT IN THE THIRD COLUMN AND SAVE RESPONSES AS ONE BINARY VARIABLES PER SUB-QUESTION THAT TAKE THE VALUE 1 WHEN CHECKED AND ZERO WHEN UNCHECKED.]</w:t>
      </w:r>
    </w:p>
    <w:p w14:paraId="39D36969" w14:textId="77777777" w:rsidR="004C227B" w:rsidRPr="00366EC4" w:rsidRDefault="004C227B" w:rsidP="002D6802">
      <w:pPr>
        <w:rPr>
          <w:color w:val="000000" w:themeColor="text1"/>
        </w:rPr>
      </w:pPr>
    </w:p>
    <w:bookmarkEnd w:id="7"/>
    <w:bookmarkEnd w:id="8"/>
    <w:bookmarkEnd w:id="9"/>
    <w:p w14:paraId="49008AA7" w14:textId="7B8C2543" w:rsidR="000F256B" w:rsidRPr="00366EC4" w:rsidRDefault="000F256B" w:rsidP="000F256B">
      <w:pPr>
        <w:pStyle w:val="Paragraphedeliste"/>
        <w:numPr>
          <w:ilvl w:val="0"/>
          <w:numId w:val="2"/>
        </w:numPr>
      </w:pPr>
      <w:r w:rsidRPr="00366EC4">
        <w:t xml:space="preserve">Please select </w:t>
      </w:r>
      <w:proofErr w:type="gramStart"/>
      <w:r w:rsidRPr="00366EC4">
        <w:t>all of</w:t>
      </w:r>
      <w:proofErr w:type="gramEnd"/>
      <w:r w:rsidRPr="00366EC4">
        <w:t xml:space="preserve"> the following products that you own yourself</w:t>
      </w:r>
      <w:r w:rsidR="00876B9B" w:rsidRPr="00366EC4">
        <w:t>, if any</w:t>
      </w:r>
      <w:r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503F25" w:rsidRPr="00366EC4" w14:paraId="46AEF717" w14:textId="77777777" w:rsidTr="00F826E7">
        <w:tc>
          <w:tcPr>
            <w:tcW w:w="777" w:type="dxa"/>
          </w:tcPr>
          <w:p w14:paraId="4776441C" w14:textId="08C83DDB" w:rsidR="00503F25" w:rsidRPr="00366EC4" w:rsidRDefault="00503F25" w:rsidP="00503F25">
            <w:r w:rsidRPr="00366EC4">
              <w:t>Q2</w:t>
            </w:r>
            <w:r w:rsidR="00E71A75" w:rsidRPr="00366EC4">
              <w:t>6</w:t>
            </w:r>
            <w:r w:rsidRPr="00366EC4">
              <w:t>a</w:t>
            </w:r>
          </w:p>
        </w:tc>
        <w:tc>
          <w:tcPr>
            <w:tcW w:w="5319" w:type="dxa"/>
          </w:tcPr>
          <w:p w14:paraId="1F1FC389" w14:textId="202A5401" w:rsidR="00503F25" w:rsidRPr="00366EC4" w:rsidRDefault="00503F25" w:rsidP="00503F25">
            <w:r w:rsidRPr="00366EC4">
              <w:t>Universal life insurance</w:t>
            </w:r>
          </w:p>
        </w:tc>
        <w:tc>
          <w:tcPr>
            <w:tcW w:w="1559" w:type="dxa"/>
            <w:shd w:val="clear" w:color="auto" w:fill="auto"/>
            <w:vAlign w:val="center"/>
          </w:tcPr>
          <w:p w14:paraId="209D1EB0" w14:textId="5F63DE5C" w:rsidR="00503F25" w:rsidRPr="00366EC4" w:rsidRDefault="00F80D66" w:rsidP="00503F25">
            <w:pPr>
              <w:jc w:val="center"/>
            </w:pPr>
            <w:sdt>
              <w:sdtPr>
                <w:id w:val="-213581440"/>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04D7FCC" w14:textId="77777777" w:rsidTr="00F826E7">
        <w:tc>
          <w:tcPr>
            <w:tcW w:w="777" w:type="dxa"/>
          </w:tcPr>
          <w:p w14:paraId="414A0D30" w14:textId="62D2A448" w:rsidR="00503F25" w:rsidRPr="00366EC4" w:rsidRDefault="00503F25" w:rsidP="00503F25">
            <w:r w:rsidRPr="00366EC4">
              <w:t>Q2</w:t>
            </w:r>
            <w:r w:rsidR="00E71A75" w:rsidRPr="00366EC4">
              <w:t>6</w:t>
            </w:r>
            <w:r w:rsidRPr="00366EC4">
              <w:t>b</w:t>
            </w:r>
          </w:p>
        </w:tc>
        <w:tc>
          <w:tcPr>
            <w:tcW w:w="5319" w:type="dxa"/>
          </w:tcPr>
          <w:p w14:paraId="50E8D07D" w14:textId="336BC2BB" w:rsidR="00503F25" w:rsidRPr="00366EC4" w:rsidRDefault="00503F25" w:rsidP="00503F25">
            <w:pPr>
              <w:rPr>
                <w:lang w:val="en-CA"/>
              </w:rPr>
            </w:pPr>
            <w:r w:rsidRPr="00366EC4">
              <w:rPr>
                <w:lang w:val="en-CA"/>
              </w:rPr>
              <w:t>Mutual funds</w:t>
            </w:r>
          </w:p>
        </w:tc>
        <w:tc>
          <w:tcPr>
            <w:tcW w:w="1559" w:type="dxa"/>
            <w:shd w:val="clear" w:color="auto" w:fill="auto"/>
            <w:vAlign w:val="center"/>
          </w:tcPr>
          <w:p w14:paraId="0E933463" w14:textId="03C6838F" w:rsidR="00503F25" w:rsidRPr="00366EC4" w:rsidRDefault="00F80D66" w:rsidP="00503F25">
            <w:pPr>
              <w:jc w:val="center"/>
            </w:pPr>
            <w:sdt>
              <w:sdtPr>
                <w:id w:val="-675349457"/>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1D26FC19" w14:textId="77777777" w:rsidTr="00F826E7">
        <w:tc>
          <w:tcPr>
            <w:tcW w:w="777" w:type="dxa"/>
            <w:shd w:val="clear" w:color="auto" w:fill="auto"/>
          </w:tcPr>
          <w:p w14:paraId="782C9A09" w14:textId="46736E26" w:rsidR="00503F25" w:rsidRPr="00366EC4" w:rsidRDefault="00503F25" w:rsidP="00503F25">
            <w:r w:rsidRPr="00366EC4">
              <w:t>Q2</w:t>
            </w:r>
            <w:r w:rsidR="00E71A75" w:rsidRPr="00366EC4">
              <w:t>6</w:t>
            </w:r>
            <w:r w:rsidRPr="00366EC4">
              <w:t>c</w:t>
            </w:r>
          </w:p>
        </w:tc>
        <w:tc>
          <w:tcPr>
            <w:tcW w:w="5319" w:type="dxa"/>
          </w:tcPr>
          <w:p w14:paraId="621E3ECF" w14:textId="3A334838" w:rsidR="00503F25" w:rsidRPr="00366EC4" w:rsidRDefault="00F235F7" w:rsidP="001877BF">
            <w:pPr>
              <w:rPr>
                <w:lang w:val="en-CA"/>
              </w:rPr>
            </w:pPr>
            <w:r w:rsidRPr="00366EC4">
              <w:rPr>
                <w:lang w:val="en-CA"/>
              </w:rPr>
              <w:t>Segregated funds</w:t>
            </w:r>
          </w:p>
        </w:tc>
        <w:tc>
          <w:tcPr>
            <w:tcW w:w="1559" w:type="dxa"/>
            <w:shd w:val="clear" w:color="auto" w:fill="auto"/>
            <w:vAlign w:val="center"/>
          </w:tcPr>
          <w:p w14:paraId="3D5C68A3" w14:textId="76D49F74" w:rsidR="00503F25" w:rsidRPr="00366EC4" w:rsidRDefault="00F80D66" w:rsidP="00503F25">
            <w:pPr>
              <w:jc w:val="center"/>
            </w:pPr>
            <w:sdt>
              <w:sdtPr>
                <w:id w:val="-18853088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501162C5" w14:textId="77777777" w:rsidTr="00F826E7">
        <w:tc>
          <w:tcPr>
            <w:tcW w:w="777" w:type="dxa"/>
            <w:shd w:val="clear" w:color="auto" w:fill="auto"/>
          </w:tcPr>
          <w:p w14:paraId="7BA21E79" w14:textId="04B4CA24" w:rsidR="00503F25" w:rsidRPr="00366EC4" w:rsidRDefault="00503F25" w:rsidP="00503F25">
            <w:r w:rsidRPr="00366EC4">
              <w:t>Q2</w:t>
            </w:r>
            <w:r w:rsidR="00E71A75" w:rsidRPr="00366EC4">
              <w:t>6</w:t>
            </w:r>
            <w:r w:rsidRPr="00366EC4">
              <w:t>d</w:t>
            </w:r>
          </w:p>
        </w:tc>
        <w:tc>
          <w:tcPr>
            <w:tcW w:w="5319" w:type="dxa"/>
          </w:tcPr>
          <w:p w14:paraId="15780E88" w14:textId="2EA3E58F" w:rsidR="00503F25" w:rsidRPr="00366EC4" w:rsidRDefault="00F235F7" w:rsidP="001877BF">
            <w:pPr>
              <w:rPr>
                <w:lang w:val="en-CA"/>
              </w:rPr>
            </w:pPr>
            <w:r w:rsidRPr="00366EC4">
              <w:rPr>
                <w:lang w:val="en-CA"/>
              </w:rPr>
              <w:t>A</w:t>
            </w:r>
            <w:r w:rsidR="00503F25" w:rsidRPr="00366EC4">
              <w:rPr>
                <w:lang w:val="en-CA"/>
              </w:rPr>
              <w:t>nnuity</w:t>
            </w:r>
          </w:p>
        </w:tc>
        <w:tc>
          <w:tcPr>
            <w:tcW w:w="1559" w:type="dxa"/>
            <w:shd w:val="clear" w:color="auto" w:fill="auto"/>
            <w:vAlign w:val="center"/>
          </w:tcPr>
          <w:p w14:paraId="39D23393" w14:textId="20E97651" w:rsidR="00503F25" w:rsidRPr="00366EC4" w:rsidRDefault="00F80D66" w:rsidP="00503F25">
            <w:pPr>
              <w:jc w:val="center"/>
            </w:pPr>
            <w:sdt>
              <w:sdtPr>
                <w:id w:val="1669288147"/>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125DF162" w14:textId="77777777" w:rsidTr="00F826E7">
        <w:tc>
          <w:tcPr>
            <w:tcW w:w="777" w:type="dxa"/>
          </w:tcPr>
          <w:p w14:paraId="46070DA3" w14:textId="417244B6" w:rsidR="00503F25" w:rsidRPr="00366EC4" w:rsidRDefault="00503F25" w:rsidP="00503F25">
            <w:pPr>
              <w:rPr>
                <w:lang w:val="de-CH"/>
              </w:rPr>
            </w:pPr>
            <w:r w:rsidRPr="00366EC4">
              <w:t>Q2</w:t>
            </w:r>
            <w:r w:rsidR="00E71A75" w:rsidRPr="00366EC4">
              <w:t>6</w:t>
            </w:r>
            <w:r w:rsidRPr="00366EC4">
              <w:t>e</w:t>
            </w:r>
          </w:p>
        </w:tc>
        <w:tc>
          <w:tcPr>
            <w:tcW w:w="5319" w:type="dxa"/>
          </w:tcPr>
          <w:p w14:paraId="17A2F98A" w14:textId="142667BA" w:rsidR="00503F25" w:rsidRPr="00366EC4" w:rsidRDefault="00503F25" w:rsidP="00503F25">
            <w:r w:rsidRPr="00366EC4">
              <w:t>Long-term care insurance</w:t>
            </w:r>
          </w:p>
        </w:tc>
        <w:tc>
          <w:tcPr>
            <w:tcW w:w="1559" w:type="dxa"/>
            <w:shd w:val="clear" w:color="auto" w:fill="auto"/>
            <w:vAlign w:val="center"/>
          </w:tcPr>
          <w:p w14:paraId="624BD602" w14:textId="694A3A98" w:rsidR="00503F25" w:rsidRPr="00366EC4" w:rsidRDefault="00F80D66" w:rsidP="00503F25">
            <w:pPr>
              <w:jc w:val="center"/>
            </w:pPr>
            <w:sdt>
              <w:sdtPr>
                <w:id w:val="14941322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6021C2D" w14:textId="77777777" w:rsidTr="00F826E7">
        <w:tc>
          <w:tcPr>
            <w:tcW w:w="777" w:type="dxa"/>
          </w:tcPr>
          <w:p w14:paraId="3901EA3C" w14:textId="495B48C3" w:rsidR="00503F25" w:rsidRPr="00366EC4" w:rsidRDefault="00503F25" w:rsidP="00503F25">
            <w:pPr>
              <w:rPr>
                <w:lang w:val="de-CH"/>
              </w:rPr>
            </w:pPr>
            <w:r w:rsidRPr="00366EC4">
              <w:t>Q2</w:t>
            </w:r>
            <w:r w:rsidR="00E71A75" w:rsidRPr="00366EC4">
              <w:t>6</w:t>
            </w:r>
            <w:r w:rsidRPr="00366EC4">
              <w:t>f</w:t>
            </w:r>
          </w:p>
        </w:tc>
        <w:tc>
          <w:tcPr>
            <w:tcW w:w="5319" w:type="dxa"/>
          </w:tcPr>
          <w:p w14:paraId="1983CB07" w14:textId="20660D69" w:rsidR="00503F25" w:rsidRPr="00366EC4" w:rsidRDefault="00503F25" w:rsidP="00503F25">
            <w:pPr>
              <w:rPr>
                <w:lang w:val="en-CA"/>
              </w:rPr>
            </w:pPr>
            <w:r w:rsidRPr="00366EC4">
              <w:rPr>
                <w:lang w:val="en-CA"/>
              </w:rPr>
              <w:t>Index-linked guaranteed investment certificate</w:t>
            </w:r>
          </w:p>
        </w:tc>
        <w:tc>
          <w:tcPr>
            <w:tcW w:w="1559" w:type="dxa"/>
            <w:shd w:val="clear" w:color="auto" w:fill="auto"/>
            <w:vAlign w:val="center"/>
          </w:tcPr>
          <w:p w14:paraId="70108D1A" w14:textId="72675C0C" w:rsidR="00503F25" w:rsidRPr="00366EC4" w:rsidRDefault="00F80D66" w:rsidP="00503F25">
            <w:pPr>
              <w:jc w:val="center"/>
            </w:pPr>
            <w:sdt>
              <w:sdtPr>
                <w:id w:val="905726506"/>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0600FB74" w14:textId="77777777" w:rsidTr="00F826E7">
        <w:tc>
          <w:tcPr>
            <w:tcW w:w="777" w:type="dxa"/>
          </w:tcPr>
          <w:p w14:paraId="59FFBC65" w14:textId="4AFFDC00" w:rsidR="00503F25" w:rsidRPr="00366EC4" w:rsidRDefault="00503F25" w:rsidP="00503F25">
            <w:pPr>
              <w:rPr>
                <w:lang w:val="de-CH"/>
              </w:rPr>
            </w:pPr>
            <w:r w:rsidRPr="00366EC4">
              <w:t>Q2</w:t>
            </w:r>
            <w:r w:rsidR="00E71A75" w:rsidRPr="00366EC4">
              <w:t>6</w:t>
            </w:r>
            <w:r w:rsidRPr="00366EC4">
              <w:t>g</w:t>
            </w:r>
          </w:p>
        </w:tc>
        <w:tc>
          <w:tcPr>
            <w:tcW w:w="5319" w:type="dxa"/>
          </w:tcPr>
          <w:p w14:paraId="42EB448F" w14:textId="27CEABE2" w:rsidR="00503F25" w:rsidRPr="00366EC4" w:rsidRDefault="00503F25" w:rsidP="00503F25">
            <w:r w:rsidRPr="00366EC4">
              <w:rPr>
                <w:color w:val="000000" w:themeColor="text1"/>
              </w:rPr>
              <w:t>Exchange-traded funds (ETF)</w:t>
            </w:r>
          </w:p>
        </w:tc>
        <w:tc>
          <w:tcPr>
            <w:tcW w:w="1559" w:type="dxa"/>
            <w:shd w:val="clear" w:color="auto" w:fill="auto"/>
            <w:vAlign w:val="center"/>
          </w:tcPr>
          <w:p w14:paraId="56B201EE" w14:textId="169F21BF" w:rsidR="00503F25" w:rsidRPr="00366EC4" w:rsidRDefault="00F80D66" w:rsidP="00503F25">
            <w:pPr>
              <w:jc w:val="center"/>
            </w:pPr>
            <w:sdt>
              <w:sdtPr>
                <w:id w:val="1952665342"/>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25256A" w:rsidRPr="00366EC4" w14:paraId="5DD813E0" w14:textId="77777777" w:rsidTr="00F826E7">
        <w:tc>
          <w:tcPr>
            <w:tcW w:w="777" w:type="dxa"/>
          </w:tcPr>
          <w:p w14:paraId="57251064" w14:textId="75FF5389" w:rsidR="0025256A" w:rsidRPr="00366EC4" w:rsidRDefault="00E71A75" w:rsidP="00503F25">
            <w:r w:rsidRPr="00366EC4">
              <w:t>Q26</w:t>
            </w:r>
            <w:r w:rsidR="0025256A" w:rsidRPr="00366EC4">
              <w:t>h</w:t>
            </w:r>
          </w:p>
        </w:tc>
        <w:tc>
          <w:tcPr>
            <w:tcW w:w="5319" w:type="dxa"/>
          </w:tcPr>
          <w:p w14:paraId="43F2B514" w14:textId="595395E3" w:rsidR="0025256A" w:rsidRPr="00366EC4" w:rsidRDefault="0025256A" w:rsidP="00503F25">
            <w:pPr>
              <w:rPr>
                <w:color w:val="000000" w:themeColor="text1"/>
              </w:rPr>
            </w:pPr>
            <w:r w:rsidRPr="00366EC4">
              <w:rPr>
                <w:color w:val="000000" w:themeColor="text1"/>
              </w:rPr>
              <w:t>Real estate</w:t>
            </w:r>
          </w:p>
        </w:tc>
        <w:tc>
          <w:tcPr>
            <w:tcW w:w="1559" w:type="dxa"/>
            <w:shd w:val="clear" w:color="auto" w:fill="auto"/>
            <w:vAlign w:val="center"/>
          </w:tcPr>
          <w:p w14:paraId="5119978E" w14:textId="2A4123DD" w:rsidR="0025256A" w:rsidRPr="00366EC4" w:rsidRDefault="00F80D66" w:rsidP="00503F25">
            <w:pPr>
              <w:jc w:val="center"/>
            </w:pPr>
            <w:sdt>
              <w:sdtPr>
                <w:id w:val="-384643950"/>
                <w14:checkbox>
                  <w14:checked w14:val="0"/>
                  <w14:checkedState w14:val="2612" w14:font="MS Gothic"/>
                  <w14:uncheckedState w14:val="2610" w14:font="MS Gothic"/>
                </w14:checkbox>
              </w:sdtPr>
              <w:sdtEndPr/>
              <w:sdtContent>
                <w:r w:rsidR="002715E9" w:rsidRPr="00366EC4">
                  <w:rPr>
                    <w:rFonts w:ascii="MS Gothic" w:eastAsia="MS Gothic" w:hAnsi="MS Gothic" w:hint="eastAsia"/>
                  </w:rPr>
                  <w:t>☐</w:t>
                </w:r>
              </w:sdtContent>
            </w:sdt>
          </w:p>
        </w:tc>
      </w:tr>
    </w:tbl>
    <w:p w14:paraId="33E0EEE5" w14:textId="7744E645" w:rsidR="000F256B" w:rsidRPr="00366EC4" w:rsidRDefault="000F256B" w:rsidP="000F256B">
      <w:r w:rsidRPr="00366EC4">
        <w:t>[WE NEED A CHECKBOX OF SOME SORT IN THE THIRD COLUMN AND SAVE RESPONSES AS ONE BINARY VARIABLES PER SUB-QUESTION THAT TAKE THE VALUE 1 WHEN CHECKED AND ZERO WHEN UNCHECKED.]</w:t>
      </w:r>
    </w:p>
    <w:p w14:paraId="2942EAE4" w14:textId="512AF102" w:rsidR="005E34A9" w:rsidRPr="00366EC4" w:rsidRDefault="005E34A9" w:rsidP="000F256B"/>
    <w:p w14:paraId="2AE65C4D" w14:textId="77777777" w:rsidR="005E34A9" w:rsidRPr="00366EC4" w:rsidRDefault="005E34A9" w:rsidP="005E34A9">
      <w:r w:rsidRPr="00366EC4">
        <w:rPr>
          <w:lang w:val="en-CA"/>
        </w:rPr>
        <w:t xml:space="preserve">[ASK IF Q26h==1] </w:t>
      </w:r>
    </w:p>
    <w:p w14:paraId="626FC22C" w14:textId="77777777" w:rsidR="005E34A9" w:rsidRPr="00366EC4" w:rsidRDefault="005E34A9" w:rsidP="005E34A9">
      <w:pPr>
        <w:pStyle w:val="Paragraphedeliste"/>
        <w:numPr>
          <w:ilvl w:val="0"/>
          <w:numId w:val="2"/>
        </w:numPr>
        <w:rPr>
          <w:lang w:val="en-CA"/>
        </w:rPr>
      </w:pPr>
      <w:r w:rsidRPr="00366EC4">
        <w:t xml:space="preserve">Please provide your best estimate of the current value of </w:t>
      </w:r>
      <w:r w:rsidRPr="00366EC4">
        <w:rPr>
          <w:lang w:val="en-CA"/>
        </w:rPr>
        <w:t>any real estate you own (including your main home, a second home, such as land, rental real estate, or money owed to you on a land contract or mortgage).</w:t>
      </w:r>
    </w:p>
    <w:p w14:paraId="747907C5" w14:textId="77777777" w:rsidR="005E34A9" w:rsidRPr="00366EC4" w:rsidRDefault="005E34A9" w:rsidP="005E34A9">
      <w:r w:rsidRPr="00366EC4">
        <w:rPr>
          <w:lang w:val="en-CA"/>
        </w:rPr>
        <w:t xml:space="preserve">Numeric </w:t>
      </w:r>
      <w:r w:rsidRPr="00366EC4">
        <w:t>(0-9999998) [ADD A “$” BEHIND THE INPUT SPACE]</w:t>
      </w:r>
    </w:p>
    <w:p w14:paraId="622BFF15" w14:textId="77777777" w:rsidR="005E34A9" w:rsidRPr="00366EC4" w:rsidRDefault="005E34A9" w:rsidP="005E34A9">
      <w:pPr>
        <w:rPr>
          <w:lang w:val="en-CA"/>
        </w:rPr>
      </w:pPr>
      <w:r w:rsidRPr="00366EC4">
        <w:rPr>
          <w:lang w:val="en-CA"/>
        </w:rPr>
        <w:t>9999999 Don’t know or prefer not to say</w:t>
      </w:r>
    </w:p>
    <w:p w14:paraId="776CB835" w14:textId="77777777" w:rsidR="005E34A9" w:rsidRPr="00366EC4" w:rsidRDefault="005E34A9" w:rsidP="000F256B">
      <w:pPr>
        <w:rPr>
          <w:lang w:val="en-CA"/>
        </w:rPr>
      </w:pPr>
    </w:p>
    <w:p w14:paraId="48A8638C" w14:textId="45D9427A" w:rsidR="000F256B" w:rsidRPr="00366EC4" w:rsidRDefault="000F256B" w:rsidP="003A0F3E"/>
    <w:p w14:paraId="3AD80BE7" w14:textId="6652CE0A" w:rsidR="00A00B5D" w:rsidRPr="00366EC4" w:rsidRDefault="00A00B5D" w:rsidP="003A0F3E">
      <w:r w:rsidRPr="00366EC4">
        <w:rPr>
          <w:lang w:val="en-CA"/>
        </w:rPr>
        <w:t xml:space="preserve">[ASK IF Q2==1 OR Q2==2] </w:t>
      </w:r>
    </w:p>
    <w:p w14:paraId="13F4077A" w14:textId="4A7E6A4F" w:rsidR="00A00B5D" w:rsidRPr="00366EC4" w:rsidRDefault="00A00B5D" w:rsidP="00A00B5D">
      <w:pPr>
        <w:pStyle w:val="Paragraphedeliste"/>
        <w:numPr>
          <w:ilvl w:val="0"/>
          <w:numId w:val="2"/>
        </w:numPr>
      </w:pPr>
      <w:r w:rsidRPr="00366EC4">
        <w:t xml:space="preserve">Please select </w:t>
      </w:r>
      <w:proofErr w:type="gramStart"/>
      <w:r w:rsidRPr="00366EC4">
        <w:t>all of</w:t>
      </w:r>
      <w:proofErr w:type="gramEnd"/>
      <w:r w:rsidRPr="00366EC4">
        <w:t xml:space="preserve"> the following products that your spouse or partner owns</w:t>
      </w:r>
      <w:r w:rsidR="00876B9B" w:rsidRPr="00366EC4">
        <w:t>, if any</w:t>
      </w:r>
      <w:r w:rsidRPr="00366EC4">
        <w:t xml:space="preserve">. </w:t>
      </w:r>
    </w:p>
    <w:tbl>
      <w:tblPr>
        <w:tblStyle w:val="Grilledutableau"/>
        <w:tblW w:w="7655" w:type="dxa"/>
        <w:tblInd w:w="-147" w:type="dxa"/>
        <w:tblLayout w:type="fixed"/>
        <w:tblLook w:val="04A0" w:firstRow="1" w:lastRow="0" w:firstColumn="1" w:lastColumn="0" w:noHBand="0" w:noVBand="1"/>
      </w:tblPr>
      <w:tblGrid>
        <w:gridCol w:w="777"/>
        <w:gridCol w:w="5319"/>
        <w:gridCol w:w="1559"/>
      </w:tblGrid>
      <w:tr w:rsidR="00503F25" w:rsidRPr="00366EC4" w14:paraId="5B11C003" w14:textId="77777777" w:rsidTr="00F826E7">
        <w:tc>
          <w:tcPr>
            <w:tcW w:w="777" w:type="dxa"/>
          </w:tcPr>
          <w:p w14:paraId="1A032256" w14:textId="39895198" w:rsidR="00503F25" w:rsidRPr="00366EC4" w:rsidRDefault="00503F25" w:rsidP="00B65091">
            <w:r w:rsidRPr="00366EC4">
              <w:t>Q2</w:t>
            </w:r>
            <w:r w:rsidR="005E34A9" w:rsidRPr="00366EC4">
              <w:t>8</w:t>
            </w:r>
            <w:r w:rsidRPr="00366EC4">
              <w:t>a</w:t>
            </w:r>
          </w:p>
        </w:tc>
        <w:tc>
          <w:tcPr>
            <w:tcW w:w="5319" w:type="dxa"/>
          </w:tcPr>
          <w:p w14:paraId="05490D0B" w14:textId="5821BDC3" w:rsidR="00503F25" w:rsidRPr="00366EC4" w:rsidRDefault="00503F25" w:rsidP="00503F25">
            <w:r w:rsidRPr="00366EC4">
              <w:t>Universal life insurance</w:t>
            </w:r>
          </w:p>
        </w:tc>
        <w:tc>
          <w:tcPr>
            <w:tcW w:w="1559" w:type="dxa"/>
            <w:shd w:val="clear" w:color="auto" w:fill="auto"/>
            <w:vAlign w:val="center"/>
          </w:tcPr>
          <w:p w14:paraId="5E8623A1" w14:textId="637ECD4C" w:rsidR="00503F25" w:rsidRPr="00366EC4" w:rsidRDefault="00F80D66" w:rsidP="00503F25">
            <w:pPr>
              <w:jc w:val="center"/>
            </w:pPr>
            <w:sdt>
              <w:sdtPr>
                <w:id w:val="-123500644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5FC3C499" w14:textId="77777777" w:rsidTr="00F826E7">
        <w:tc>
          <w:tcPr>
            <w:tcW w:w="777" w:type="dxa"/>
          </w:tcPr>
          <w:p w14:paraId="53001BD7" w14:textId="2C679AA8" w:rsidR="00503F25" w:rsidRPr="00366EC4" w:rsidRDefault="00503F25" w:rsidP="00503F25">
            <w:r w:rsidRPr="00366EC4">
              <w:t>Q2</w:t>
            </w:r>
            <w:r w:rsidR="005E34A9" w:rsidRPr="00366EC4">
              <w:t>8</w:t>
            </w:r>
            <w:r w:rsidRPr="00366EC4">
              <w:t>b</w:t>
            </w:r>
          </w:p>
        </w:tc>
        <w:tc>
          <w:tcPr>
            <w:tcW w:w="5319" w:type="dxa"/>
          </w:tcPr>
          <w:p w14:paraId="4638DE66" w14:textId="69A7F95B" w:rsidR="00503F25" w:rsidRPr="00366EC4" w:rsidRDefault="00503F25" w:rsidP="00503F25">
            <w:pPr>
              <w:rPr>
                <w:lang w:val="en-CA"/>
              </w:rPr>
            </w:pPr>
            <w:r w:rsidRPr="00366EC4">
              <w:rPr>
                <w:lang w:val="en-CA"/>
              </w:rPr>
              <w:t>Mutual funds</w:t>
            </w:r>
          </w:p>
        </w:tc>
        <w:tc>
          <w:tcPr>
            <w:tcW w:w="1559" w:type="dxa"/>
            <w:shd w:val="clear" w:color="auto" w:fill="auto"/>
            <w:vAlign w:val="center"/>
          </w:tcPr>
          <w:p w14:paraId="0EB8B9FC" w14:textId="0DD98680" w:rsidR="00503F25" w:rsidRPr="00366EC4" w:rsidRDefault="00F80D66" w:rsidP="00503F25">
            <w:pPr>
              <w:jc w:val="center"/>
            </w:pPr>
            <w:sdt>
              <w:sdtPr>
                <w:id w:val="148575631"/>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1B20FA80" w14:textId="77777777" w:rsidTr="00F826E7">
        <w:tc>
          <w:tcPr>
            <w:tcW w:w="777" w:type="dxa"/>
            <w:shd w:val="clear" w:color="auto" w:fill="auto"/>
          </w:tcPr>
          <w:p w14:paraId="745A096E" w14:textId="621EB478" w:rsidR="00503F25" w:rsidRPr="00366EC4" w:rsidRDefault="00503F25" w:rsidP="00503F25">
            <w:r w:rsidRPr="00366EC4">
              <w:t>Q2</w:t>
            </w:r>
            <w:r w:rsidR="005E34A9" w:rsidRPr="00366EC4">
              <w:t>8</w:t>
            </w:r>
            <w:r w:rsidRPr="00366EC4">
              <w:t>c</w:t>
            </w:r>
          </w:p>
        </w:tc>
        <w:tc>
          <w:tcPr>
            <w:tcW w:w="5319" w:type="dxa"/>
          </w:tcPr>
          <w:p w14:paraId="3D28B7B9" w14:textId="52FD3C83" w:rsidR="00503F25" w:rsidRPr="00366EC4" w:rsidRDefault="002715E9" w:rsidP="00503F25">
            <w:pPr>
              <w:rPr>
                <w:lang w:val="en-CA"/>
              </w:rPr>
            </w:pPr>
            <w:r w:rsidRPr="00366EC4">
              <w:rPr>
                <w:lang w:val="en-CA"/>
              </w:rPr>
              <w:t>Segregated funds</w:t>
            </w:r>
          </w:p>
        </w:tc>
        <w:tc>
          <w:tcPr>
            <w:tcW w:w="1559" w:type="dxa"/>
            <w:shd w:val="clear" w:color="auto" w:fill="auto"/>
            <w:vAlign w:val="center"/>
          </w:tcPr>
          <w:p w14:paraId="5E1D0A4C" w14:textId="2BC7E83B" w:rsidR="00503F25" w:rsidRPr="00366EC4" w:rsidRDefault="00F80D66" w:rsidP="00503F25">
            <w:pPr>
              <w:jc w:val="center"/>
            </w:pPr>
            <w:sdt>
              <w:sdtPr>
                <w:id w:val="1484889984"/>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8C1B4CB" w14:textId="77777777" w:rsidTr="00F826E7">
        <w:tc>
          <w:tcPr>
            <w:tcW w:w="777" w:type="dxa"/>
            <w:shd w:val="clear" w:color="auto" w:fill="auto"/>
          </w:tcPr>
          <w:p w14:paraId="5B36C1C3" w14:textId="6CDD92C7" w:rsidR="00503F25" w:rsidRPr="00366EC4" w:rsidRDefault="00503F25" w:rsidP="00503F25">
            <w:r w:rsidRPr="00366EC4">
              <w:t>Q2</w:t>
            </w:r>
            <w:r w:rsidR="005E34A9" w:rsidRPr="00366EC4">
              <w:t>8</w:t>
            </w:r>
            <w:r w:rsidRPr="00366EC4">
              <w:t>d</w:t>
            </w:r>
          </w:p>
        </w:tc>
        <w:tc>
          <w:tcPr>
            <w:tcW w:w="5319" w:type="dxa"/>
          </w:tcPr>
          <w:p w14:paraId="5EB437B2" w14:textId="65D1E66C" w:rsidR="00503F25" w:rsidRPr="00366EC4" w:rsidRDefault="00CA1ACA" w:rsidP="00503F25">
            <w:pPr>
              <w:rPr>
                <w:lang w:val="en-CA"/>
              </w:rPr>
            </w:pPr>
            <w:r w:rsidRPr="00366EC4">
              <w:rPr>
                <w:lang w:val="en-CA"/>
              </w:rPr>
              <w:t>A</w:t>
            </w:r>
            <w:r w:rsidR="00503F25" w:rsidRPr="00366EC4">
              <w:rPr>
                <w:lang w:val="en-CA"/>
              </w:rPr>
              <w:t>nnuity</w:t>
            </w:r>
          </w:p>
        </w:tc>
        <w:tc>
          <w:tcPr>
            <w:tcW w:w="1559" w:type="dxa"/>
            <w:shd w:val="clear" w:color="auto" w:fill="auto"/>
            <w:vAlign w:val="center"/>
          </w:tcPr>
          <w:p w14:paraId="42C98A0C" w14:textId="644819D8" w:rsidR="00503F25" w:rsidRPr="00366EC4" w:rsidRDefault="00F80D66" w:rsidP="00503F25">
            <w:pPr>
              <w:jc w:val="center"/>
            </w:pPr>
            <w:sdt>
              <w:sdtPr>
                <w:id w:val="1137536583"/>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313B60C4" w14:textId="77777777" w:rsidTr="00F826E7">
        <w:tc>
          <w:tcPr>
            <w:tcW w:w="777" w:type="dxa"/>
          </w:tcPr>
          <w:p w14:paraId="4A419FB2" w14:textId="2F2285E2" w:rsidR="00503F25" w:rsidRPr="00366EC4" w:rsidRDefault="00503F25" w:rsidP="00503F25">
            <w:pPr>
              <w:rPr>
                <w:lang w:val="de-CH"/>
              </w:rPr>
            </w:pPr>
            <w:r w:rsidRPr="00366EC4">
              <w:t>Q2</w:t>
            </w:r>
            <w:r w:rsidR="005E34A9" w:rsidRPr="00366EC4">
              <w:t>8</w:t>
            </w:r>
            <w:r w:rsidRPr="00366EC4">
              <w:t>e</w:t>
            </w:r>
          </w:p>
        </w:tc>
        <w:tc>
          <w:tcPr>
            <w:tcW w:w="5319" w:type="dxa"/>
          </w:tcPr>
          <w:p w14:paraId="5298423C" w14:textId="4D668536" w:rsidR="00503F25" w:rsidRPr="00366EC4" w:rsidRDefault="00503F25" w:rsidP="00503F25">
            <w:r w:rsidRPr="00366EC4">
              <w:t>Long-term care insurance</w:t>
            </w:r>
          </w:p>
        </w:tc>
        <w:tc>
          <w:tcPr>
            <w:tcW w:w="1559" w:type="dxa"/>
            <w:shd w:val="clear" w:color="auto" w:fill="auto"/>
            <w:vAlign w:val="center"/>
          </w:tcPr>
          <w:p w14:paraId="3631D815" w14:textId="2B825097" w:rsidR="00503F25" w:rsidRPr="00366EC4" w:rsidRDefault="00F80D66" w:rsidP="00503F25">
            <w:pPr>
              <w:jc w:val="center"/>
            </w:pPr>
            <w:sdt>
              <w:sdtPr>
                <w:id w:val="-44993329"/>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519336DC" w14:textId="77777777" w:rsidTr="00F826E7">
        <w:tc>
          <w:tcPr>
            <w:tcW w:w="777" w:type="dxa"/>
          </w:tcPr>
          <w:p w14:paraId="4DFC0F73" w14:textId="40B1AB4F" w:rsidR="00503F25" w:rsidRPr="00366EC4" w:rsidRDefault="00503F25" w:rsidP="00503F25">
            <w:pPr>
              <w:rPr>
                <w:lang w:val="de-CH"/>
              </w:rPr>
            </w:pPr>
            <w:r w:rsidRPr="00366EC4">
              <w:lastRenderedPageBreak/>
              <w:t>Q2</w:t>
            </w:r>
            <w:r w:rsidR="005E34A9" w:rsidRPr="00366EC4">
              <w:t>8</w:t>
            </w:r>
            <w:r w:rsidRPr="00366EC4">
              <w:t>f</w:t>
            </w:r>
          </w:p>
        </w:tc>
        <w:tc>
          <w:tcPr>
            <w:tcW w:w="5319" w:type="dxa"/>
          </w:tcPr>
          <w:p w14:paraId="59E99D38" w14:textId="3F529DB2" w:rsidR="00503F25" w:rsidRPr="00366EC4" w:rsidRDefault="00503F25" w:rsidP="00503F25">
            <w:pPr>
              <w:rPr>
                <w:lang w:val="en-CA"/>
              </w:rPr>
            </w:pPr>
            <w:r w:rsidRPr="00366EC4">
              <w:rPr>
                <w:lang w:val="en-CA"/>
              </w:rPr>
              <w:t>Index-linked guaranteed investment certificate</w:t>
            </w:r>
          </w:p>
        </w:tc>
        <w:tc>
          <w:tcPr>
            <w:tcW w:w="1559" w:type="dxa"/>
            <w:shd w:val="clear" w:color="auto" w:fill="auto"/>
            <w:vAlign w:val="center"/>
          </w:tcPr>
          <w:p w14:paraId="72416381" w14:textId="3B536B75" w:rsidR="00503F25" w:rsidRPr="00366EC4" w:rsidRDefault="00F80D66" w:rsidP="00503F25">
            <w:pPr>
              <w:jc w:val="center"/>
            </w:pPr>
            <w:sdt>
              <w:sdtPr>
                <w:id w:val="-1833819506"/>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503F25" w:rsidRPr="00366EC4" w14:paraId="4C022A27" w14:textId="77777777" w:rsidTr="00F826E7">
        <w:tc>
          <w:tcPr>
            <w:tcW w:w="777" w:type="dxa"/>
          </w:tcPr>
          <w:p w14:paraId="17AC7E73" w14:textId="759F8BB9" w:rsidR="00503F25" w:rsidRPr="00366EC4" w:rsidRDefault="00503F25" w:rsidP="00503F25">
            <w:pPr>
              <w:rPr>
                <w:lang w:val="de-CH"/>
              </w:rPr>
            </w:pPr>
            <w:r w:rsidRPr="00366EC4">
              <w:t>Q2</w:t>
            </w:r>
            <w:r w:rsidR="005E34A9" w:rsidRPr="00366EC4">
              <w:t>8</w:t>
            </w:r>
            <w:r w:rsidRPr="00366EC4">
              <w:t>g</w:t>
            </w:r>
          </w:p>
        </w:tc>
        <w:tc>
          <w:tcPr>
            <w:tcW w:w="5319" w:type="dxa"/>
          </w:tcPr>
          <w:p w14:paraId="4F7BC42A" w14:textId="62F34DE3" w:rsidR="00503F25" w:rsidRPr="00366EC4" w:rsidRDefault="00503F25" w:rsidP="00503F25">
            <w:r w:rsidRPr="00366EC4">
              <w:rPr>
                <w:color w:val="000000" w:themeColor="text1"/>
              </w:rPr>
              <w:t>Exchange-traded funds (ETF)</w:t>
            </w:r>
          </w:p>
        </w:tc>
        <w:tc>
          <w:tcPr>
            <w:tcW w:w="1559" w:type="dxa"/>
            <w:shd w:val="clear" w:color="auto" w:fill="auto"/>
            <w:vAlign w:val="center"/>
          </w:tcPr>
          <w:p w14:paraId="5A21568C" w14:textId="5963E235" w:rsidR="00503F25" w:rsidRPr="00366EC4" w:rsidRDefault="00F80D66" w:rsidP="00503F25">
            <w:pPr>
              <w:jc w:val="center"/>
            </w:pPr>
            <w:sdt>
              <w:sdtPr>
                <w:id w:val="-428356271"/>
                <w14:checkbox>
                  <w14:checked w14:val="0"/>
                  <w14:checkedState w14:val="2612" w14:font="MS Gothic"/>
                  <w14:uncheckedState w14:val="2610" w14:font="MS Gothic"/>
                </w14:checkbox>
              </w:sdtPr>
              <w:sdtEndPr/>
              <w:sdtContent>
                <w:r w:rsidR="00503F25" w:rsidRPr="00366EC4">
                  <w:rPr>
                    <w:rFonts w:ascii="MS Gothic" w:eastAsia="MS Gothic" w:hAnsi="MS Gothic" w:hint="eastAsia"/>
                  </w:rPr>
                  <w:t>☐</w:t>
                </w:r>
              </w:sdtContent>
            </w:sdt>
          </w:p>
        </w:tc>
      </w:tr>
      <w:tr w:rsidR="002715E9" w:rsidRPr="00366EC4" w14:paraId="0BF3D102" w14:textId="77777777" w:rsidTr="00F826E7">
        <w:tc>
          <w:tcPr>
            <w:tcW w:w="777" w:type="dxa"/>
          </w:tcPr>
          <w:p w14:paraId="43CDD9C2" w14:textId="50F38D8C" w:rsidR="002715E9" w:rsidRPr="00366EC4" w:rsidRDefault="002715E9" w:rsidP="004C3A95">
            <w:r w:rsidRPr="00366EC4">
              <w:t>Q2</w:t>
            </w:r>
            <w:r w:rsidR="005E34A9" w:rsidRPr="00366EC4">
              <w:t>8</w:t>
            </w:r>
            <w:r w:rsidRPr="00366EC4">
              <w:t>h</w:t>
            </w:r>
          </w:p>
        </w:tc>
        <w:tc>
          <w:tcPr>
            <w:tcW w:w="5319" w:type="dxa"/>
          </w:tcPr>
          <w:p w14:paraId="4B27C510" w14:textId="24853933" w:rsidR="002715E9" w:rsidRPr="00366EC4" w:rsidRDefault="002715E9" w:rsidP="002715E9">
            <w:pPr>
              <w:rPr>
                <w:color w:val="000000" w:themeColor="text1"/>
              </w:rPr>
            </w:pPr>
            <w:r w:rsidRPr="00366EC4">
              <w:rPr>
                <w:color w:val="000000" w:themeColor="text1"/>
              </w:rPr>
              <w:t>Real estate</w:t>
            </w:r>
          </w:p>
        </w:tc>
        <w:tc>
          <w:tcPr>
            <w:tcW w:w="1559" w:type="dxa"/>
            <w:shd w:val="clear" w:color="auto" w:fill="auto"/>
            <w:vAlign w:val="center"/>
          </w:tcPr>
          <w:p w14:paraId="4FBFCBA1" w14:textId="116B79B4" w:rsidR="002715E9" w:rsidRPr="00366EC4" w:rsidRDefault="00F80D66" w:rsidP="002715E9">
            <w:pPr>
              <w:jc w:val="center"/>
            </w:pPr>
            <w:sdt>
              <w:sdtPr>
                <w:id w:val="-967813262"/>
                <w14:checkbox>
                  <w14:checked w14:val="0"/>
                  <w14:checkedState w14:val="2612" w14:font="MS Gothic"/>
                  <w14:uncheckedState w14:val="2610" w14:font="MS Gothic"/>
                </w14:checkbox>
              </w:sdtPr>
              <w:sdtEndPr/>
              <w:sdtContent>
                <w:r w:rsidR="002715E9" w:rsidRPr="00366EC4">
                  <w:rPr>
                    <w:rFonts w:ascii="MS Gothic" w:eastAsia="MS Gothic" w:hAnsi="MS Gothic" w:hint="eastAsia"/>
                  </w:rPr>
                  <w:t>☐</w:t>
                </w:r>
              </w:sdtContent>
            </w:sdt>
          </w:p>
        </w:tc>
      </w:tr>
    </w:tbl>
    <w:p w14:paraId="1E963C13" w14:textId="561E0C01" w:rsidR="00A00B5D" w:rsidRPr="00366EC4" w:rsidRDefault="00A00B5D" w:rsidP="00A00B5D">
      <w:r w:rsidRPr="00366EC4">
        <w:t>[W</w:t>
      </w:r>
      <w:r w:rsidR="005E34A9" w:rsidRPr="00366EC4">
        <w:t>E</w:t>
      </w:r>
      <w:r w:rsidRPr="00366EC4">
        <w:t xml:space="preserve"> NEED A CHECKBOX OF SOME SORT IN THE THIRD COLUMN AND SAVE RESPONSES AS ONE BINARY VARIABLES PER SUB-QUESTION THAT TAKE THE VALUE 1 WHEN CHECKED AND ZERO WHEN UNCHECKED.]</w:t>
      </w:r>
    </w:p>
    <w:p w14:paraId="486EF585" w14:textId="3B3AEC1A" w:rsidR="00A00B5D" w:rsidRPr="00366EC4" w:rsidRDefault="00A00B5D" w:rsidP="003A0F3E"/>
    <w:p w14:paraId="1B7FE7F4" w14:textId="77777777" w:rsidR="000C29C0" w:rsidRPr="00366EC4" w:rsidRDefault="000C29C0" w:rsidP="000C29C0">
      <w:pPr>
        <w:pStyle w:val="Paragraphedeliste"/>
        <w:numPr>
          <w:ilvl w:val="0"/>
          <w:numId w:val="2"/>
        </w:numPr>
      </w:pPr>
      <w:r w:rsidRPr="00366EC4">
        <w:t xml:space="preserve">Do you currently participate in a </w:t>
      </w:r>
      <w:r w:rsidRPr="00366EC4">
        <w:rPr>
          <w:b/>
        </w:rPr>
        <w:t xml:space="preserve">Defined Benefit (DB) pension plan </w:t>
      </w:r>
      <w:r w:rsidRPr="00366EC4">
        <w:t>offered by your employer? This type of pension plan pays fixed benefits during retirement. The benefits depend on number of years worked and income, but not on the pension plan’s returns.</w:t>
      </w:r>
    </w:p>
    <w:p w14:paraId="14F24406" w14:textId="77777777" w:rsidR="000C29C0" w:rsidRPr="00366EC4" w:rsidRDefault="000C29C0" w:rsidP="000C29C0">
      <w:pPr>
        <w:rPr>
          <w:lang w:val="en-CA"/>
        </w:rPr>
      </w:pPr>
      <w:r w:rsidRPr="00366EC4">
        <w:rPr>
          <w:lang w:val="en-CA"/>
        </w:rPr>
        <w:t>1 Yes</w:t>
      </w:r>
    </w:p>
    <w:p w14:paraId="2D285F7D" w14:textId="77777777" w:rsidR="000C29C0" w:rsidRPr="00366EC4" w:rsidRDefault="000C29C0" w:rsidP="000C29C0">
      <w:pPr>
        <w:rPr>
          <w:lang w:val="en-CA"/>
        </w:rPr>
      </w:pPr>
      <w:r w:rsidRPr="00366EC4">
        <w:rPr>
          <w:lang w:val="en-CA"/>
        </w:rPr>
        <w:t>2 No</w:t>
      </w:r>
    </w:p>
    <w:p w14:paraId="00E418ED" w14:textId="77777777" w:rsidR="000C29C0" w:rsidRPr="00366EC4" w:rsidRDefault="000C29C0" w:rsidP="000C29C0">
      <w:r w:rsidRPr="00366EC4">
        <w:t>7777777 Don’t know</w:t>
      </w:r>
    </w:p>
    <w:p w14:paraId="499CFFC2" w14:textId="2612F6BB" w:rsidR="000C29C0" w:rsidRPr="00366EC4" w:rsidRDefault="000C29C0" w:rsidP="000C29C0">
      <w:r w:rsidRPr="00366EC4">
        <w:t xml:space="preserve">8888888 </w:t>
      </w:r>
      <w:r w:rsidR="00D11860" w:rsidRPr="00366EC4">
        <w:t>Prefer not to say</w:t>
      </w:r>
    </w:p>
    <w:p w14:paraId="42FB8B27" w14:textId="77777777" w:rsidR="003A0F3E" w:rsidRPr="00366EC4" w:rsidRDefault="003A0F3E" w:rsidP="003A0F3E">
      <w:pPr>
        <w:rPr>
          <w:lang w:val="en-CA"/>
        </w:rPr>
      </w:pPr>
    </w:p>
    <w:p w14:paraId="47163C79" w14:textId="1A1D6056" w:rsidR="003A0F3E" w:rsidRPr="00366EC4" w:rsidRDefault="003A0F3E" w:rsidP="003A0F3E">
      <w:pPr>
        <w:pStyle w:val="Paragraphedeliste"/>
        <w:numPr>
          <w:ilvl w:val="0"/>
          <w:numId w:val="2"/>
        </w:numPr>
      </w:pPr>
      <w:bookmarkStart w:id="10" w:name="_Ref503878169"/>
      <w:r w:rsidRPr="00366EC4">
        <w:t>Of the following types of assets or plans, please select all that you own</w:t>
      </w:r>
      <w:bookmarkEnd w:id="10"/>
      <w:r w:rsidRPr="00366EC4">
        <w:t>/participate in</w:t>
      </w:r>
      <w:r w:rsidR="00500E16" w:rsidRPr="00366EC4">
        <w:t>, if any</w:t>
      </w:r>
      <w:r w:rsidRPr="00366EC4">
        <w:t xml:space="preserve">. Also, give us your best estimate of the amount </w:t>
      </w:r>
      <w:r w:rsidR="00481A65" w:rsidRPr="00366EC4">
        <w:t xml:space="preserve">of money </w:t>
      </w:r>
      <w:r w:rsidRPr="00366EC4">
        <w:t xml:space="preserve">in each (account balance) as well </w:t>
      </w:r>
      <w:r w:rsidR="004709DA" w:rsidRPr="00366EC4">
        <w:t xml:space="preserve">as </w:t>
      </w:r>
      <w:r w:rsidRPr="00366EC4">
        <w:t xml:space="preserve">the </w:t>
      </w:r>
      <w:r w:rsidR="001B43BF" w:rsidRPr="00366EC4">
        <w:t xml:space="preserve">proportion </w:t>
      </w:r>
      <w:r w:rsidRPr="00366EC4">
        <w:t>invested in shares of publicly held corporations</w:t>
      </w:r>
      <w:r w:rsidR="001B43BF" w:rsidRPr="00366EC4">
        <w:t xml:space="preserve"> (equities)</w:t>
      </w:r>
      <w:r w:rsidRPr="00366EC4">
        <w:t>, including through mutual funds or investment trusts.</w:t>
      </w:r>
    </w:p>
    <w:tbl>
      <w:tblPr>
        <w:tblStyle w:val="Grilledutableau"/>
        <w:tblW w:w="10348" w:type="dxa"/>
        <w:tblInd w:w="-147" w:type="dxa"/>
        <w:tblLayout w:type="fixed"/>
        <w:tblLook w:val="04A0" w:firstRow="1" w:lastRow="0" w:firstColumn="1" w:lastColumn="0" w:noHBand="0" w:noVBand="1"/>
      </w:tblPr>
      <w:tblGrid>
        <w:gridCol w:w="777"/>
        <w:gridCol w:w="3199"/>
        <w:gridCol w:w="1275"/>
        <w:gridCol w:w="2266"/>
        <w:gridCol w:w="2831"/>
      </w:tblGrid>
      <w:tr w:rsidR="003A0F3E" w:rsidRPr="00366EC4" w14:paraId="42404913" w14:textId="77777777" w:rsidTr="00F81088">
        <w:tc>
          <w:tcPr>
            <w:tcW w:w="777" w:type="dxa"/>
          </w:tcPr>
          <w:p w14:paraId="3B1AB79D" w14:textId="77777777" w:rsidR="003A0F3E" w:rsidRPr="00366EC4" w:rsidRDefault="003A0F3E" w:rsidP="003A0F3E"/>
        </w:tc>
        <w:tc>
          <w:tcPr>
            <w:tcW w:w="3199" w:type="dxa"/>
          </w:tcPr>
          <w:p w14:paraId="0B02CAB8" w14:textId="77777777" w:rsidR="003A0F3E" w:rsidRPr="00366EC4" w:rsidRDefault="003A0F3E" w:rsidP="003A0F3E"/>
        </w:tc>
        <w:tc>
          <w:tcPr>
            <w:tcW w:w="1275" w:type="dxa"/>
          </w:tcPr>
          <w:p w14:paraId="0527AFAB" w14:textId="77777777" w:rsidR="003A0F3E" w:rsidRPr="00366EC4" w:rsidRDefault="003A0F3E" w:rsidP="003A0F3E">
            <w:r w:rsidRPr="00366EC4">
              <w:t>Ownership</w:t>
            </w:r>
          </w:p>
        </w:tc>
        <w:tc>
          <w:tcPr>
            <w:tcW w:w="2266" w:type="dxa"/>
          </w:tcPr>
          <w:p w14:paraId="5E8AD6C9" w14:textId="77777777" w:rsidR="003A0F3E" w:rsidRPr="00366EC4" w:rsidRDefault="003A0F3E" w:rsidP="003A0F3E">
            <w:r w:rsidRPr="00366EC4">
              <w:t>Account balance ($)</w:t>
            </w:r>
          </w:p>
        </w:tc>
        <w:tc>
          <w:tcPr>
            <w:tcW w:w="2831" w:type="dxa"/>
          </w:tcPr>
          <w:p w14:paraId="0F5EC88C" w14:textId="49FD04BD" w:rsidR="003A0F3E" w:rsidRPr="00366EC4" w:rsidRDefault="001B43BF" w:rsidP="003A0F3E">
            <w:r w:rsidRPr="00366EC4">
              <w:t xml:space="preserve">Proportion </w:t>
            </w:r>
            <w:r w:rsidR="003A0F3E" w:rsidRPr="00366EC4">
              <w:t>invested in shares</w:t>
            </w:r>
          </w:p>
        </w:tc>
      </w:tr>
      <w:tr w:rsidR="003A0F3E" w:rsidRPr="00366EC4" w14:paraId="33967B4E" w14:textId="77777777" w:rsidTr="00F81088">
        <w:tc>
          <w:tcPr>
            <w:tcW w:w="777" w:type="dxa"/>
          </w:tcPr>
          <w:p w14:paraId="374029CE" w14:textId="409FA0B0" w:rsidR="003A0F3E" w:rsidRPr="00366EC4" w:rsidRDefault="00EF3ADC" w:rsidP="00B65091">
            <w:r w:rsidRPr="00366EC4">
              <w:t>Q</w:t>
            </w:r>
            <w:r w:rsidR="005E34A9" w:rsidRPr="00366EC4">
              <w:t>30a</w:t>
            </w:r>
          </w:p>
        </w:tc>
        <w:tc>
          <w:tcPr>
            <w:tcW w:w="3199" w:type="dxa"/>
          </w:tcPr>
          <w:p w14:paraId="33909DC0" w14:textId="77777777" w:rsidR="003A0F3E" w:rsidRPr="00366EC4" w:rsidRDefault="003A0F3E" w:rsidP="003A0F3E">
            <w:r w:rsidRPr="00366EC4">
              <w:t>Individual RRSPs (Registered Retirement Savings Plans)</w:t>
            </w:r>
          </w:p>
        </w:tc>
        <w:sdt>
          <w:sdtPr>
            <w:id w:val="-68652675"/>
            <w14:checkbox>
              <w14:checked w14:val="0"/>
              <w14:checkedState w14:val="2612" w14:font="MS Gothic"/>
              <w14:uncheckedState w14:val="2610" w14:font="MS Gothic"/>
            </w14:checkbox>
          </w:sdtPr>
          <w:sdtEndPr/>
          <w:sdtContent>
            <w:tc>
              <w:tcPr>
                <w:tcW w:w="1275" w:type="dxa"/>
                <w:shd w:val="clear" w:color="auto" w:fill="auto"/>
                <w:vAlign w:val="center"/>
              </w:tcPr>
              <w:p w14:paraId="4E00A764"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0A227C9A" w14:textId="77777777" w:rsidR="003A0F3E" w:rsidRPr="00366EC4" w:rsidRDefault="003A0F3E" w:rsidP="003A0F3E"/>
        </w:tc>
        <w:tc>
          <w:tcPr>
            <w:tcW w:w="2831" w:type="dxa"/>
          </w:tcPr>
          <w:p w14:paraId="6812C82E" w14:textId="77777777" w:rsidR="003A0F3E" w:rsidRPr="00366EC4" w:rsidRDefault="003A0F3E" w:rsidP="003A0F3E">
            <w:pPr>
              <w:rPr>
                <w:lang w:val="de-CH"/>
              </w:rPr>
            </w:pPr>
          </w:p>
        </w:tc>
      </w:tr>
      <w:tr w:rsidR="003A0F3E" w:rsidRPr="00366EC4" w14:paraId="27D0F0B1" w14:textId="77777777" w:rsidTr="00F81088">
        <w:tc>
          <w:tcPr>
            <w:tcW w:w="777" w:type="dxa"/>
            <w:shd w:val="clear" w:color="auto" w:fill="auto"/>
          </w:tcPr>
          <w:p w14:paraId="2F053D13" w14:textId="02FFAF12" w:rsidR="003A0F3E" w:rsidRPr="00366EC4" w:rsidRDefault="002854B3" w:rsidP="003A0F3E">
            <w:r w:rsidRPr="00366EC4">
              <w:t>Q</w:t>
            </w:r>
            <w:r w:rsidR="005E34A9" w:rsidRPr="00366EC4">
              <w:t>30</w:t>
            </w:r>
            <w:r w:rsidR="003A0F3E" w:rsidRPr="00366EC4">
              <w:t>b</w:t>
            </w:r>
          </w:p>
        </w:tc>
        <w:tc>
          <w:tcPr>
            <w:tcW w:w="3199" w:type="dxa"/>
          </w:tcPr>
          <w:p w14:paraId="7704BE4B" w14:textId="77777777" w:rsidR="003A0F3E" w:rsidRPr="00366EC4" w:rsidRDefault="003A0F3E" w:rsidP="003A0F3E">
            <w:r w:rsidRPr="00366EC4">
              <w:t>Individual TFSAs (Tax-Free Savings Accounts)</w:t>
            </w:r>
          </w:p>
        </w:tc>
        <w:sdt>
          <w:sdtPr>
            <w:id w:val="2070526366"/>
            <w14:checkbox>
              <w14:checked w14:val="0"/>
              <w14:checkedState w14:val="2612" w14:font="MS Gothic"/>
              <w14:uncheckedState w14:val="2610" w14:font="MS Gothic"/>
            </w14:checkbox>
          </w:sdtPr>
          <w:sdtEndPr/>
          <w:sdtContent>
            <w:tc>
              <w:tcPr>
                <w:tcW w:w="1275" w:type="dxa"/>
                <w:shd w:val="clear" w:color="auto" w:fill="auto"/>
                <w:vAlign w:val="center"/>
              </w:tcPr>
              <w:p w14:paraId="0C052C86"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3D89CC19" w14:textId="77777777" w:rsidR="003A0F3E" w:rsidRPr="00366EC4" w:rsidRDefault="003A0F3E" w:rsidP="003A0F3E"/>
        </w:tc>
        <w:tc>
          <w:tcPr>
            <w:tcW w:w="2831" w:type="dxa"/>
          </w:tcPr>
          <w:p w14:paraId="6A67B67E" w14:textId="77777777" w:rsidR="003A0F3E" w:rsidRPr="00366EC4" w:rsidRDefault="003A0F3E" w:rsidP="003A0F3E">
            <w:pPr>
              <w:rPr>
                <w:lang w:val="de-CH"/>
              </w:rPr>
            </w:pPr>
          </w:p>
        </w:tc>
      </w:tr>
      <w:tr w:rsidR="003A0F3E" w:rsidRPr="00366EC4" w14:paraId="7F92E804" w14:textId="77777777" w:rsidTr="00F81088">
        <w:tc>
          <w:tcPr>
            <w:tcW w:w="777" w:type="dxa"/>
          </w:tcPr>
          <w:p w14:paraId="15AE85E1" w14:textId="512E73DD" w:rsidR="003A0F3E" w:rsidRPr="00366EC4" w:rsidRDefault="002854B3" w:rsidP="003A0F3E">
            <w:pPr>
              <w:rPr>
                <w:lang w:val="de-CH"/>
              </w:rPr>
            </w:pPr>
            <w:r w:rsidRPr="00366EC4">
              <w:t>Q</w:t>
            </w:r>
            <w:r w:rsidR="005E34A9" w:rsidRPr="00366EC4">
              <w:t>30</w:t>
            </w:r>
            <w:r w:rsidR="003A0F3E" w:rsidRPr="00366EC4">
              <w:t>c</w:t>
            </w:r>
          </w:p>
        </w:tc>
        <w:tc>
          <w:tcPr>
            <w:tcW w:w="3199" w:type="dxa"/>
          </w:tcPr>
          <w:p w14:paraId="6352B877" w14:textId="307A42F3" w:rsidR="003A0F3E" w:rsidRPr="00366EC4" w:rsidRDefault="003A0F3E" w:rsidP="003A0F3E">
            <w:r w:rsidRPr="00366EC4">
              <w:t xml:space="preserve">Group plans acquired through employer, such as a Group RRSP (offered by the employer; contributions are taken on work income; the employer can contribute to the group RRSP) </w:t>
            </w:r>
            <w:r w:rsidR="00FB6EDA" w:rsidRPr="00366EC4">
              <w:t xml:space="preserve">or </w:t>
            </w:r>
            <w:r w:rsidRPr="00366EC4">
              <w:t>a Group TFSA (offered by the employer; contributions are taken on work income; the employer can contribute to the group TFSA)</w:t>
            </w:r>
          </w:p>
        </w:tc>
        <w:sdt>
          <w:sdtPr>
            <w:id w:val="1800491550"/>
            <w14:checkbox>
              <w14:checked w14:val="0"/>
              <w14:checkedState w14:val="2612" w14:font="MS Gothic"/>
              <w14:uncheckedState w14:val="2610" w14:font="MS Gothic"/>
            </w14:checkbox>
          </w:sdtPr>
          <w:sdtEndPr/>
          <w:sdtContent>
            <w:tc>
              <w:tcPr>
                <w:tcW w:w="1275" w:type="dxa"/>
                <w:shd w:val="clear" w:color="auto" w:fill="auto"/>
                <w:vAlign w:val="center"/>
              </w:tcPr>
              <w:p w14:paraId="777BA21E"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5D074086" w14:textId="77777777" w:rsidR="003A0F3E" w:rsidRPr="00366EC4" w:rsidRDefault="003A0F3E" w:rsidP="003A0F3E"/>
        </w:tc>
        <w:tc>
          <w:tcPr>
            <w:tcW w:w="2831" w:type="dxa"/>
          </w:tcPr>
          <w:p w14:paraId="7A43369C" w14:textId="77777777" w:rsidR="003A0F3E" w:rsidRPr="00366EC4" w:rsidRDefault="003A0F3E" w:rsidP="003A0F3E">
            <w:pPr>
              <w:rPr>
                <w:lang w:val="de-CH"/>
              </w:rPr>
            </w:pPr>
          </w:p>
        </w:tc>
      </w:tr>
      <w:tr w:rsidR="003A0F3E" w:rsidRPr="00366EC4" w14:paraId="4E88F373" w14:textId="77777777" w:rsidTr="00F81088">
        <w:tc>
          <w:tcPr>
            <w:tcW w:w="777" w:type="dxa"/>
          </w:tcPr>
          <w:p w14:paraId="41DBF0A4" w14:textId="4115410C" w:rsidR="003A0F3E" w:rsidRPr="00366EC4" w:rsidRDefault="00C507A5" w:rsidP="001A3146">
            <w:pPr>
              <w:rPr>
                <w:lang w:val="de-CH"/>
              </w:rPr>
            </w:pPr>
            <w:r w:rsidRPr="00366EC4">
              <w:t>Q</w:t>
            </w:r>
            <w:r w:rsidR="005E34A9" w:rsidRPr="00366EC4">
              <w:t>30</w:t>
            </w:r>
            <w:r w:rsidR="003A0F3E" w:rsidRPr="00366EC4">
              <w:t>d</w:t>
            </w:r>
          </w:p>
        </w:tc>
        <w:tc>
          <w:tcPr>
            <w:tcW w:w="3199" w:type="dxa"/>
          </w:tcPr>
          <w:p w14:paraId="2DABA1EA" w14:textId="77777777" w:rsidR="003A0F3E" w:rsidRPr="00366EC4" w:rsidRDefault="003A0F3E" w:rsidP="003A0F3E">
            <w:r w:rsidRPr="00366EC4">
              <w:t xml:space="preserve">Defined contribution (DC) pension plan, including simplified pension plans </w:t>
            </w:r>
          </w:p>
          <w:p w14:paraId="2C6F5BC9" w14:textId="77777777" w:rsidR="003A0F3E" w:rsidRPr="00366EC4" w:rsidRDefault="003A0F3E" w:rsidP="003A0F3E">
            <w:r w:rsidRPr="00366EC4">
              <w:t>(This type of pension plan pays benefits that depend on the pension plan’s returns. You and your employer deposit contributions.)</w:t>
            </w:r>
          </w:p>
        </w:tc>
        <w:sdt>
          <w:sdtPr>
            <w:id w:val="1943566924"/>
            <w14:checkbox>
              <w14:checked w14:val="0"/>
              <w14:checkedState w14:val="2612" w14:font="MS Gothic"/>
              <w14:uncheckedState w14:val="2610" w14:font="MS Gothic"/>
            </w14:checkbox>
          </w:sdtPr>
          <w:sdtEndPr/>
          <w:sdtContent>
            <w:tc>
              <w:tcPr>
                <w:tcW w:w="1275" w:type="dxa"/>
                <w:shd w:val="clear" w:color="auto" w:fill="auto"/>
                <w:vAlign w:val="center"/>
              </w:tcPr>
              <w:p w14:paraId="4720F653"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5696B2DB" w14:textId="77777777" w:rsidR="003A0F3E" w:rsidRPr="00366EC4" w:rsidRDefault="003A0F3E" w:rsidP="003A0F3E"/>
        </w:tc>
        <w:tc>
          <w:tcPr>
            <w:tcW w:w="2831" w:type="dxa"/>
          </w:tcPr>
          <w:p w14:paraId="6E585A31" w14:textId="77777777" w:rsidR="003A0F3E" w:rsidRPr="00366EC4" w:rsidRDefault="003A0F3E" w:rsidP="003A0F3E">
            <w:pPr>
              <w:rPr>
                <w:lang w:val="de-CH"/>
              </w:rPr>
            </w:pPr>
          </w:p>
        </w:tc>
      </w:tr>
      <w:tr w:rsidR="003A0F3E" w:rsidRPr="00366EC4" w14:paraId="7C20741B" w14:textId="77777777" w:rsidTr="00F81088">
        <w:tc>
          <w:tcPr>
            <w:tcW w:w="777" w:type="dxa"/>
          </w:tcPr>
          <w:p w14:paraId="76F0611C" w14:textId="46740A40" w:rsidR="003A0F3E" w:rsidRPr="00366EC4" w:rsidRDefault="000F256B" w:rsidP="0043385E">
            <w:pPr>
              <w:rPr>
                <w:lang w:val="de-CH"/>
              </w:rPr>
            </w:pPr>
            <w:r w:rsidRPr="00366EC4">
              <w:t>Q</w:t>
            </w:r>
            <w:r w:rsidR="005E34A9" w:rsidRPr="00366EC4">
              <w:t>30</w:t>
            </w:r>
            <w:r w:rsidR="003A0F3E" w:rsidRPr="00366EC4">
              <w:t>e</w:t>
            </w:r>
          </w:p>
        </w:tc>
        <w:tc>
          <w:tcPr>
            <w:tcW w:w="3199" w:type="dxa"/>
          </w:tcPr>
          <w:p w14:paraId="7ECA634F" w14:textId="2F414FBD" w:rsidR="003A0F3E" w:rsidRPr="00366EC4" w:rsidRDefault="003A0F3E" w:rsidP="00503F25">
            <w:r w:rsidRPr="00366EC4">
              <w:t>Other accounts</w:t>
            </w:r>
          </w:p>
        </w:tc>
        <w:sdt>
          <w:sdtPr>
            <w:id w:val="-593546752"/>
            <w14:checkbox>
              <w14:checked w14:val="0"/>
              <w14:checkedState w14:val="2612" w14:font="MS Gothic"/>
              <w14:uncheckedState w14:val="2610" w14:font="MS Gothic"/>
            </w14:checkbox>
          </w:sdtPr>
          <w:sdtEndPr/>
          <w:sdtContent>
            <w:tc>
              <w:tcPr>
                <w:tcW w:w="1275" w:type="dxa"/>
                <w:shd w:val="clear" w:color="auto" w:fill="auto"/>
                <w:vAlign w:val="center"/>
              </w:tcPr>
              <w:p w14:paraId="3550BC85" w14:textId="77777777" w:rsidR="003A0F3E" w:rsidRPr="00366EC4" w:rsidRDefault="003A0F3E" w:rsidP="003A0F3E">
                <w:pPr>
                  <w:jc w:val="center"/>
                </w:pPr>
                <w:r w:rsidRPr="00366EC4">
                  <w:rPr>
                    <w:rFonts w:ascii="MS Gothic" w:eastAsia="MS Gothic" w:hAnsi="MS Gothic" w:hint="eastAsia"/>
                  </w:rPr>
                  <w:t>☐</w:t>
                </w:r>
              </w:p>
            </w:tc>
          </w:sdtContent>
        </w:sdt>
        <w:tc>
          <w:tcPr>
            <w:tcW w:w="2266" w:type="dxa"/>
            <w:shd w:val="clear" w:color="auto" w:fill="auto"/>
            <w:vAlign w:val="center"/>
          </w:tcPr>
          <w:p w14:paraId="755D06AA" w14:textId="77777777" w:rsidR="003A0F3E" w:rsidRPr="00366EC4" w:rsidRDefault="003A0F3E" w:rsidP="003A0F3E"/>
        </w:tc>
        <w:tc>
          <w:tcPr>
            <w:tcW w:w="2831" w:type="dxa"/>
          </w:tcPr>
          <w:p w14:paraId="0CD5AB7C" w14:textId="77777777" w:rsidR="003A0F3E" w:rsidRPr="00366EC4" w:rsidRDefault="003A0F3E" w:rsidP="003A0F3E">
            <w:pPr>
              <w:rPr>
                <w:lang w:val="de-CH"/>
              </w:rPr>
            </w:pPr>
          </w:p>
        </w:tc>
      </w:tr>
    </w:tbl>
    <w:p w14:paraId="60B4E470" w14:textId="7B42F963" w:rsidR="002C77A6" w:rsidRPr="00366EC4" w:rsidRDefault="002C77A6" w:rsidP="002C77A6">
      <w:r w:rsidRPr="00366EC4">
        <w:lastRenderedPageBreak/>
        <w:t xml:space="preserve">[NEED A CHECKBOX OF SOME SORT IN THE “Ownership” COLUMN AND A </w:t>
      </w:r>
      <w:proofErr w:type="gramStart"/>
      <w:r w:rsidRPr="00366EC4">
        <w:t>DROP DOWN</w:t>
      </w:r>
      <w:proofErr w:type="gramEnd"/>
      <w:r w:rsidRPr="00366EC4">
        <w:t xml:space="preserve"> MENU FOR EACH CELL IN THE “</w:t>
      </w:r>
      <w:r w:rsidR="00CA6B5D" w:rsidRPr="00366EC4">
        <w:t xml:space="preserve">Proportion </w:t>
      </w:r>
      <w:r w:rsidRPr="00366EC4">
        <w:t xml:space="preserve">invested in shares” COLUMN, WHERE RESPONDENTS CAN SELECT zero OR a quarter OR half OR almost all. ANSWERS IN THE “Account balance” COLUMN ARE: Numeric (0 – 2,000,000). RESPONDENTS CAN ONLY STATE AN ACCOUNT BALANCE AND A FRACTION IF THEY HAVE SELECT THE ASSET OWNERSHIP. </w:t>
      </w:r>
    </w:p>
    <w:p w14:paraId="16AC758E" w14:textId="77777777" w:rsidR="002C77A6" w:rsidRPr="00366EC4" w:rsidRDefault="002C77A6" w:rsidP="002C77A6">
      <w:r w:rsidRPr="00366EC4">
        <w:t xml:space="preserve">CODING SUGGESTION: SAVE RESPONSES IN TWO VARIABLES PER SUB-QUESTION. VARIABLES Q27a1-Q27e1 TAKE THEIR VALUES FROM COLUMN 1 AND COLUMN 3 AS FOLLOWS. IF OWNERSHIP IS UNSELECTED, THE VALUE IS 1 AND NO FRACTION CAN BE SPECIFIED. IF OWNERSHIP IS SELECTED, THE VALUE OF THE VARIABLE IS EITHER 2, 3, 4, OR 5, DEPENDING ON THE SELECTION IN COLUMN 3: 1 OWNERSHIP UNCHECKED, 2 Zero, 3 A quarter, 4 Half, 5 Almost all. THE SECOND VARIABLE Q27a2- Q27e2 TAKES ITS VALUE FROM COLUMN 2 (NUMERIC BETWEEN 0 AND 2,000,000). </w:t>
      </w:r>
    </w:p>
    <w:p w14:paraId="71268C65" w14:textId="77777777" w:rsidR="002C77A6" w:rsidRPr="00366EC4" w:rsidRDefault="002C77A6" w:rsidP="002C77A6">
      <w:r w:rsidRPr="00366EC4">
        <w:t>ALTERNATIVELY, IF THE PROGRAMMING OF Q27a1-Q27e1 IS TOO COMPLICATED, WE COULD CREATE 3 VARIABLES PER SUB-QUESTION, ONE FOR EACH COLUMN. THEN, THE FIRST ONE FOR THE OWNERSHIP SELECTION IN COLUMN 1 IS BINARY, THE ACCOUNT BALANCE VALUE IN COLUMN 2 IS NUMERIC (BETWEEN 0 AND 2,000,000) AND THE FRACTION IN COLUMN 3 IS CATEGORICAL (2, 3, 4, or 5).]</w:t>
      </w:r>
    </w:p>
    <w:p w14:paraId="7A49E704" w14:textId="5E9906FB" w:rsidR="003A0F3E" w:rsidRPr="00366EC4" w:rsidRDefault="003A0F3E" w:rsidP="003A0F3E"/>
    <w:p w14:paraId="19440034" w14:textId="77777777" w:rsidR="00CF6908" w:rsidRPr="00366EC4" w:rsidRDefault="00CF6908" w:rsidP="00CF6908">
      <w:pPr>
        <w:rPr>
          <w:color w:val="000000" w:themeColor="text1"/>
          <w:lang w:val="fr-CA"/>
        </w:rPr>
      </w:pPr>
      <w:r w:rsidRPr="00366EC4">
        <w:rPr>
          <w:color w:val="000000" w:themeColor="text1"/>
          <w:lang w:val="fr-CA"/>
        </w:rPr>
        <w:t xml:space="preserve">9999999 </w:t>
      </w:r>
      <w:r w:rsidRPr="00366EC4">
        <w:rPr>
          <w:lang w:val="en-CA"/>
        </w:rPr>
        <w:t>Don’t know or prefer not to say</w:t>
      </w:r>
    </w:p>
    <w:p w14:paraId="2FADAB9E" w14:textId="77777777" w:rsidR="002516DA" w:rsidRPr="00366EC4" w:rsidRDefault="002516DA" w:rsidP="003A0F3E"/>
    <w:p w14:paraId="6C052C42" w14:textId="4A06438A" w:rsidR="00360C87" w:rsidRPr="00366EC4" w:rsidRDefault="00360C87" w:rsidP="00360C87">
      <w:pPr>
        <w:pStyle w:val="Paragraphedeliste"/>
        <w:numPr>
          <w:ilvl w:val="0"/>
          <w:numId w:val="2"/>
        </w:numPr>
        <w:rPr>
          <w:lang w:val="en-CA"/>
        </w:rPr>
      </w:pPr>
      <w:r w:rsidRPr="00366EC4">
        <w:rPr>
          <w:lang w:val="en-CA"/>
        </w:rPr>
        <w:t>Please provide your best estimate of any outstanding debt that you have.</w:t>
      </w:r>
    </w:p>
    <w:p w14:paraId="1D7FD0E5" w14:textId="77777777" w:rsidR="00360C87" w:rsidRPr="00366EC4" w:rsidRDefault="00360C87" w:rsidP="00360C87">
      <w:r w:rsidRPr="00366EC4">
        <w:rPr>
          <w:lang w:val="en-CA"/>
        </w:rPr>
        <w:t xml:space="preserve">Numeric </w:t>
      </w:r>
      <w:r w:rsidRPr="00366EC4">
        <w:t>(0-9999998) [ADD A “$” BEHIND THE INPUT SPACE]</w:t>
      </w:r>
    </w:p>
    <w:p w14:paraId="4B7DB0D7" w14:textId="5225C16F" w:rsidR="00360C87" w:rsidRPr="00366EC4" w:rsidRDefault="00360C87" w:rsidP="00360C87">
      <w:pPr>
        <w:rPr>
          <w:lang w:val="en-CA"/>
        </w:rPr>
      </w:pPr>
      <w:r w:rsidRPr="00366EC4">
        <w:rPr>
          <w:lang w:val="en-CA"/>
        </w:rPr>
        <w:t>9999999 Don’t know or prefer not to say</w:t>
      </w:r>
    </w:p>
    <w:p w14:paraId="1F4D05BD" w14:textId="77777777" w:rsidR="00A83223" w:rsidRPr="00366EC4" w:rsidRDefault="00A83223" w:rsidP="00A83223">
      <w:pPr>
        <w:rPr>
          <w:color w:val="000000" w:themeColor="text1"/>
          <w:lang w:val="fr-CA"/>
        </w:rPr>
      </w:pPr>
    </w:p>
    <w:p w14:paraId="68E1F58E" w14:textId="77777777" w:rsidR="00A83223" w:rsidRPr="00017CF3" w:rsidRDefault="00A83223" w:rsidP="00A83223">
      <w:pPr>
        <w:rPr>
          <w:color w:val="000000" w:themeColor="text1"/>
          <w:lang w:val="fr-CA"/>
        </w:rPr>
      </w:pPr>
      <w:r w:rsidRPr="00366EC4">
        <w:rPr>
          <w:color w:val="000000" w:themeColor="text1"/>
          <w:lang w:val="fr-CA"/>
        </w:rPr>
        <w:t>[ASK IF Q31==9999999; DISPLAY ON SAME SCREEN]</w:t>
      </w:r>
    </w:p>
    <w:p w14:paraId="3CCADC12" w14:textId="77777777" w:rsidR="00CF6908" w:rsidRPr="00F64FBD" w:rsidRDefault="00CF6908" w:rsidP="00CF6908">
      <w:pPr>
        <w:pStyle w:val="Paragraphedeliste"/>
        <w:numPr>
          <w:ilvl w:val="1"/>
          <w:numId w:val="2"/>
        </w:numPr>
        <w:rPr>
          <w:lang w:val="en-CA"/>
        </w:rPr>
      </w:pPr>
    </w:p>
    <w:p w14:paraId="0389F99C" w14:textId="0EA4AC5D" w:rsidR="00A83223" w:rsidRPr="00AD2FEA" w:rsidRDefault="00A83223" w:rsidP="00A83223">
      <w:pPr>
        <w:rPr>
          <w:ins w:id="11" w:author="David Boisclair" w:date="2021-10-13T13:37:00Z"/>
          <w:lang w:val="en-CA"/>
        </w:rPr>
      </w:pPr>
      <w:r>
        <w:rPr>
          <w:lang w:val="en-CA"/>
        </w:rPr>
        <w:t xml:space="preserve">Is it more than </w:t>
      </w:r>
      <w:ins w:id="12" w:author="David Boisclair" w:date="2021-10-14T12:06:00Z">
        <w:r w:rsidR="002611C1" w:rsidRPr="00AD2FEA">
          <w:rPr>
            <w:highlight w:val="cyan"/>
            <w:lang w:val="fr-CA"/>
          </w:rPr>
          <w:t>[NUMERICAL ANSWER TO Q27, MINIMUM $100,000; IF Q27==9999999, SET TO $500,000; IF SKIPPED Q27, SET TO $100,000]</w:t>
        </w:r>
      </w:ins>
      <w:ins w:id="13" w:author="David Boisclair" w:date="2021-10-13T13:37:00Z">
        <w:r>
          <w:rPr>
            <w:lang w:val="en-CA"/>
          </w:rPr>
          <w:t>?</w:t>
        </w:r>
      </w:ins>
    </w:p>
    <w:p w14:paraId="5F399715" w14:textId="132DDE06" w:rsidR="00A83223" w:rsidRPr="00366EC4" w:rsidRDefault="00A83223" w:rsidP="00A83223">
      <w:pPr>
        <w:rPr>
          <w:color w:val="000000" w:themeColor="text1"/>
          <w:lang w:val="fr-CA"/>
        </w:rPr>
      </w:pPr>
      <w:r w:rsidRPr="00366EC4">
        <w:rPr>
          <w:color w:val="000000" w:themeColor="text1"/>
          <w:lang w:val="fr-CA"/>
        </w:rPr>
        <w:t xml:space="preserve">1 </w:t>
      </w:r>
      <w:proofErr w:type="spellStart"/>
      <w:r w:rsidRPr="00366EC4">
        <w:rPr>
          <w:color w:val="000000" w:themeColor="text1"/>
          <w:lang w:val="fr-CA"/>
        </w:rPr>
        <w:t>Yes</w:t>
      </w:r>
      <w:proofErr w:type="spellEnd"/>
      <w:r w:rsidRPr="00366EC4">
        <w:rPr>
          <w:color w:val="000000" w:themeColor="text1"/>
          <w:lang w:val="fr-CA"/>
        </w:rPr>
        <w:t xml:space="preserve"> </w:t>
      </w:r>
    </w:p>
    <w:p w14:paraId="3F65FBEB" w14:textId="61AB3E4E" w:rsidR="00A83223" w:rsidRPr="00366EC4" w:rsidRDefault="00A83223" w:rsidP="00A83223">
      <w:pPr>
        <w:rPr>
          <w:color w:val="000000" w:themeColor="text1"/>
          <w:lang w:val="fr-CA"/>
        </w:rPr>
      </w:pPr>
      <w:r w:rsidRPr="00366EC4">
        <w:rPr>
          <w:color w:val="000000" w:themeColor="text1"/>
          <w:lang w:val="fr-CA"/>
        </w:rPr>
        <w:t>2 No</w:t>
      </w:r>
    </w:p>
    <w:p w14:paraId="467E478E" w14:textId="5408DFC2" w:rsidR="00A83223" w:rsidRPr="00366EC4" w:rsidRDefault="00A83223" w:rsidP="00A83223">
      <w:pPr>
        <w:rPr>
          <w:color w:val="000000" w:themeColor="text1"/>
          <w:lang w:val="fr-CA"/>
        </w:rPr>
      </w:pPr>
      <w:r w:rsidRPr="00366EC4">
        <w:rPr>
          <w:color w:val="000000" w:themeColor="text1"/>
          <w:lang w:val="fr-CA"/>
        </w:rPr>
        <w:t xml:space="preserve">9999999 </w:t>
      </w:r>
      <w:r w:rsidRPr="00366EC4">
        <w:rPr>
          <w:lang w:val="en-CA"/>
        </w:rPr>
        <w:t>Don’t know or prefer not to say</w:t>
      </w:r>
    </w:p>
    <w:p w14:paraId="758BDC9D" w14:textId="77777777" w:rsidR="00A83223" w:rsidRPr="00366EC4" w:rsidRDefault="00A83223" w:rsidP="00A83223">
      <w:pPr>
        <w:rPr>
          <w:lang w:val="en-CA"/>
        </w:rPr>
      </w:pPr>
    </w:p>
    <w:p w14:paraId="119B5E8F" w14:textId="1D86DD5A" w:rsidR="00A83223" w:rsidRPr="00366EC4" w:rsidRDefault="00A83223" w:rsidP="00A83223">
      <w:pPr>
        <w:rPr>
          <w:color w:val="000000" w:themeColor="text1"/>
          <w:lang w:val="fr-CA"/>
        </w:rPr>
      </w:pPr>
      <w:r w:rsidRPr="00366EC4">
        <w:rPr>
          <w:lang w:val="en-CA"/>
        </w:rPr>
        <w:t>[ASK IF Q31a==</w:t>
      </w:r>
      <w:del w:id="14" w:author="David Boisclair" w:date="2021-10-15T10:38:00Z">
        <w:r w:rsidRPr="00366EC4" w:rsidDel="009964AE">
          <w:rPr>
            <w:color w:val="000000" w:themeColor="text1"/>
            <w:lang w:val="fr-CA"/>
          </w:rPr>
          <w:delText>9999999</w:delText>
        </w:r>
      </w:del>
      <w:proofErr w:type="gramStart"/>
      <w:ins w:id="15" w:author="David Boisclair" w:date="2021-10-15T10:38:00Z">
        <w:r w:rsidR="009964AE">
          <w:rPr>
            <w:color w:val="000000" w:themeColor="text1"/>
            <w:lang w:val="fr-CA"/>
          </w:rPr>
          <w:t>2</w:t>
        </w:r>
      </w:ins>
      <w:r w:rsidRPr="00366EC4">
        <w:rPr>
          <w:color w:val="000000" w:themeColor="text1"/>
          <w:lang w:val="fr-CA"/>
        </w:rPr>
        <w:t>;</w:t>
      </w:r>
      <w:proofErr w:type="gramEnd"/>
      <w:r w:rsidRPr="00366EC4">
        <w:rPr>
          <w:color w:val="000000" w:themeColor="text1"/>
          <w:lang w:val="fr-CA"/>
        </w:rPr>
        <w:t xml:space="preserve"> DISPLAY ON SAME SCREEN</w:t>
      </w:r>
      <w:r w:rsidRPr="00366EC4">
        <w:rPr>
          <w:lang w:val="en-CA"/>
        </w:rPr>
        <w:t>]</w:t>
      </w:r>
    </w:p>
    <w:p w14:paraId="4C697D4C" w14:textId="77777777" w:rsidR="00CF6908" w:rsidRPr="00366EC4" w:rsidRDefault="00CF6908" w:rsidP="00CF6908">
      <w:pPr>
        <w:pStyle w:val="Paragraphedeliste"/>
        <w:numPr>
          <w:ilvl w:val="1"/>
          <w:numId w:val="2"/>
        </w:numPr>
        <w:rPr>
          <w:lang w:val="en-CA"/>
        </w:rPr>
      </w:pPr>
    </w:p>
    <w:p w14:paraId="578515B8" w14:textId="77777777" w:rsidR="00A83223" w:rsidRPr="00366EC4" w:rsidRDefault="00A83223" w:rsidP="00A83223">
      <w:pPr>
        <w:rPr>
          <w:lang w:val="en-CA"/>
        </w:rPr>
      </w:pPr>
      <w:r w:rsidRPr="00366EC4">
        <w:rPr>
          <w:lang w:val="en-CA"/>
        </w:rPr>
        <w:t>Is it less than [0.5*AMOUNT USED IN Q31a]?</w:t>
      </w:r>
    </w:p>
    <w:p w14:paraId="279F0CDC" w14:textId="5570C5C0" w:rsidR="00A83223" w:rsidRPr="00366EC4" w:rsidRDefault="00A83223" w:rsidP="00A83223">
      <w:pPr>
        <w:rPr>
          <w:color w:val="000000" w:themeColor="text1"/>
          <w:lang w:val="fr-CA"/>
        </w:rPr>
      </w:pPr>
      <w:r w:rsidRPr="00366EC4">
        <w:rPr>
          <w:color w:val="000000" w:themeColor="text1"/>
          <w:lang w:val="fr-CA"/>
        </w:rPr>
        <w:t xml:space="preserve">1 </w:t>
      </w:r>
      <w:proofErr w:type="spellStart"/>
      <w:r w:rsidRPr="00366EC4">
        <w:rPr>
          <w:color w:val="000000" w:themeColor="text1"/>
          <w:lang w:val="fr-CA"/>
        </w:rPr>
        <w:t>Yes</w:t>
      </w:r>
      <w:proofErr w:type="spellEnd"/>
      <w:r w:rsidRPr="00366EC4">
        <w:rPr>
          <w:color w:val="000000" w:themeColor="text1"/>
          <w:lang w:val="fr-CA"/>
        </w:rPr>
        <w:t xml:space="preserve"> </w:t>
      </w:r>
    </w:p>
    <w:p w14:paraId="1BBD25AC" w14:textId="625F3B4D" w:rsidR="00A83223" w:rsidRPr="00366EC4" w:rsidRDefault="00A83223" w:rsidP="00A83223">
      <w:pPr>
        <w:rPr>
          <w:color w:val="000000" w:themeColor="text1"/>
          <w:lang w:val="fr-CA"/>
        </w:rPr>
      </w:pPr>
      <w:r w:rsidRPr="00366EC4">
        <w:rPr>
          <w:color w:val="000000" w:themeColor="text1"/>
          <w:lang w:val="fr-CA"/>
        </w:rPr>
        <w:t>2 No</w:t>
      </w:r>
    </w:p>
    <w:p w14:paraId="425AF17B" w14:textId="19C7F5AE" w:rsidR="00A83223" w:rsidRPr="00366EC4" w:rsidRDefault="00A83223" w:rsidP="00A83223">
      <w:pPr>
        <w:rPr>
          <w:color w:val="000000" w:themeColor="text1"/>
          <w:lang w:val="fr-CA"/>
        </w:rPr>
      </w:pPr>
      <w:r w:rsidRPr="00366EC4">
        <w:rPr>
          <w:color w:val="000000" w:themeColor="text1"/>
          <w:lang w:val="fr-CA"/>
        </w:rPr>
        <w:t xml:space="preserve">9999999 </w:t>
      </w:r>
      <w:r w:rsidRPr="00366EC4">
        <w:rPr>
          <w:lang w:val="en-CA"/>
        </w:rPr>
        <w:t>Don’t know or prefer not to say</w:t>
      </w:r>
    </w:p>
    <w:p w14:paraId="0D7A944C" w14:textId="56C82C3C" w:rsidR="00E809A2" w:rsidRPr="00366EC4" w:rsidRDefault="00E809A2" w:rsidP="00360C87">
      <w:pPr>
        <w:rPr>
          <w:lang w:val="en-CA"/>
        </w:rPr>
      </w:pPr>
    </w:p>
    <w:p w14:paraId="42F1A632" w14:textId="1753A3A3" w:rsidR="00E809A2" w:rsidRPr="00366EC4" w:rsidRDefault="00E809A2" w:rsidP="00E809A2">
      <w:pPr>
        <w:pStyle w:val="Paragraphedeliste"/>
        <w:numPr>
          <w:ilvl w:val="0"/>
          <w:numId w:val="2"/>
        </w:numPr>
        <w:rPr>
          <w:lang w:val="en-CA"/>
        </w:rPr>
      </w:pPr>
      <w:r w:rsidRPr="00366EC4">
        <w:rPr>
          <w:lang w:val="en-CA"/>
        </w:rPr>
        <w:t xml:space="preserve">What do you expect the return of the </w:t>
      </w:r>
      <w:r w:rsidR="00FB6EDA" w:rsidRPr="00366EC4">
        <w:rPr>
          <w:lang w:val="en-CA"/>
        </w:rPr>
        <w:t xml:space="preserve">Canadian </w:t>
      </w:r>
      <w:r w:rsidRPr="00366EC4">
        <w:rPr>
          <w:lang w:val="en-CA"/>
        </w:rPr>
        <w:t xml:space="preserve">stock market to be over the next 12 months? (Think </w:t>
      </w:r>
      <w:r w:rsidR="00314A32" w:rsidRPr="00366EC4">
        <w:rPr>
          <w:lang w:val="en-CA"/>
        </w:rPr>
        <w:t>of</w:t>
      </w:r>
      <w:r w:rsidRPr="00366EC4">
        <w:rPr>
          <w:lang w:val="en-CA"/>
        </w:rPr>
        <w:t xml:space="preserve"> a broad index</w:t>
      </w:r>
      <w:r w:rsidR="00F43E8C" w:rsidRPr="00366EC4">
        <w:rPr>
          <w:lang w:val="en-CA"/>
        </w:rPr>
        <w:t>,</w:t>
      </w:r>
      <w:r w:rsidRPr="00366EC4">
        <w:rPr>
          <w:lang w:val="en-CA"/>
        </w:rPr>
        <w:t xml:space="preserve"> such as the TSX.) </w:t>
      </w:r>
      <w:r w:rsidRPr="00366EC4">
        <w:rPr>
          <w:rFonts w:ascii="Univers LT Std 55" w:hAnsi="Univers LT Std 55" w:cs="Univers LT Std 55"/>
          <w:color w:val="000000"/>
          <w:sz w:val="18"/>
          <w:szCs w:val="18"/>
        </w:rPr>
        <w:t xml:space="preserve"> </w:t>
      </w:r>
    </w:p>
    <w:p w14:paraId="2081D077" w14:textId="76E7A3B3" w:rsidR="00A3264B" w:rsidRPr="00366EC4" w:rsidRDefault="00A3264B" w:rsidP="00A3264B">
      <w:r w:rsidRPr="00366EC4">
        <w:t>Percent (-1000.00-1000.00) [BOX WITH % SIGN NEXT TO IT; ALLOW AT MOST TWO DECIMALS]</w:t>
      </w:r>
    </w:p>
    <w:p w14:paraId="2F27376E" w14:textId="77777777" w:rsidR="00A3264B" w:rsidRPr="00366EC4" w:rsidRDefault="00A3264B" w:rsidP="00A3264B">
      <w:r w:rsidRPr="00366EC4">
        <w:t>7777777 Don’t know</w:t>
      </w:r>
    </w:p>
    <w:p w14:paraId="1CD7EBB7" w14:textId="77777777" w:rsidR="006D0A87" w:rsidRPr="00366EC4" w:rsidRDefault="006D0A87" w:rsidP="006D0A87">
      <w:pPr>
        <w:rPr>
          <w:color w:val="FF0000"/>
        </w:rPr>
      </w:pPr>
    </w:p>
    <w:p w14:paraId="227A9C55" w14:textId="77777777" w:rsidR="006D0A87" w:rsidRPr="00366EC4" w:rsidRDefault="006D0A87" w:rsidP="006D0A87">
      <w:pPr>
        <w:pStyle w:val="Paragraphedeliste"/>
        <w:numPr>
          <w:ilvl w:val="0"/>
          <w:numId w:val="2"/>
        </w:numPr>
      </w:pPr>
      <w:r w:rsidRPr="00366EC4">
        <w:lastRenderedPageBreak/>
        <w:t>How confident are you about your response to the previous question?</w:t>
      </w:r>
    </w:p>
    <w:p w14:paraId="54CC1BFB" w14:textId="77777777" w:rsidR="006D0A87" w:rsidRPr="00366EC4" w:rsidRDefault="006D0A87" w:rsidP="006D0A87">
      <w:r w:rsidRPr="00366EC4">
        <w:t xml:space="preserve">1 Extremely confident </w:t>
      </w:r>
    </w:p>
    <w:p w14:paraId="355A4161" w14:textId="77777777" w:rsidR="006D0A87" w:rsidRPr="00366EC4" w:rsidRDefault="006D0A87" w:rsidP="006D0A87">
      <w:r w:rsidRPr="00366EC4">
        <w:t xml:space="preserve">2 Very confident </w:t>
      </w:r>
    </w:p>
    <w:p w14:paraId="628AEDDE" w14:textId="77777777" w:rsidR="006D0A87" w:rsidRPr="00366EC4" w:rsidRDefault="006D0A87" w:rsidP="006D0A87">
      <w:r w:rsidRPr="00366EC4">
        <w:t xml:space="preserve">3 Somewhat confident </w:t>
      </w:r>
    </w:p>
    <w:p w14:paraId="06D4505E" w14:textId="77777777" w:rsidR="006D0A87" w:rsidRPr="00366EC4" w:rsidRDefault="006D0A87" w:rsidP="006D0A87">
      <w:r w:rsidRPr="00366EC4">
        <w:t xml:space="preserve">4 Not very confident </w:t>
      </w:r>
    </w:p>
    <w:p w14:paraId="1A1BDD26" w14:textId="77777777" w:rsidR="006D0A87" w:rsidRPr="00366EC4" w:rsidRDefault="006D0A87" w:rsidP="006D0A87">
      <w:r w:rsidRPr="00366EC4">
        <w:t>5 Not at all confident</w:t>
      </w:r>
    </w:p>
    <w:p w14:paraId="39FFBAB8" w14:textId="77777777" w:rsidR="006D0A87" w:rsidRPr="00366EC4" w:rsidRDefault="006D0A87" w:rsidP="006D0A87">
      <w:r w:rsidRPr="00366EC4">
        <w:t>7777777 Don’t know</w:t>
      </w:r>
    </w:p>
    <w:p w14:paraId="22AAFC5D" w14:textId="4B2FAD93" w:rsidR="006D0A87" w:rsidRPr="00366EC4" w:rsidRDefault="006D0A87" w:rsidP="006D0A87">
      <w:r w:rsidRPr="00366EC4">
        <w:t xml:space="preserve">8888888 </w:t>
      </w:r>
      <w:r w:rsidR="00D11860" w:rsidRPr="00366EC4">
        <w:t>Prefer not to say</w:t>
      </w:r>
    </w:p>
    <w:p w14:paraId="14A03542" w14:textId="77777777" w:rsidR="006D0A87" w:rsidRPr="00366EC4" w:rsidRDefault="006D0A87" w:rsidP="006D0A87">
      <w:pPr>
        <w:rPr>
          <w:color w:val="FF0000"/>
        </w:rPr>
      </w:pPr>
    </w:p>
    <w:p w14:paraId="6127E4AA" w14:textId="5BC975AA" w:rsidR="006D0A87" w:rsidRPr="00366EC4" w:rsidRDefault="006D0A87" w:rsidP="00F538BE">
      <w:pPr>
        <w:pStyle w:val="Paragraphedeliste"/>
        <w:numPr>
          <w:ilvl w:val="0"/>
          <w:numId w:val="2"/>
        </w:numPr>
      </w:pPr>
      <w:r w:rsidRPr="00366EC4">
        <w:t xml:space="preserve">In this question, we present you with </w:t>
      </w:r>
      <w:r w:rsidR="00CF01A6" w:rsidRPr="00366EC4">
        <w:t xml:space="preserve">ten </w:t>
      </w:r>
      <w:r w:rsidRPr="00366EC4">
        <w:t xml:space="preserve">possible </w:t>
      </w:r>
      <w:r w:rsidR="009768F1" w:rsidRPr="00366EC4">
        <w:t xml:space="preserve">outcomes below </w:t>
      </w:r>
      <w:r w:rsidRPr="00366EC4">
        <w:t xml:space="preserve">for </w:t>
      </w:r>
      <w:r w:rsidR="00F538BE" w:rsidRPr="00366EC4">
        <w:t>stock market returns over the next 12 months</w:t>
      </w:r>
      <w:r w:rsidRPr="00366EC4">
        <w:t>, and we ask you to indicate the chances that each scenario will occur.</w:t>
      </w:r>
    </w:p>
    <w:p w14:paraId="024C9022" w14:textId="4140141F" w:rsidR="006D0A87" w:rsidRPr="00366EC4" w:rsidRDefault="00007832" w:rsidP="00007832">
      <w:r w:rsidRPr="00366EC4">
        <w:t xml:space="preserve">Please type in the number to indicate the percentage probability that you attach to each </w:t>
      </w:r>
      <w:r w:rsidR="009768F1" w:rsidRPr="00366EC4">
        <w:t>outcome</w:t>
      </w:r>
      <w:r w:rsidRPr="00366EC4">
        <w:t xml:space="preserve">. The probabilities of the </w:t>
      </w:r>
      <w:r w:rsidR="009768F1" w:rsidRPr="00366EC4">
        <w:t xml:space="preserve">ten possible outcomes </w:t>
      </w:r>
      <w:proofErr w:type="gramStart"/>
      <w:r w:rsidRPr="00366EC4">
        <w:t>have to</w:t>
      </w:r>
      <w:proofErr w:type="gramEnd"/>
      <w:r w:rsidRPr="00366EC4">
        <w:t xml:space="preserve"> sum up to 100%. </w:t>
      </w:r>
      <w:r w:rsidR="006D0A87" w:rsidRPr="00366EC4">
        <w:t>(Please answer only with values between 0 and 100 with at most two decimals.)</w:t>
      </w:r>
    </w:p>
    <w:p w14:paraId="4E4226EB" w14:textId="77777777" w:rsidR="006D0A87" w:rsidRPr="00366EC4" w:rsidRDefault="006D0A87" w:rsidP="006D0A87"/>
    <w:p w14:paraId="5ADBD28C" w14:textId="2ED9C1F9" w:rsidR="006D0A87" w:rsidRPr="00366EC4" w:rsidRDefault="00007832" w:rsidP="006D0A87">
      <w:r w:rsidRPr="00366EC4">
        <w:t>The</w:t>
      </w:r>
      <w:r w:rsidR="00FB6EDA" w:rsidRPr="00366EC4">
        <w:t xml:space="preserve"> Canadian</w:t>
      </w:r>
      <w:r w:rsidRPr="00366EC4">
        <w:t xml:space="preserve"> stock market return (think </w:t>
      </w:r>
      <w:r w:rsidR="00314A32" w:rsidRPr="00366EC4">
        <w:t>of</w:t>
      </w:r>
      <w:r w:rsidRPr="00366EC4">
        <w:t xml:space="preserve"> a broad index</w:t>
      </w:r>
      <w:r w:rsidR="00F43E8C" w:rsidRPr="00366EC4">
        <w:t>,</w:t>
      </w:r>
      <w:r w:rsidRPr="00366EC4">
        <w:t xml:space="preserve"> such as the TSX) over the next year </w:t>
      </w:r>
      <w:r w:rsidR="006D0A87" w:rsidRPr="00366EC4">
        <w:t>will be…</w:t>
      </w:r>
    </w:p>
    <w:p w14:paraId="3E293926" w14:textId="77777777" w:rsidR="006D0A87" w:rsidRPr="00366EC4" w:rsidRDefault="006D0A87" w:rsidP="006D0A87"/>
    <w:tbl>
      <w:tblPr>
        <w:tblStyle w:val="Grilledutableau"/>
        <w:tblW w:w="9493" w:type="dxa"/>
        <w:tblLook w:val="04A0" w:firstRow="1" w:lastRow="0" w:firstColumn="1" w:lastColumn="0" w:noHBand="0" w:noVBand="1"/>
      </w:tblPr>
      <w:tblGrid>
        <w:gridCol w:w="2830"/>
        <w:gridCol w:w="6663"/>
      </w:tblGrid>
      <w:tr w:rsidR="006D0A87" w:rsidRPr="00366EC4" w14:paraId="6ABA44AC" w14:textId="77777777" w:rsidTr="00B90488">
        <w:tc>
          <w:tcPr>
            <w:tcW w:w="2830" w:type="dxa"/>
          </w:tcPr>
          <w:p w14:paraId="4E823D0C" w14:textId="422E087E" w:rsidR="006D0A87" w:rsidRPr="00366EC4" w:rsidRDefault="006D0A87" w:rsidP="00F5330A">
            <w:r w:rsidRPr="00366EC4">
              <w:t xml:space="preserve">more than </w:t>
            </w:r>
            <w:r w:rsidR="00007832" w:rsidRPr="00366EC4">
              <w:t>4</w:t>
            </w:r>
            <w:r w:rsidRPr="00366EC4">
              <w:t>0%</w:t>
            </w:r>
          </w:p>
        </w:tc>
        <w:tc>
          <w:tcPr>
            <w:tcW w:w="6663" w:type="dxa"/>
          </w:tcPr>
          <w:p w14:paraId="756CD1D1" w14:textId="77777777" w:rsidR="006D0A87" w:rsidRPr="00366EC4" w:rsidRDefault="006D0A87" w:rsidP="00B90488">
            <w:r w:rsidRPr="00366EC4">
              <w:t>Percent [BOX WITH % SIGN NEXT TO IT] (RANGE: 0% TO 100%, ALLOW AT MOST TWO DECIMALS)</w:t>
            </w:r>
          </w:p>
        </w:tc>
      </w:tr>
      <w:tr w:rsidR="006D0A87" w:rsidRPr="00366EC4" w14:paraId="63AAD823" w14:textId="77777777" w:rsidTr="00B90488">
        <w:tc>
          <w:tcPr>
            <w:tcW w:w="2830" w:type="dxa"/>
          </w:tcPr>
          <w:p w14:paraId="06E95D2B" w14:textId="0DB40C11" w:rsidR="006D0A87" w:rsidRPr="00366EC4" w:rsidRDefault="006D0A87" w:rsidP="00F5330A">
            <w:r w:rsidRPr="00366EC4">
              <w:t xml:space="preserve">between </w:t>
            </w:r>
            <w:r w:rsidR="00007832" w:rsidRPr="00366EC4">
              <w:t>30</w:t>
            </w:r>
            <w:r w:rsidRPr="00366EC4">
              <w:t xml:space="preserve">% and </w:t>
            </w:r>
            <w:r w:rsidR="00007832" w:rsidRPr="00366EC4">
              <w:t>40</w:t>
            </w:r>
            <w:r w:rsidRPr="00366EC4">
              <w:t xml:space="preserve">% </w:t>
            </w:r>
          </w:p>
        </w:tc>
        <w:tc>
          <w:tcPr>
            <w:tcW w:w="6663" w:type="dxa"/>
          </w:tcPr>
          <w:p w14:paraId="41A7F690" w14:textId="77777777" w:rsidR="006D0A87" w:rsidRPr="00366EC4" w:rsidRDefault="006D0A87" w:rsidP="00B90488">
            <w:r w:rsidRPr="00366EC4">
              <w:t>Percent [BOX WITH % SIGN NEXT TO IT] (RANGE: 0% TO 100%, ALLOW AT MOST TWO DECIMALS)</w:t>
            </w:r>
          </w:p>
        </w:tc>
      </w:tr>
      <w:tr w:rsidR="00434EBB" w:rsidRPr="00366EC4" w14:paraId="3EBFADB3" w14:textId="77777777" w:rsidTr="00B90488">
        <w:tc>
          <w:tcPr>
            <w:tcW w:w="2830" w:type="dxa"/>
          </w:tcPr>
          <w:p w14:paraId="1BC4AFAB" w14:textId="020704ED" w:rsidR="00434EBB" w:rsidRPr="00366EC4" w:rsidRDefault="00434EBB" w:rsidP="00F5330A">
            <w:r w:rsidRPr="00366EC4">
              <w:t xml:space="preserve">between 20% and 30% </w:t>
            </w:r>
          </w:p>
        </w:tc>
        <w:tc>
          <w:tcPr>
            <w:tcW w:w="6663" w:type="dxa"/>
          </w:tcPr>
          <w:p w14:paraId="6393F8E1" w14:textId="745FF313" w:rsidR="00434EBB" w:rsidRPr="00366EC4" w:rsidRDefault="00434EBB" w:rsidP="00434EBB">
            <w:r w:rsidRPr="00366EC4">
              <w:t>Percent [BOX WITH % SIGN NEXT TO IT] (RANGE: 0% TO 100%, ALLOW AT MOST TWO DECIMALS)</w:t>
            </w:r>
          </w:p>
        </w:tc>
      </w:tr>
      <w:tr w:rsidR="00434EBB" w:rsidRPr="00366EC4" w14:paraId="13FF0726" w14:textId="77777777" w:rsidTr="00B90488">
        <w:tc>
          <w:tcPr>
            <w:tcW w:w="2830" w:type="dxa"/>
          </w:tcPr>
          <w:p w14:paraId="71BF1413" w14:textId="72C8FCDF" w:rsidR="00434EBB" w:rsidRPr="00366EC4" w:rsidRDefault="00434EBB" w:rsidP="00F5330A">
            <w:r w:rsidRPr="00366EC4">
              <w:t xml:space="preserve">between 10% and 20% </w:t>
            </w:r>
          </w:p>
        </w:tc>
        <w:tc>
          <w:tcPr>
            <w:tcW w:w="6663" w:type="dxa"/>
          </w:tcPr>
          <w:p w14:paraId="4A720A39" w14:textId="1E09D266" w:rsidR="00434EBB" w:rsidRPr="00366EC4" w:rsidRDefault="00434EBB" w:rsidP="00434EBB">
            <w:r w:rsidRPr="00366EC4">
              <w:t>Percent [BOX WITH % SIGN NEXT TO IT] (RANGE: 0% TO 100%, ALLOW AT MOST TWO DECIMALS)</w:t>
            </w:r>
          </w:p>
        </w:tc>
      </w:tr>
      <w:tr w:rsidR="00434EBB" w:rsidRPr="00366EC4" w14:paraId="0717E990" w14:textId="77777777" w:rsidTr="00B90488">
        <w:tc>
          <w:tcPr>
            <w:tcW w:w="2830" w:type="dxa"/>
          </w:tcPr>
          <w:p w14:paraId="379BF8C2" w14:textId="488B03FB" w:rsidR="00434EBB" w:rsidRPr="00366EC4" w:rsidRDefault="00434EBB" w:rsidP="00F5330A">
            <w:r w:rsidRPr="00366EC4">
              <w:t xml:space="preserve">between 0% and 10% </w:t>
            </w:r>
          </w:p>
        </w:tc>
        <w:tc>
          <w:tcPr>
            <w:tcW w:w="6663" w:type="dxa"/>
          </w:tcPr>
          <w:p w14:paraId="75A2F181" w14:textId="0A5EE3FC" w:rsidR="00434EBB" w:rsidRPr="00366EC4" w:rsidRDefault="00434EBB" w:rsidP="00434EBB">
            <w:r w:rsidRPr="00366EC4">
              <w:t>Percent [BOX WITH % SIGN NEXT TO IT] (RANGE: 0% TO 100%, ALLOW AT MOST TWO DECIMALS)</w:t>
            </w:r>
          </w:p>
        </w:tc>
      </w:tr>
      <w:tr w:rsidR="00434EBB" w:rsidRPr="00366EC4" w14:paraId="5FD8D0CE" w14:textId="77777777" w:rsidTr="00B90488">
        <w:tc>
          <w:tcPr>
            <w:tcW w:w="2830" w:type="dxa"/>
          </w:tcPr>
          <w:p w14:paraId="2C32B126" w14:textId="3798CDD1" w:rsidR="00434EBB" w:rsidRPr="00366EC4" w:rsidRDefault="00434EBB" w:rsidP="00F5330A">
            <w:r w:rsidRPr="00366EC4">
              <w:t>between -10% and 0 %</w:t>
            </w:r>
          </w:p>
        </w:tc>
        <w:tc>
          <w:tcPr>
            <w:tcW w:w="6663" w:type="dxa"/>
          </w:tcPr>
          <w:p w14:paraId="2FC2D101" w14:textId="77777777" w:rsidR="00434EBB" w:rsidRPr="00366EC4" w:rsidRDefault="00434EBB" w:rsidP="00434EBB">
            <w:r w:rsidRPr="00366EC4">
              <w:t>Percent [BOX WITH % SIGN NEXT TO IT] (RANGE: 0% TO 100%, ALLOW AT MOST TWO DECIMALS)</w:t>
            </w:r>
          </w:p>
        </w:tc>
      </w:tr>
      <w:tr w:rsidR="00434EBB" w:rsidRPr="00366EC4" w14:paraId="3E9BC0C5" w14:textId="77777777" w:rsidTr="00B90488">
        <w:tc>
          <w:tcPr>
            <w:tcW w:w="2830" w:type="dxa"/>
          </w:tcPr>
          <w:p w14:paraId="1BCF4694" w14:textId="58F43D9D" w:rsidR="00434EBB" w:rsidRPr="00366EC4" w:rsidRDefault="00434EBB" w:rsidP="00F5330A">
            <w:r w:rsidRPr="00366EC4">
              <w:t xml:space="preserve">between -20% and -10 % </w:t>
            </w:r>
          </w:p>
        </w:tc>
        <w:tc>
          <w:tcPr>
            <w:tcW w:w="6663" w:type="dxa"/>
          </w:tcPr>
          <w:p w14:paraId="79D36A23" w14:textId="77777777" w:rsidR="00434EBB" w:rsidRPr="00366EC4" w:rsidRDefault="00434EBB" w:rsidP="00434EBB">
            <w:r w:rsidRPr="00366EC4">
              <w:t>Percent [BOX WITH % SIGN NEXT TO IT] (RANGE: 0% TO 100%, ALLOW AT MOST TWO DECIMALS)</w:t>
            </w:r>
          </w:p>
        </w:tc>
      </w:tr>
      <w:tr w:rsidR="00434EBB" w:rsidRPr="00366EC4" w14:paraId="204F1D12" w14:textId="77777777" w:rsidTr="00B90488">
        <w:tc>
          <w:tcPr>
            <w:tcW w:w="2830" w:type="dxa"/>
          </w:tcPr>
          <w:p w14:paraId="0CF1284E" w14:textId="4071C3A1" w:rsidR="00434EBB" w:rsidRPr="00366EC4" w:rsidRDefault="00434EBB" w:rsidP="00434EBB">
            <w:r w:rsidRPr="00366EC4">
              <w:t xml:space="preserve">between -30% and -20 % </w:t>
            </w:r>
          </w:p>
        </w:tc>
        <w:tc>
          <w:tcPr>
            <w:tcW w:w="6663" w:type="dxa"/>
          </w:tcPr>
          <w:p w14:paraId="1AA3FDDF" w14:textId="20CC23F4" w:rsidR="00434EBB" w:rsidRPr="00366EC4" w:rsidRDefault="00434EBB" w:rsidP="00434EBB">
            <w:r w:rsidRPr="00366EC4">
              <w:t>Percent [BOX WITH % SIGN NEXT TO IT] (RANGE: 0% TO 100%, ALLOW AT MOST TWO DECIMALS)</w:t>
            </w:r>
          </w:p>
        </w:tc>
      </w:tr>
      <w:tr w:rsidR="00434EBB" w:rsidRPr="00366EC4" w14:paraId="32C9AC60" w14:textId="77777777" w:rsidTr="00B90488">
        <w:tc>
          <w:tcPr>
            <w:tcW w:w="2830" w:type="dxa"/>
          </w:tcPr>
          <w:p w14:paraId="5ED7B47E" w14:textId="7C1EDB6C" w:rsidR="00434EBB" w:rsidRPr="00366EC4" w:rsidRDefault="00434EBB" w:rsidP="00434EBB">
            <w:r w:rsidRPr="00366EC4">
              <w:t xml:space="preserve">between -40% and -30 % </w:t>
            </w:r>
          </w:p>
        </w:tc>
        <w:tc>
          <w:tcPr>
            <w:tcW w:w="6663" w:type="dxa"/>
          </w:tcPr>
          <w:p w14:paraId="14343B0A" w14:textId="39591B48" w:rsidR="00434EBB" w:rsidRPr="00366EC4" w:rsidRDefault="00434EBB" w:rsidP="00434EBB">
            <w:r w:rsidRPr="00366EC4">
              <w:t>Percent [BOX WITH % SIGN NEXT TO IT] (RANGE: 0% TO 100%, ALLOW AT MOST TWO DECIMALS)</w:t>
            </w:r>
          </w:p>
        </w:tc>
      </w:tr>
      <w:tr w:rsidR="00434EBB" w:rsidRPr="00366EC4" w14:paraId="2B4E61AD" w14:textId="77777777" w:rsidTr="00B90488">
        <w:tc>
          <w:tcPr>
            <w:tcW w:w="2830" w:type="dxa"/>
          </w:tcPr>
          <w:p w14:paraId="783F0960" w14:textId="51BDC7E2" w:rsidR="00434EBB" w:rsidRPr="00366EC4" w:rsidRDefault="00434EBB" w:rsidP="00434EBB">
            <w:r w:rsidRPr="00366EC4">
              <w:t>less than -40%</w:t>
            </w:r>
          </w:p>
        </w:tc>
        <w:tc>
          <w:tcPr>
            <w:tcW w:w="6663" w:type="dxa"/>
          </w:tcPr>
          <w:p w14:paraId="2557907A" w14:textId="77777777" w:rsidR="00434EBB" w:rsidRPr="00366EC4" w:rsidRDefault="00434EBB" w:rsidP="00434EBB">
            <w:r w:rsidRPr="00366EC4">
              <w:t>Percent [BOX WITH % SIGN NEXT TO IT] (RANGE: 0% TO 100%, ALLOW AT MOST TWO DECIMALS)</w:t>
            </w:r>
          </w:p>
        </w:tc>
      </w:tr>
      <w:tr w:rsidR="00434EBB" w:rsidRPr="00366EC4" w14:paraId="261B91DF" w14:textId="77777777" w:rsidTr="00B90488">
        <w:tc>
          <w:tcPr>
            <w:tcW w:w="2830" w:type="dxa"/>
            <w:shd w:val="clear" w:color="auto" w:fill="BFBFBF" w:themeFill="background1" w:themeFillShade="BF"/>
          </w:tcPr>
          <w:p w14:paraId="7905FD04" w14:textId="77777777" w:rsidR="00434EBB" w:rsidRPr="00366EC4" w:rsidRDefault="00434EBB" w:rsidP="00434EBB">
            <w:r w:rsidRPr="00366EC4">
              <w:t>Total</w:t>
            </w:r>
          </w:p>
        </w:tc>
        <w:tc>
          <w:tcPr>
            <w:tcW w:w="6663" w:type="dxa"/>
            <w:shd w:val="clear" w:color="auto" w:fill="BFBFBF" w:themeFill="background1" w:themeFillShade="BF"/>
          </w:tcPr>
          <w:p w14:paraId="75C8741E" w14:textId="77777777" w:rsidR="00434EBB" w:rsidRPr="00366EC4" w:rsidRDefault="00434EBB" w:rsidP="00434EBB">
            <w:r w:rsidRPr="00366EC4">
              <w:t>[“CELL A” SEE INSTRUCTIONS BELOW]</w:t>
            </w:r>
          </w:p>
        </w:tc>
      </w:tr>
    </w:tbl>
    <w:p w14:paraId="48178B4E" w14:textId="4CF0FDA9" w:rsidR="006D0A87" w:rsidRPr="00366EC4" w:rsidRDefault="006D0A87" w:rsidP="00F42486">
      <w:pPr>
        <w:jc w:val="both"/>
      </w:pPr>
      <w:r w:rsidRPr="00366EC4">
        <w:t xml:space="preserve">[CELL A SHOULD DISPLAY THE AUTOMATICALLY CALCULATED SUM OF THE CELLS ABOVE. IF THIS SUM IN CELL A IS SMALLER THAN 100% WHEN THE PARTICIPANT CONTINUES TO THE NEXT SECTION, THERE SHOULD BE AN ERROR MESSAGE SAYING “YOU HAVE NOT ALLOCATED 100%. </w:t>
      </w:r>
      <w:proofErr w:type="gramStart"/>
      <w:r w:rsidRPr="00366EC4">
        <w:t>“ IF</w:t>
      </w:r>
      <w:proofErr w:type="gramEnd"/>
      <w:r w:rsidRPr="00366EC4">
        <w:t xml:space="preserve"> THE SUM IS GREATER THAN 100% WHEN THE PARTICIPANT CONTINUES TO THE NEXT SECTION, THERE </w:t>
      </w:r>
      <w:r w:rsidRPr="00366EC4">
        <w:lastRenderedPageBreak/>
        <w:t>SHOULD BE AN ERROR MESSAGE SAYING “YOU HAVE ALLOCATED MORE THAN 100%.“.]</w:t>
      </w:r>
    </w:p>
    <w:p w14:paraId="41B6EE01" w14:textId="67125995" w:rsidR="0092027E" w:rsidRPr="00366EC4" w:rsidRDefault="0092027E"/>
    <w:p w14:paraId="57A228E4" w14:textId="2CD67FCB" w:rsidR="00EC1EB9" w:rsidRPr="00366EC4" w:rsidRDefault="00EC1EB9" w:rsidP="00EC1EB9">
      <w:pPr>
        <w:pStyle w:val="Paragraphedeliste"/>
        <w:numPr>
          <w:ilvl w:val="0"/>
          <w:numId w:val="2"/>
        </w:numPr>
        <w:rPr>
          <w:lang w:val="en-CA"/>
        </w:rPr>
      </w:pPr>
      <w:r w:rsidRPr="00366EC4">
        <w:rPr>
          <w:lang w:val="en-CA"/>
        </w:rPr>
        <w:t xml:space="preserve">Please indicate how you would assess your own </w:t>
      </w:r>
      <w:r w:rsidR="00417DB8" w:rsidRPr="00366EC4">
        <w:rPr>
          <w:lang w:val="en-CA"/>
        </w:rPr>
        <w:t xml:space="preserve">financial advice </w:t>
      </w:r>
      <w:r w:rsidRPr="00366EC4">
        <w:rPr>
          <w:lang w:val="en-CA"/>
        </w:rPr>
        <w:t xml:space="preserve">compared to other financial planners. </w:t>
      </w:r>
    </w:p>
    <w:p w14:paraId="0307A745" w14:textId="77777777" w:rsidR="00EC1EB9" w:rsidRPr="00366EC4" w:rsidRDefault="00EC1EB9" w:rsidP="00EC1EB9">
      <w:pPr>
        <w:rPr>
          <w:lang w:val="en-CA"/>
        </w:rPr>
      </w:pPr>
      <w:r w:rsidRPr="00366EC4">
        <w:rPr>
          <w:lang w:val="en-CA"/>
        </w:rPr>
        <w:t>1 It is better than average</w:t>
      </w:r>
    </w:p>
    <w:p w14:paraId="57A8BFE2" w14:textId="77777777" w:rsidR="00EC1EB9" w:rsidRPr="00366EC4" w:rsidRDefault="00EC1EB9" w:rsidP="00EC1EB9">
      <w:pPr>
        <w:rPr>
          <w:lang w:val="en-CA"/>
        </w:rPr>
      </w:pPr>
      <w:r w:rsidRPr="00366EC4">
        <w:rPr>
          <w:lang w:val="en-CA"/>
        </w:rPr>
        <w:t>2 It is about the same</w:t>
      </w:r>
    </w:p>
    <w:p w14:paraId="7FD61552" w14:textId="77777777" w:rsidR="00EC1EB9" w:rsidRPr="00366EC4" w:rsidRDefault="00EC1EB9" w:rsidP="00EC1EB9">
      <w:pPr>
        <w:rPr>
          <w:lang w:val="en-CA"/>
        </w:rPr>
      </w:pPr>
      <w:r w:rsidRPr="00366EC4">
        <w:rPr>
          <w:lang w:val="en-CA"/>
        </w:rPr>
        <w:t>3 It is worse than the average</w:t>
      </w:r>
    </w:p>
    <w:p w14:paraId="52FCE1ED" w14:textId="77777777" w:rsidR="00EC1EB9" w:rsidRPr="00366EC4" w:rsidRDefault="00EC1EB9" w:rsidP="00EC1EB9">
      <w:r w:rsidRPr="00366EC4">
        <w:t>7777777 Don’t know</w:t>
      </w:r>
    </w:p>
    <w:p w14:paraId="4A7413BE" w14:textId="74B112C6" w:rsidR="00EC1EB9" w:rsidRPr="00366EC4" w:rsidRDefault="00EC1EB9" w:rsidP="00EC1EB9">
      <w:r w:rsidRPr="00366EC4">
        <w:t xml:space="preserve">8888888 </w:t>
      </w:r>
      <w:r w:rsidR="00D11860" w:rsidRPr="00366EC4">
        <w:t>Prefer not to say</w:t>
      </w:r>
    </w:p>
    <w:p w14:paraId="62264746" w14:textId="77777777" w:rsidR="00EC1EB9" w:rsidRPr="00366EC4" w:rsidRDefault="00EC1EB9" w:rsidP="00EC1EB9"/>
    <w:p w14:paraId="71892DCE" w14:textId="36C4EF73" w:rsidR="00EC1EB9" w:rsidRPr="00366EC4" w:rsidRDefault="00EC1EB9" w:rsidP="00EC1EB9">
      <w:pPr>
        <w:pStyle w:val="Paragraphedeliste"/>
        <w:numPr>
          <w:ilvl w:val="0"/>
          <w:numId w:val="2"/>
        </w:numPr>
        <w:rPr>
          <w:lang w:val="en-CA"/>
        </w:rPr>
      </w:pPr>
      <w:r w:rsidRPr="00366EC4">
        <w:t>When considering your own investments in the next three months, do you have confidence in beating the market as a whole?</w:t>
      </w:r>
    </w:p>
    <w:p w14:paraId="36AF2ED3" w14:textId="77777777" w:rsidR="00EC1EB9" w:rsidRPr="00366EC4" w:rsidRDefault="00EC1EB9" w:rsidP="00EC1EB9">
      <w:pPr>
        <w:rPr>
          <w:lang w:val="en-CA"/>
        </w:rPr>
      </w:pPr>
      <w:r w:rsidRPr="00366EC4">
        <w:rPr>
          <w:lang w:val="en-CA"/>
        </w:rPr>
        <w:t>1 Yes, very much</w:t>
      </w:r>
    </w:p>
    <w:p w14:paraId="79A41935" w14:textId="77777777" w:rsidR="00EC1EB9" w:rsidRPr="00366EC4" w:rsidRDefault="00EC1EB9" w:rsidP="00EC1EB9">
      <w:pPr>
        <w:rPr>
          <w:lang w:val="en-CA"/>
        </w:rPr>
      </w:pPr>
      <w:r w:rsidRPr="00366EC4">
        <w:rPr>
          <w:lang w:val="en-CA"/>
        </w:rPr>
        <w:t>2 Yes, I have some confidence</w:t>
      </w:r>
    </w:p>
    <w:p w14:paraId="27680E2D" w14:textId="77777777" w:rsidR="00EC1EB9" w:rsidRPr="00366EC4" w:rsidRDefault="00EC1EB9" w:rsidP="00EC1EB9">
      <w:pPr>
        <w:rPr>
          <w:lang w:val="en-CA"/>
        </w:rPr>
      </w:pPr>
      <w:r w:rsidRPr="00366EC4">
        <w:rPr>
          <w:lang w:val="en-CA"/>
        </w:rPr>
        <w:t>3 No, I have no confidence at all</w:t>
      </w:r>
    </w:p>
    <w:p w14:paraId="5DF49B01" w14:textId="77777777" w:rsidR="00EC1EB9" w:rsidRPr="00366EC4" w:rsidRDefault="00EC1EB9" w:rsidP="00EC1EB9">
      <w:r w:rsidRPr="00366EC4">
        <w:t>7777777 Don’t know</w:t>
      </w:r>
    </w:p>
    <w:p w14:paraId="0BEB5A38" w14:textId="17AD799E" w:rsidR="00EC1EB9" w:rsidRPr="00366EC4" w:rsidRDefault="00EC1EB9" w:rsidP="00EC1EB9">
      <w:r w:rsidRPr="00366EC4">
        <w:t xml:space="preserve">8888888 </w:t>
      </w:r>
      <w:r w:rsidR="00D11860" w:rsidRPr="00366EC4">
        <w:t>Prefer not to say</w:t>
      </w:r>
    </w:p>
    <w:p w14:paraId="1B7903F4" w14:textId="77777777" w:rsidR="00FA1FC5" w:rsidRPr="00366EC4" w:rsidRDefault="00FA1FC5">
      <w:r w:rsidRPr="00366EC4">
        <w:br w:type="page"/>
      </w:r>
    </w:p>
    <w:p w14:paraId="0C8B1B04" w14:textId="6233D7E4" w:rsidR="00A22C04" w:rsidRPr="00366EC4" w:rsidRDefault="00A22C04" w:rsidP="00FA1FC5">
      <w:pPr>
        <w:rPr>
          <w:rStyle w:val="Marquedecommentaire"/>
        </w:rPr>
      </w:pPr>
      <w:r w:rsidRPr="002E789D">
        <w:lastRenderedPageBreak/>
        <w:t>[SECTION 6</w:t>
      </w:r>
      <w:r w:rsidR="008F2D7B" w:rsidRPr="00366EC4">
        <w:t>. SHOW THE FOLLOWING TITLE TO RESPONDENTS:]</w:t>
      </w:r>
      <w:r w:rsidR="008F2D7B" w:rsidRPr="00366EC4" w:rsidDel="00AF4450">
        <w:rPr>
          <w:rStyle w:val="Marquedecommentaire"/>
        </w:rPr>
        <w:t xml:space="preserve"> </w:t>
      </w:r>
      <w:r w:rsidR="008F2D7B" w:rsidRPr="00366EC4">
        <w:rPr>
          <w:b/>
        </w:rPr>
        <w:t>Prizes</w:t>
      </w:r>
      <w:r w:rsidRPr="00366EC4" w:rsidDel="00AF4450">
        <w:rPr>
          <w:rStyle w:val="Marquedecommentaire"/>
        </w:rPr>
        <w:t xml:space="preserve"> </w:t>
      </w:r>
    </w:p>
    <w:p w14:paraId="76A5F5BF" w14:textId="25D1117F" w:rsidR="00B3523E" w:rsidRPr="00366EC4" w:rsidRDefault="00B3523E" w:rsidP="00FA1FC5">
      <w:pPr>
        <w:rPr>
          <w:rStyle w:val="Marquedecommentaire"/>
        </w:rPr>
      </w:pPr>
    </w:p>
    <w:p w14:paraId="79EB6816" w14:textId="78B3B62E" w:rsidR="008F2D7B" w:rsidRPr="00366EC4" w:rsidRDefault="008F2D7B" w:rsidP="00A22C04">
      <w:pPr>
        <w:tabs>
          <w:tab w:val="left" w:pos="6518"/>
        </w:tabs>
      </w:pPr>
      <w:r w:rsidRPr="002E789D">
        <w:t>We thank you for your participation in this survey.</w:t>
      </w:r>
    </w:p>
    <w:p w14:paraId="216109BC" w14:textId="77777777" w:rsidR="008F2D7B" w:rsidRPr="00366EC4" w:rsidRDefault="008F2D7B" w:rsidP="00A22C04">
      <w:pPr>
        <w:tabs>
          <w:tab w:val="left" w:pos="6518"/>
        </w:tabs>
      </w:pPr>
    </w:p>
    <w:p w14:paraId="2ECD72AC" w14:textId="53663822" w:rsidR="00A22C04" w:rsidRPr="00366EC4" w:rsidRDefault="00A22C04" w:rsidP="00A22C04">
      <w:pPr>
        <w:tabs>
          <w:tab w:val="left" w:pos="6518"/>
        </w:tabs>
      </w:pPr>
      <w:r w:rsidRPr="00366EC4">
        <w:t>Congratulations</w:t>
      </w:r>
      <w:r w:rsidR="008F2D7B" w:rsidRPr="00366EC4">
        <w:t>: you are now eligible for the random draw of 20</w:t>
      </w:r>
      <w:r w:rsidRPr="00366EC4">
        <w:t xml:space="preserve"> Amazon e-gift card</w:t>
      </w:r>
      <w:r w:rsidR="008F2D7B" w:rsidRPr="00366EC4">
        <w:t>s, ranging from $50 to $500 in value</w:t>
      </w:r>
      <w:r w:rsidRPr="00366EC4">
        <w:t>.</w:t>
      </w:r>
      <w:r w:rsidR="008F2D7B" w:rsidRPr="00366EC4">
        <w:t xml:space="preserve"> Odds of winning depend on the total number of survey </w:t>
      </w:r>
      <w:r w:rsidR="006E2890" w:rsidRPr="00366EC4">
        <w:t xml:space="preserve">respondents </w:t>
      </w:r>
      <w:r w:rsidR="008F2D7B" w:rsidRPr="00366EC4">
        <w:t>who take part in the draw; please allow 4 to 6 weeks before receiving your e-gift card should you win.</w:t>
      </w:r>
      <w:r w:rsidRPr="00366EC4">
        <w:t xml:space="preserve"> </w:t>
      </w:r>
    </w:p>
    <w:p w14:paraId="7D4FD458" w14:textId="2654A2EF" w:rsidR="00A22C04" w:rsidRPr="00366EC4" w:rsidRDefault="00A22C04" w:rsidP="00A22C04">
      <w:pPr>
        <w:tabs>
          <w:tab w:val="left" w:pos="6518"/>
        </w:tabs>
        <w:rPr>
          <w:b/>
        </w:rPr>
      </w:pPr>
    </w:p>
    <w:p w14:paraId="230C1C5A" w14:textId="0E586A28" w:rsidR="00A22C04" w:rsidRPr="00366EC4" w:rsidRDefault="00A22C04" w:rsidP="00A22C04">
      <w:pPr>
        <w:pStyle w:val="Paragraphedeliste"/>
        <w:numPr>
          <w:ilvl w:val="0"/>
          <w:numId w:val="2"/>
        </w:numPr>
      </w:pPr>
      <w:r w:rsidRPr="00366EC4">
        <w:t>Please provide your email address below for the purpose of transferring your Amazon e-gift card</w:t>
      </w:r>
      <w:r w:rsidR="008F2D7B" w:rsidRPr="00366EC4">
        <w:t xml:space="preserve"> </w:t>
      </w:r>
      <w:r w:rsidR="008F2D7B" w:rsidRPr="00366EC4">
        <w:rPr>
          <w:b/>
          <w:bCs/>
        </w:rPr>
        <w:t>in the event you are selected by the computer once the survey is closed</w:t>
      </w:r>
      <w:r w:rsidRPr="00366EC4">
        <w:t>. Your email address will only be used for this purpose and will not be kept on file nor shared with the research team.</w:t>
      </w:r>
    </w:p>
    <w:p w14:paraId="22A87546" w14:textId="77777777" w:rsidR="00A22C04" w:rsidRPr="00366EC4" w:rsidRDefault="00A22C04" w:rsidP="00A22C04">
      <w:r w:rsidRPr="00366EC4">
        <w:t>String</w:t>
      </w:r>
      <w:r w:rsidRPr="00366EC4">
        <w:rPr>
          <w:color w:val="000000" w:themeColor="text1"/>
          <w:lang w:val="en-CA"/>
        </w:rPr>
        <w:t xml:space="preserve"> </w:t>
      </w:r>
      <w:r w:rsidRPr="00366EC4">
        <w:t xml:space="preserve">[THE INPUT MUST CONTAIN A “@” AND A “.”. OTHERWISE, THERE SHOULD BE AN ERROR MESSAGE SAYING “Please provide a valid email </w:t>
      </w:r>
      <w:proofErr w:type="gramStart"/>
      <w:r w:rsidRPr="00366EC4">
        <w:t>address.“</w:t>
      </w:r>
      <w:proofErr w:type="gramEnd"/>
      <w:r w:rsidRPr="00366EC4">
        <w:t>]</w:t>
      </w:r>
    </w:p>
    <w:p w14:paraId="7EC81A95" w14:textId="2961B34B" w:rsidR="00D11DD2" w:rsidRPr="00366EC4" w:rsidRDefault="00D11DD2" w:rsidP="00D11DD2">
      <w:r w:rsidRPr="00366EC4">
        <w:t xml:space="preserve">1 I do not want to provide my email address and I do not want to </w:t>
      </w:r>
      <w:r w:rsidR="008F2D7B" w:rsidRPr="00366EC4">
        <w:t xml:space="preserve">be eligible to </w:t>
      </w:r>
      <w:r w:rsidRPr="00366EC4">
        <w:t>receive an Amazon e-gift card.</w:t>
      </w:r>
    </w:p>
    <w:p w14:paraId="5DB0CFD8" w14:textId="77777777" w:rsidR="00D11DD2" w:rsidRPr="00366EC4" w:rsidRDefault="00D11DD2" w:rsidP="00D11DD2"/>
    <w:p w14:paraId="63228C46" w14:textId="77777777" w:rsidR="00D11DD2" w:rsidRPr="00366EC4" w:rsidRDefault="00D11DD2" w:rsidP="00D11DD2">
      <w:r w:rsidRPr="00366EC4">
        <w:rPr>
          <w:lang w:val="en-CA"/>
        </w:rPr>
        <w:t xml:space="preserve">[ASK IF Q37 IS NOT 1] </w:t>
      </w:r>
    </w:p>
    <w:p w14:paraId="4709F8CB" w14:textId="77777777" w:rsidR="00A22C04" w:rsidRPr="00366EC4" w:rsidRDefault="00A22C04" w:rsidP="00A22C04">
      <w:pPr>
        <w:pStyle w:val="Paragraphedeliste"/>
        <w:numPr>
          <w:ilvl w:val="0"/>
          <w:numId w:val="2"/>
        </w:numPr>
      </w:pPr>
      <w:r w:rsidRPr="00366EC4">
        <w:t>Please repeat your email address below for the purpose of transferring the Amazon e-gift card.</w:t>
      </w:r>
    </w:p>
    <w:p w14:paraId="649A5C62" w14:textId="1593E804" w:rsidR="00A22C04" w:rsidRPr="00366EC4" w:rsidRDefault="00A22C04" w:rsidP="00A22C04">
      <w:r w:rsidRPr="00366EC4">
        <w:t>String</w:t>
      </w:r>
      <w:r w:rsidRPr="00366EC4">
        <w:rPr>
          <w:color w:val="000000" w:themeColor="text1"/>
          <w:lang w:val="en-CA"/>
        </w:rPr>
        <w:t xml:space="preserve"> </w:t>
      </w:r>
      <w:r w:rsidRPr="00366EC4">
        <w:t xml:space="preserve">[THE INPUT MUST EQUAL THE INPUT FOR </w:t>
      </w:r>
      <w:r w:rsidR="008F56BD" w:rsidRPr="00366EC4">
        <w:t>Q37</w:t>
      </w:r>
      <w:r w:rsidRPr="00366EC4">
        <w:t xml:space="preserve">. OTHERWISE, THERE SHOULD BE AN ERROR MESSAGE SAYING “The email address must match the email address provided </w:t>
      </w:r>
      <w:proofErr w:type="gramStart"/>
      <w:r w:rsidRPr="00366EC4">
        <w:t>above.“</w:t>
      </w:r>
      <w:proofErr w:type="gramEnd"/>
      <w:r w:rsidRPr="00366EC4">
        <w:t>]</w:t>
      </w:r>
    </w:p>
    <w:p w14:paraId="014F04BC" w14:textId="748D87A5" w:rsidR="00A22C04" w:rsidRPr="00366EC4" w:rsidRDefault="00A22C04"/>
    <w:p w14:paraId="7499B3C2" w14:textId="77777777" w:rsidR="00A22C04" w:rsidRPr="00366EC4" w:rsidRDefault="00A22C04"/>
    <w:p w14:paraId="6AF1F328" w14:textId="77777777" w:rsidR="008F2D7B" w:rsidRPr="00366EC4" w:rsidRDefault="008F2D7B" w:rsidP="008F2D7B">
      <w:pPr>
        <w:tabs>
          <w:tab w:val="left" w:pos="6518"/>
        </w:tabs>
        <w:rPr>
          <w:rStyle w:val="Marquedecommentaire"/>
        </w:rPr>
      </w:pPr>
    </w:p>
    <w:p w14:paraId="5F0A2E5B" w14:textId="77777777" w:rsidR="008F2D7B" w:rsidRPr="00366EC4" w:rsidRDefault="008F2D7B" w:rsidP="008F2D7B">
      <w:pPr>
        <w:tabs>
          <w:tab w:val="left" w:pos="6518"/>
        </w:tabs>
      </w:pPr>
      <w:r w:rsidRPr="002E789D">
        <w:t>[NEXT SCREEN]</w:t>
      </w:r>
    </w:p>
    <w:p w14:paraId="24A13765" w14:textId="77777777" w:rsidR="008F2D7B" w:rsidRPr="00366EC4" w:rsidRDefault="008F2D7B" w:rsidP="008F2D7B">
      <w:pPr>
        <w:tabs>
          <w:tab w:val="left" w:pos="6518"/>
        </w:tabs>
      </w:pPr>
      <w:r w:rsidRPr="00366EC4">
        <w:t>Independently from, and in addition to, the random draw previously mentioned, FP Canada is offering 0.5 continuing education credit to all survey participants on a voluntary basis. Your decision on whether to claim this credit will have no impact on any current or future relationships between you and FP Canada.</w:t>
      </w:r>
    </w:p>
    <w:p w14:paraId="57D6EB77" w14:textId="77777777" w:rsidR="008F2D7B" w:rsidRPr="00366EC4" w:rsidRDefault="008F2D7B" w:rsidP="008F2D7B">
      <w:pPr>
        <w:tabs>
          <w:tab w:val="left" w:pos="6518"/>
        </w:tabs>
      </w:pPr>
    </w:p>
    <w:p w14:paraId="6B1422E6" w14:textId="77777777" w:rsidR="008F2D7B" w:rsidRPr="00366EC4" w:rsidRDefault="008F2D7B" w:rsidP="008F2D7B">
      <w:pPr>
        <w:pStyle w:val="Paragraphedeliste"/>
        <w:numPr>
          <w:ilvl w:val="0"/>
          <w:numId w:val="2"/>
        </w:numPr>
      </w:pPr>
      <w:r w:rsidRPr="00366EC4">
        <w:t xml:space="preserve">Please indicate whether you wish to obtain 0.5 continuing education credit. If you claim the credit, FP Canada will be informed of your participation in this survey </w:t>
      </w:r>
      <w:proofErr w:type="gramStart"/>
      <w:r w:rsidRPr="00366EC4">
        <w:t>in order to</w:t>
      </w:r>
      <w:proofErr w:type="gramEnd"/>
      <w:r w:rsidRPr="00366EC4">
        <w:t xml:space="preserve"> record your credit, but </w:t>
      </w:r>
      <w:r w:rsidRPr="00366EC4">
        <w:rPr>
          <w:b/>
          <w:bCs/>
        </w:rPr>
        <w:t>neither FP Canada nor the research team at HEC Montréal will ever be able to identify your individual survey responses. These will remain completely anonymous.</w:t>
      </w:r>
    </w:p>
    <w:p w14:paraId="7E8BB641" w14:textId="0BAB7A43" w:rsidR="008F2D7B" w:rsidRPr="00366EC4" w:rsidRDefault="008F2D7B" w:rsidP="008F2D7B">
      <w:pPr>
        <w:tabs>
          <w:tab w:val="left" w:pos="6518"/>
        </w:tabs>
      </w:pPr>
      <w:r w:rsidRPr="00366EC4">
        <w:t>1 I wish to obtain 0.5 continuing education credit, and I understand that FP Canada will be informed of my participation in this survey</w:t>
      </w:r>
      <w:r w:rsidR="006E2890" w:rsidRPr="00366EC4">
        <w:t>.</w:t>
      </w:r>
    </w:p>
    <w:p w14:paraId="50DBE09C" w14:textId="77777777" w:rsidR="008F2D7B" w:rsidRPr="00366EC4" w:rsidRDefault="008F2D7B" w:rsidP="008F2D7B">
      <w:pPr>
        <w:tabs>
          <w:tab w:val="left" w:pos="6518"/>
        </w:tabs>
        <w:rPr>
          <w:rStyle w:val="Marquedecommentaire"/>
        </w:rPr>
      </w:pPr>
      <w:r w:rsidRPr="002E789D">
        <w:t xml:space="preserve">2 I </w:t>
      </w:r>
      <w:r w:rsidRPr="00366EC4">
        <w:rPr>
          <w:b/>
          <w:bCs/>
        </w:rPr>
        <w:t>do not</w:t>
      </w:r>
      <w:r w:rsidRPr="00366EC4">
        <w:t xml:space="preserve"> wish to obtain 0.5 continuing education credit.</w:t>
      </w:r>
    </w:p>
    <w:p w14:paraId="3A0C9AE1" w14:textId="77777777" w:rsidR="00A22C04" w:rsidRPr="00366EC4" w:rsidRDefault="00A22C04" w:rsidP="00A22C04">
      <w:pPr>
        <w:tabs>
          <w:tab w:val="left" w:pos="6518"/>
        </w:tabs>
        <w:rPr>
          <w:rStyle w:val="Marquedecommentaire"/>
        </w:rPr>
      </w:pPr>
    </w:p>
    <w:p w14:paraId="770F8BD9" w14:textId="0DD00B52" w:rsidR="00A22C04" w:rsidRPr="00366EC4" w:rsidRDefault="00A22C04">
      <w:r w:rsidRPr="002E789D">
        <w:br w:type="page"/>
      </w:r>
    </w:p>
    <w:p w14:paraId="72D3B064" w14:textId="1933E61C" w:rsidR="00F85B1F" w:rsidRPr="00366EC4" w:rsidRDefault="00F85B1F" w:rsidP="00F42486">
      <w:pPr>
        <w:spacing w:after="120"/>
      </w:pPr>
      <w:r w:rsidRPr="00366EC4">
        <w:lastRenderedPageBreak/>
        <w:t>[APPENDIX: THE FOLLOWING TABLES ARE INTENDED FOR PROGRAMMERS ONLY AND SHOULD NOT BE SHOWN TO THE PARTICIPANTS]</w:t>
      </w:r>
    </w:p>
    <w:p w14:paraId="3E22E44A" w14:textId="204FE96B" w:rsidR="00F85B1F" w:rsidRPr="00366EC4" w:rsidRDefault="00F85B1F" w:rsidP="00F85B1F">
      <w:pPr>
        <w:pStyle w:val="Lgende"/>
      </w:pPr>
      <w:r w:rsidRPr="00366EC4">
        <w:t xml:space="preserve">Table </w:t>
      </w:r>
      <w:r w:rsidR="00F80D66">
        <w:fldChar w:fldCharType="begin"/>
      </w:r>
      <w:r w:rsidR="00F80D66">
        <w:instrText xml:space="preserve"> SEQ Table \* ARABIC </w:instrText>
      </w:r>
      <w:r w:rsidR="00F80D66">
        <w:fldChar w:fldCharType="separate"/>
      </w:r>
      <w:r w:rsidRPr="00366EC4">
        <w:rPr>
          <w:noProof/>
        </w:rPr>
        <w:t>1</w:t>
      </w:r>
      <w:r w:rsidR="00F80D66">
        <w:rPr>
          <w:noProof/>
        </w:rPr>
        <w:fldChar w:fldCharType="end"/>
      </w:r>
      <w:r w:rsidRPr="00366EC4">
        <w:t xml:space="preserve"> Variables</w:t>
      </w:r>
    </w:p>
    <w:tbl>
      <w:tblPr>
        <w:tblStyle w:val="Tableausimple3"/>
        <w:tblW w:w="9360" w:type="dxa"/>
        <w:tblLook w:val="04A0" w:firstRow="1" w:lastRow="0" w:firstColumn="1" w:lastColumn="0" w:noHBand="0" w:noVBand="1"/>
      </w:tblPr>
      <w:tblGrid>
        <w:gridCol w:w="1990"/>
        <w:gridCol w:w="1838"/>
        <w:gridCol w:w="3286"/>
        <w:gridCol w:w="2246"/>
      </w:tblGrid>
      <w:tr w:rsidR="00DE5C15" w:rsidRPr="00366EC4" w14:paraId="44925D50" w14:textId="77777777" w:rsidTr="00DE5C1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90" w:type="dxa"/>
            <w:noWrap/>
            <w:hideMark/>
          </w:tcPr>
          <w:p w14:paraId="1116EBFF"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VARIABLES</w:t>
            </w:r>
          </w:p>
        </w:tc>
        <w:tc>
          <w:tcPr>
            <w:tcW w:w="1838" w:type="dxa"/>
            <w:noWrap/>
            <w:hideMark/>
          </w:tcPr>
          <w:p w14:paraId="376847B1" w14:textId="77777777" w:rsidR="00DE5C15" w:rsidRPr="00366EC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POSSIBLE OUTCOMES</w:t>
            </w:r>
          </w:p>
        </w:tc>
        <w:tc>
          <w:tcPr>
            <w:tcW w:w="3286" w:type="dxa"/>
          </w:tcPr>
          <w:p w14:paraId="369311AA" w14:textId="77777777" w:rsidR="00DE5C15" w:rsidRPr="00366EC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Probabilities OF OUTCOMES</w:t>
            </w:r>
          </w:p>
        </w:tc>
        <w:tc>
          <w:tcPr>
            <w:tcW w:w="2246" w:type="dxa"/>
          </w:tcPr>
          <w:p w14:paraId="431981B9" w14:textId="77777777" w:rsidR="00DE5C15" w:rsidRPr="00366EC4" w:rsidRDefault="00DE5C15" w:rsidP="00D11DD2">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VALUES OF OUTCOMES</w:t>
            </w:r>
          </w:p>
        </w:tc>
      </w:tr>
      <w:tr w:rsidR="00DE5C15" w:rsidRPr="00366EC4" w14:paraId="6386E93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E12AE5D" w14:textId="77777777" w:rsidR="00DE5C15" w:rsidRPr="00366EC4" w:rsidRDefault="00DE5C15" w:rsidP="00D11DD2">
            <w:pPr>
              <w:rPr>
                <w:rFonts w:eastAsia="Times New Roman"/>
                <w:color w:val="000000"/>
                <w:sz w:val="23"/>
                <w:szCs w:val="23"/>
              </w:rPr>
            </w:pPr>
          </w:p>
        </w:tc>
        <w:tc>
          <w:tcPr>
            <w:tcW w:w="1838" w:type="dxa"/>
            <w:noWrap/>
          </w:tcPr>
          <w:p w14:paraId="6DB7F9A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F0792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5644A66"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633388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9AEE696"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NAME_S</w:t>
            </w:r>
          </w:p>
        </w:tc>
        <w:tc>
          <w:tcPr>
            <w:tcW w:w="1838" w:type="dxa"/>
            <w:noWrap/>
          </w:tcPr>
          <w:p w14:paraId="55D0D40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4762A140"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DD1017F"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Noto Sans CJK SC Regular"/>
                <w:color w:val="000000"/>
                <w:sz w:val="23"/>
                <w:szCs w:val="23"/>
              </w:rPr>
            </w:pPr>
            <w:r w:rsidRPr="00366EC4">
              <w:rPr>
                <w:rFonts w:eastAsia="Noto Sans CJK SC Regular"/>
                <w:color w:val="000000"/>
                <w:sz w:val="23"/>
                <w:szCs w:val="23"/>
              </w:rPr>
              <w:t>James, Peter, Sally, Monica</w:t>
            </w:r>
          </w:p>
        </w:tc>
      </w:tr>
      <w:tr w:rsidR="00DE5C15" w:rsidRPr="00366EC4" w14:paraId="729E607E"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60C999D" w14:textId="77777777" w:rsidR="00DE5C15" w:rsidRPr="00366EC4" w:rsidRDefault="00DE5C15" w:rsidP="00D11DD2">
            <w:pPr>
              <w:rPr>
                <w:rFonts w:eastAsia="Times New Roman"/>
                <w:color w:val="000000"/>
                <w:sz w:val="23"/>
                <w:szCs w:val="23"/>
              </w:rPr>
            </w:pPr>
          </w:p>
        </w:tc>
        <w:tc>
          <w:tcPr>
            <w:tcW w:w="1838" w:type="dxa"/>
            <w:noWrap/>
          </w:tcPr>
          <w:p w14:paraId="1C6DFE9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2CBD50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20B8F51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EEBD70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hideMark/>
          </w:tcPr>
          <w:p w14:paraId="40E8C160"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APR</w:t>
            </w:r>
          </w:p>
        </w:tc>
        <w:tc>
          <w:tcPr>
            <w:tcW w:w="1838" w:type="dxa"/>
            <w:noWrap/>
            <w:hideMark/>
          </w:tcPr>
          <w:p w14:paraId="3C4F669A"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4D1FFCE8"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5F363DC0"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2.5%, 5%, 7.5%</w:t>
            </w:r>
          </w:p>
        </w:tc>
      </w:tr>
      <w:tr w:rsidR="00DE5C15" w:rsidRPr="00366EC4" w14:paraId="643AD18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8A5E190" w14:textId="77777777" w:rsidR="00DE5C15" w:rsidRPr="00366EC4" w:rsidRDefault="00DE5C15" w:rsidP="00D11DD2">
            <w:pPr>
              <w:rPr>
                <w:rFonts w:eastAsia="Times New Roman"/>
                <w:color w:val="000000"/>
                <w:sz w:val="23"/>
                <w:szCs w:val="23"/>
              </w:rPr>
            </w:pPr>
          </w:p>
        </w:tc>
        <w:tc>
          <w:tcPr>
            <w:tcW w:w="1838" w:type="dxa"/>
            <w:noWrap/>
          </w:tcPr>
          <w:p w14:paraId="0ECB5B5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A7B95D6"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22FF0E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93D59CE"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F84CD35"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MTR</w:t>
            </w:r>
          </w:p>
        </w:tc>
        <w:tc>
          <w:tcPr>
            <w:tcW w:w="1838" w:type="dxa"/>
            <w:noWrap/>
          </w:tcPr>
          <w:p w14:paraId="64C147B0"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w:t>
            </w:r>
          </w:p>
        </w:tc>
        <w:tc>
          <w:tcPr>
            <w:tcW w:w="3286" w:type="dxa"/>
          </w:tcPr>
          <w:p w14:paraId="65E8182E"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13F49679"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 xml:space="preserve">30%, 50% </w:t>
            </w:r>
          </w:p>
        </w:tc>
      </w:tr>
      <w:tr w:rsidR="00DE5C15" w:rsidRPr="00366EC4" w14:paraId="02CDEDD1"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1AAF001" w14:textId="77777777" w:rsidR="00DE5C15" w:rsidRPr="00366EC4" w:rsidRDefault="00DE5C15" w:rsidP="00D11DD2">
            <w:pPr>
              <w:rPr>
                <w:rFonts w:eastAsia="Times New Roman"/>
                <w:color w:val="000000"/>
                <w:sz w:val="23"/>
                <w:szCs w:val="23"/>
              </w:rPr>
            </w:pPr>
          </w:p>
        </w:tc>
        <w:tc>
          <w:tcPr>
            <w:tcW w:w="1838" w:type="dxa"/>
            <w:noWrap/>
          </w:tcPr>
          <w:p w14:paraId="05C62ABD"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E62360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8BE97A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2626A5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1292B37"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SolICIT_S</w:t>
            </w:r>
          </w:p>
        </w:tc>
        <w:tc>
          <w:tcPr>
            <w:tcW w:w="1838" w:type="dxa"/>
            <w:noWrap/>
            <w:vAlign w:val="center"/>
          </w:tcPr>
          <w:p w14:paraId="136BB0FB"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2571490E"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0C5696"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investing the money in the UL policy.”</w:t>
            </w:r>
          </w:p>
        </w:tc>
      </w:tr>
      <w:tr w:rsidR="00DE5C15" w:rsidRPr="00366EC4" w14:paraId="1B900967"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4959D9D" w14:textId="77777777" w:rsidR="00DE5C15" w:rsidRPr="00366EC4" w:rsidRDefault="00DE5C15" w:rsidP="00D11DD2">
            <w:pPr>
              <w:rPr>
                <w:rFonts w:eastAsia="Times New Roman"/>
                <w:color w:val="000000"/>
                <w:sz w:val="23"/>
                <w:szCs w:val="23"/>
              </w:rPr>
            </w:pPr>
          </w:p>
        </w:tc>
        <w:tc>
          <w:tcPr>
            <w:tcW w:w="1838" w:type="dxa"/>
            <w:noWrap/>
          </w:tcPr>
          <w:p w14:paraId="6ACC50F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B4C32F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54CBA32"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84C5866"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FC563FE"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NAME_L</w:t>
            </w:r>
          </w:p>
        </w:tc>
        <w:tc>
          <w:tcPr>
            <w:tcW w:w="1838" w:type="dxa"/>
            <w:noWrap/>
          </w:tcPr>
          <w:p w14:paraId="529A1496"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7C14AE82"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4077A04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John, Paul, Suzie, Mary</w:t>
            </w:r>
          </w:p>
        </w:tc>
      </w:tr>
      <w:tr w:rsidR="00DE5C15" w:rsidRPr="00366EC4" w14:paraId="050F5E6F"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3E81906" w14:textId="77777777" w:rsidR="00DE5C15" w:rsidRPr="00366EC4" w:rsidRDefault="00DE5C15" w:rsidP="00D11DD2">
            <w:pPr>
              <w:rPr>
                <w:rFonts w:eastAsia="Times New Roman"/>
                <w:color w:val="000000"/>
                <w:sz w:val="23"/>
                <w:szCs w:val="23"/>
              </w:rPr>
            </w:pPr>
          </w:p>
        </w:tc>
        <w:tc>
          <w:tcPr>
            <w:tcW w:w="1838" w:type="dxa"/>
            <w:noWrap/>
          </w:tcPr>
          <w:p w14:paraId="6A14B818"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37E7646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303D50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68B769C"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A67E59"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BEQUEST_L</w:t>
            </w:r>
          </w:p>
        </w:tc>
        <w:tc>
          <w:tcPr>
            <w:tcW w:w="1838" w:type="dxa"/>
            <w:noWrap/>
            <w:vAlign w:val="center"/>
          </w:tcPr>
          <w:p w14:paraId="4349F4BF" w14:textId="39A5FBDE" w:rsidR="00DE5C15" w:rsidRPr="00366EC4" w:rsidRDefault="00DE5C15" w:rsidP="00B3523E">
            <w:pPr>
              <w:tabs>
                <w:tab w:val="left" w:pos="248"/>
                <w:tab w:val="center" w:pos="811"/>
              </w:tabs>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w:t>
            </w:r>
          </w:p>
        </w:tc>
        <w:tc>
          <w:tcPr>
            <w:tcW w:w="3286" w:type="dxa"/>
            <w:vAlign w:val="center"/>
          </w:tcPr>
          <w:p w14:paraId="073F2A1E"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D3F7580" w14:textId="2FBC3B82"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lang w:val="en-CA"/>
              </w:rPr>
              <w:t>alone and has no children, with his/her partner who is 10 years younger</w:t>
            </w:r>
          </w:p>
        </w:tc>
      </w:tr>
      <w:tr w:rsidR="00DE5C15" w:rsidRPr="00366EC4" w14:paraId="41AAA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F52009C" w14:textId="77777777" w:rsidR="00DE5C15" w:rsidRPr="00366EC4" w:rsidRDefault="00DE5C15" w:rsidP="00D11DD2">
            <w:pPr>
              <w:rPr>
                <w:rFonts w:eastAsia="Times New Roman"/>
                <w:color w:val="000000"/>
                <w:sz w:val="23"/>
                <w:szCs w:val="23"/>
              </w:rPr>
            </w:pPr>
          </w:p>
        </w:tc>
        <w:tc>
          <w:tcPr>
            <w:tcW w:w="1838" w:type="dxa"/>
            <w:noWrap/>
          </w:tcPr>
          <w:p w14:paraId="17EE348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8618F9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1CF1D7A"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13BF48FD"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AF97B21"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RATE_L</w:t>
            </w:r>
          </w:p>
        </w:tc>
        <w:tc>
          <w:tcPr>
            <w:tcW w:w="1838" w:type="dxa"/>
            <w:noWrap/>
          </w:tcPr>
          <w:p w14:paraId="5FF56BC4"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653422AE"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1C235D4E"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4%, 6%, 10%</w:t>
            </w:r>
          </w:p>
        </w:tc>
      </w:tr>
      <w:tr w:rsidR="00DE5C15" w:rsidRPr="00366EC4" w14:paraId="25D3766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C5FC89C" w14:textId="77777777" w:rsidR="00DE5C15" w:rsidRPr="00366EC4" w:rsidRDefault="00DE5C15" w:rsidP="00D11DD2">
            <w:pPr>
              <w:rPr>
                <w:rFonts w:eastAsia="Times New Roman"/>
                <w:color w:val="000000"/>
                <w:sz w:val="23"/>
                <w:szCs w:val="23"/>
              </w:rPr>
            </w:pPr>
          </w:p>
        </w:tc>
        <w:tc>
          <w:tcPr>
            <w:tcW w:w="1838" w:type="dxa"/>
            <w:noWrap/>
          </w:tcPr>
          <w:p w14:paraId="719FD313"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B7167E8"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8ABE740"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C83B654"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C71A2A2"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HEALTH_L</w:t>
            </w:r>
          </w:p>
        </w:tc>
        <w:tc>
          <w:tcPr>
            <w:tcW w:w="1838" w:type="dxa"/>
            <w:noWrap/>
            <w:vAlign w:val="center"/>
          </w:tcPr>
          <w:p w14:paraId="6E79058D"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vAlign w:val="center"/>
          </w:tcPr>
          <w:p w14:paraId="33D6F739"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58D70911"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lang w:val="en-CA"/>
              </w:rPr>
              <w:t>excellent (above average</w:t>
            </w:r>
            <w:proofErr w:type="gramStart"/>
            <w:r w:rsidRPr="00366EC4">
              <w:rPr>
                <w:lang w:val="en-CA"/>
              </w:rPr>
              <w:t>),  good</w:t>
            </w:r>
            <w:proofErr w:type="gramEnd"/>
            <w:r w:rsidRPr="00366EC4">
              <w:rPr>
                <w:lang w:val="en-CA"/>
              </w:rPr>
              <w:t xml:space="preserve"> (average), poor (below average)</w:t>
            </w:r>
          </w:p>
        </w:tc>
      </w:tr>
      <w:tr w:rsidR="00DE5C15" w:rsidRPr="00366EC4" w14:paraId="59E1AE9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3F69698" w14:textId="77777777" w:rsidR="00DE5C15" w:rsidRPr="00366EC4" w:rsidRDefault="00DE5C15" w:rsidP="00D11DD2">
            <w:pPr>
              <w:rPr>
                <w:rFonts w:eastAsia="Times New Roman"/>
                <w:color w:val="000000"/>
                <w:sz w:val="23"/>
                <w:szCs w:val="23"/>
              </w:rPr>
            </w:pPr>
          </w:p>
        </w:tc>
        <w:tc>
          <w:tcPr>
            <w:tcW w:w="1838" w:type="dxa"/>
            <w:noWrap/>
          </w:tcPr>
          <w:p w14:paraId="55FC3C8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8AA014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3D0091A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FA2BB7B"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41F352F6"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SolICIT_L</w:t>
            </w:r>
          </w:p>
        </w:tc>
        <w:tc>
          <w:tcPr>
            <w:tcW w:w="1838" w:type="dxa"/>
            <w:noWrap/>
            <w:vAlign w:val="center"/>
          </w:tcPr>
          <w:p w14:paraId="2EC27020"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74543D69"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5EC4D16A"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investing in mutual funds.”</w:t>
            </w:r>
          </w:p>
        </w:tc>
      </w:tr>
      <w:tr w:rsidR="00DE5C15" w:rsidRPr="00366EC4" w14:paraId="5F7957C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0FF2DB5" w14:textId="77777777" w:rsidR="00DE5C15" w:rsidRPr="00366EC4" w:rsidRDefault="00DE5C15" w:rsidP="00D11DD2">
            <w:pPr>
              <w:rPr>
                <w:rFonts w:eastAsia="Times New Roman"/>
                <w:color w:val="000000"/>
                <w:sz w:val="23"/>
                <w:szCs w:val="23"/>
              </w:rPr>
            </w:pPr>
          </w:p>
        </w:tc>
        <w:tc>
          <w:tcPr>
            <w:tcW w:w="1838" w:type="dxa"/>
            <w:noWrap/>
          </w:tcPr>
          <w:p w14:paraId="3889524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726E36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EEF6A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177C5ED4"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D288751"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PAYOUT</w:t>
            </w:r>
          </w:p>
        </w:tc>
        <w:tc>
          <w:tcPr>
            <w:tcW w:w="1838" w:type="dxa"/>
            <w:noWrap/>
          </w:tcPr>
          <w:p w14:paraId="26DC0019"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w:t>
            </w:r>
          </w:p>
        </w:tc>
        <w:tc>
          <w:tcPr>
            <w:tcW w:w="3286" w:type="dxa"/>
          </w:tcPr>
          <w:p w14:paraId="60FC9878"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tcPr>
          <w:p w14:paraId="5572282E"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15,750 2: 14,000</w:t>
            </w:r>
          </w:p>
        </w:tc>
      </w:tr>
      <w:tr w:rsidR="00DE5C15" w:rsidRPr="00366EC4" w14:paraId="417B7F3A"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4EB6FF" w14:textId="77777777" w:rsidR="00DE5C15" w:rsidRPr="00366EC4" w:rsidRDefault="00DE5C15" w:rsidP="00D11DD2">
            <w:pPr>
              <w:rPr>
                <w:rFonts w:eastAsia="Times New Roman"/>
                <w:color w:val="000000"/>
                <w:sz w:val="23"/>
                <w:szCs w:val="23"/>
              </w:rPr>
            </w:pPr>
          </w:p>
        </w:tc>
        <w:tc>
          <w:tcPr>
            <w:tcW w:w="1838" w:type="dxa"/>
            <w:noWrap/>
          </w:tcPr>
          <w:p w14:paraId="7BCF0F2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185460D"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0DD365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9E4A6AF"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39CCAE10" w14:textId="77777777" w:rsidR="00DE5C15" w:rsidRPr="00366EC4" w:rsidRDefault="00DE5C15" w:rsidP="00B3523E">
            <w:pPr>
              <w:rPr>
                <w:rFonts w:eastAsia="Times New Roman"/>
                <w:color w:val="000000"/>
                <w:sz w:val="23"/>
                <w:szCs w:val="23"/>
              </w:rPr>
            </w:pPr>
            <w:r w:rsidRPr="00366EC4">
              <w:lastRenderedPageBreak/>
              <w:t>COMP</w:t>
            </w:r>
          </w:p>
        </w:tc>
        <w:tc>
          <w:tcPr>
            <w:tcW w:w="1838" w:type="dxa"/>
            <w:noWrap/>
            <w:vAlign w:val="center"/>
          </w:tcPr>
          <w:p w14:paraId="7C3E6085"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0009BDD0"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0C392D5" w14:textId="40DA5D01"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Calibri"/>
                <w:color w:val="000000"/>
                <w:sz w:val="23"/>
                <w:szCs w:val="23"/>
              </w:rPr>
              <w:t>0: No prompt; 1: “</w:t>
            </w:r>
            <w:r w:rsidR="006A6405" w:rsidRPr="00366EC4">
              <w:rPr>
                <w:lang w:val="en-CA"/>
              </w:rPr>
              <w:t>where the investment sale contributes towards your compensation</w:t>
            </w:r>
            <w:r w:rsidRPr="00366EC4">
              <w:rPr>
                <w:lang w:val="en-CA"/>
              </w:rPr>
              <w:t>.</w:t>
            </w:r>
            <w:r w:rsidRPr="00366EC4">
              <w:rPr>
                <w:rFonts w:eastAsia="Calibri"/>
                <w:color w:val="000000"/>
                <w:sz w:val="23"/>
                <w:szCs w:val="23"/>
              </w:rPr>
              <w:t>”</w:t>
            </w:r>
          </w:p>
        </w:tc>
      </w:tr>
      <w:tr w:rsidR="00DE5C15" w:rsidRPr="00366EC4" w14:paraId="657FC669"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3DB5CA4" w14:textId="77777777" w:rsidR="00DE5C15" w:rsidRPr="00366EC4" w:rsidRDefault="00DE5C15" w:rsidP="00D11DD2">
            <w:pPr>
              <w:rPr>
                <w:rFonts w:eastAsia="Times New Roman"/>
                <w:color w:val="000000"/>
                <w:sz w:val="23"/>
                <w:szCs w:val="23"/>
              </w:rPr>
            </w:pPr>
          </w:p>
        </w:tc>
        <w:tc>
          <w:tcPr>
            <w:tcW w:w="1838" w:type="dxa"/>
            <w:noWrap/>
          </w:tcPr>
          <w:p w14:paraId="617DB16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E0BB49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121C5F46"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271150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1EB9D02"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NAME_C</w:t>
            </w:r>
          </w:p>
        </w:tc>
        <w:tc>
          <w:tcPr>
            <w:tcW w:w="1838" w:type="dxa"/>
            <w:noWrap/>
          </w:tcPr>
          <w:p w14:paraId="76F3410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6D126136"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75285351" w14:textId="3CD7312B"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Joe, Justin, Sophie, Isabell</w:t>
            </w:r>
            <w:r w:rsidR="00B3523E" w:rsidRPr="00366EC4">
              <w:rPr>
                <w:rFonts w:eastAsia="Calibri"/>
                <w:color w:val="000000"/>
                <w:sz w:val="23"/>
                <w:szCs w:val="23"/>
              </w:rPr>
              <w:t>e</w:t>
            </w:r>
          </w:p>
        </w:tc>
      </w:tr>
      <w:tr w:rsidR="00DE5C15" w:rsidRPr="00366EC4" w14:paraId="7C3007F0"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4EC9E3" w14:textId="77777777" w:rsidR="00DE5C15" w:rsidRPr="00366EC4" w:rsidRDefault="00DE5C15" w:rsidP="00D11DD2">
            <w:pPr>
              <w:rPr>
                <w:rFonts w:eastAsia="Times New Roman"/>
                <w:color w:val="000000"/>
                <w:sz w:val="23"/>
                <w:szCs w:val="23"/>
              </w:rPr>
            </w:pPr>
          </w:p>
        </w:tc>
        <w:tc>
          <w:tcPr>
            <w:tcW w:w="1838" w:type="dxa"/>
            <w:noWrap/>
          </w:tcPr>
          <w:p w14:paraId="0FA3F96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20A3F2D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CA8A0DC"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1DAFB71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9AD713B"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BORROW</w:t>
            </w:r>
          </w:p>
        </w:tc>
        <w:tc>
          <w:tcPr>
            <w:tcW w:w="1838" w:type="dxa"/>
            <w:noWrap/>
          </w:tcPr>
          <w:p w14:paraId="6DDDC5C3"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6FF8C82B"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3623FD0D"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1.5%, 2.5%, 3.5%</w:t>
            </w:r>
          </w:p>
        </w:tc>
      </w:tr>
      <w:tr w:rsidR="00DE5C15" w:rsidRPr="00366EC4" w14:paraId="70806F5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790EA465" w14:textId="77777777" w:rsidR="00DE5C15" w:rsidRPr="00366EC4" w:rsidRDefault="00DE5C15" w:rsidP="00D11DD2">
            <w:pPr>
              <w:rPr>
                <w:rFonts w:eastAsia="Times New Roman"/>
                <w:color w:val="000000"/>
                <w:sz w:val="23"/>
                <w:szCs w:val="23"/>
              </w:rPr>
            </w:pPr>
          </w:p>
        </w:tc>
        <w:tc>
          <w:tcPr>
            <w:tcW w:w="1838" w:type="dxa"/>
            <w:noWrap/>
          </w:tcPr>
          <w:p w14:paraId="41C5B0C0"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581A8B8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0D682C84"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7237B459"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0A3C169B"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HEALTH_C</w:t>
            </w:r>
          </w:p>
        </w:tc>
        <w:tc>
          <w:tcPr>
            <w:tcW w:w="1838" w:type="dxa"/>
            <w:noWrap/>
            <w:vAlign w:val="center"/>
          </w:tcPr>
          <w:p w14:paraId="3E3BDC33"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vAlign w:val="center"/>
          </w:tcPr>
          <w:p w14:paraId="197B6A98"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vAlign w:val="center"/>
          </w:tcPr>
          <w:p w14:paraId="2EB5096F"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lang w:val="en-CA"/>
              </w:rPr>
              <w:t>excellent (above average</w:t>
            </w:r>
            <w:proofErr w:type="gramStart"/>
            <w:r w:rsidRPr="00366EC4">
              <w:rPr>
                <w:lang w:val="en-CA"/>
              </w:rPr>
              <w:t>),  good</w:t>
            </w:r>
            <w:proofErr w:type="gramEnd"/>
            <w:r w:rsidRPr="00366EC4">
              <w:rPr>
                <w:lang w:val="en-CA"/>
              </w:rPr>
              <w:t xml:space="preserve"> (average), poor (below average)</w:t>
            </w:r>
          </w:p>
        </w:tc>
      </w:tr>
      <w:tr w:rsidR="00DE5C15" w:rsidRPr="00366EC4" w14:paraId="2863FFD5"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E0EB00B" w14:textId="77777777" w:rsidR="00DE5C15" w:rsidRPr="00366EC4" w:rsidRDefault="00DE5C15" w:rsidP="00D11DD2">
            <w:pPr>
              <w:rPr>
                <w:rFonts w:eastAsia="Times New Roman"/>
                <w:color w:val="000000"/>
                <w:sz w:val="23"/>
                <w:szCs w:val="23"/>
              </w:rPr>
            </w:pPr>
          </w:p>
        </w:tc>
        <w:tc>
          <w:tcPr>
            <w:tcW w:w="1838" w:type="dxa"/>
            <w:noWrap/>
          </w:tcPr>
          <w:p w14:paraId="74847D9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19D41E9F"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79A775ED"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454803DC"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F5A563D"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RATE_C</w:t>
            </w:r>
          </w:p>
        </w:tc>
        <w:tc>
          <w:tcPr>
            <w:tcW w:w="1838" w:type="dxa"/>
            <w:noWrap/>
          </w:tcPr>
          <w:p w14:paraId="67AB1D0D"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2A867316"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2F9D409"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2%, 3%, 5%</w:t>
            </w:r>
          </w:p>
        </w:tc>
      </w:tr>
      <w:tr w:rsidR="00DE5C15" w:rsidRPr="00366EC4" w14:paraId="1E00F42C" w14:textId="77777777" w:rsidTr="00B3523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76C8D74D" w14:textId="77777777" w:rsidR="00DE5C15" w:rsidRPr="00366EC4" w:rsidRDefault="00DE5C15" w:rsidP="00B3523E">
            <w:pPr>
              <w:rPr>
                <w:rFonts w:eastAsia="Times New Roman"/>
                <w:color w:val="000000"/>
                <w:sz w:val="23"/>
                <w:szCs w:val="23"/>
              </w:rPr>
            </w:pPr>
          </w:p>
        </w:tc>
        <w:tc>
          <w:tcPr>
            <w:tcW w:w="1838" w:type="dxa"/>
            <w:noWrap/>
          </w:tcPr>
          <w:p w14:paraId="11F8A7A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B445CC1"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8A71C9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0A673D22"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25A4069D"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SolICIT_C</w:t>
            </w:r>
          </w:p>
        </w:tc>
        <w:tc>
          <w:tcPr>
            <w:tcW w:w="1838" w:type="dxa"/>
            <w:noWrap/>
            <w:vAlign w:val="center"/>
          </w:tcPr>
          <w:p w14:paraId="209E8B94"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7D5D7EBC"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06D3E790"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clearing mortgage with his retirement savings.”</w:t>
            </w:r>
          </w:p>
        </w:tc>
      </w:tr>
      <w:tr w:rsidR="00DE5C15" w:rsidRPr="00366EC4" w14:paraId="1EA422D8"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35A0EF35" w14:textId="77777777" w:rsidR="00DE5C15" w:rsidRPr="00366EC4" w:rsidRDefault="00DE5C15" w:rsidP="00D11DD2">
            <w:pPr>
              <w:rPr>
                <w:rFonts w:eastAsia="Times New Roman"/>
                <w:color w:val="000000"/>
                <w:sz w:val="23"/>
                <w:szCs w:val="23"/>
              </w:rPr>
            </w:pPr>
          </w:p>
        </w:tc>
        <w:tc>
          <w:tcPr>
            <w:tcW w:w="1838" w:type="dxa"/>
            <w:noWrap/>
          </w:tcPr>
          <w:p w14:paraId="7A05A462"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580458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4F824A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3BF458D8"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19D98712"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NAME_I</w:t>
            </w:r>
          </w:p>
        </w:tc>
        <w:tc>
          <w:tcPr>
            <w:tcW w:w="1838" w:type="dxa"/>
            <w:noWrap/>
          </w:tcPr>
          <w:p w14:paraId="491F85C5"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1, 2, 3, 4</w:t>
            </w:r>
          </w:p>
        </w:tc>
        <w:tc>
          <w:tcPr>
            <w:tcW w:w="3286" w:type="dxa"/>
          </w:tcPr>
          <w:p w14:paraId="595BB44D"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4</m:t>
                    </m:r>
                  </m:den>
                </m:f>
              </m:oMath>
            </m:oMathPara>
          </w:p>
        </w:tc>
        <w:tc>
          <w:tcPr>
            <w:tcW w:w="2246" w:type="dxa"/>
          </w:tcPr>
          <w:p w14:paraId="2E20D0BB"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Mike, Greg, Linda, Kate</w:t>
            </w:r>
          </w:p>
        </w:tc>
      </w:tr>
      <w:tr w:rsidR="00DE5C15" w:rsidRPr="00366EC4" w14:paraId="1514DE04"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801382D" w14:textId="77777777" w:rsidR="00DE5C15" w:rsidRPr="00366EC4" w:rsidRDefault="00DE5C15" w:rsidP="00D11DD2">
            <w:pPr>
              <w:rPr>
                <w:rFonts w:eastAsia="Times New Roman"/>
                <w:color w:val="000000"/>
                <w:sz w:val="23"/>
                <w:szCs w:val="23"/>
              </w:rPr>
            </w:pPr>
          </w:p>
        </w:tc>
        <w:tc>
          <w:tcPr>
            <w:tcW w:w="1838" w:type="dxa"/>
            <w:noWrap/>
          </w:tcPr>
          <w:p w14:paraId="51D4EAC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70403C6B"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B5ACA6E"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5534E27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5C960343"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MUTFEES</w:t>
            </w:r>
          </w:p>
        </w:tc>
        <w:tc>
          <w:tcPr>
            <w:tcW w:w="1838" w:type="dxa"/>
            <w:noWrap/>
          </w:tcPr>
          <w:p w14:paraId="020809F2"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09722BE9"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7C0B3673"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1%, 2%, 3%</w:t>
            </w:r>
          </w:p>
        </w:tc>
      </w:tr>
      <w:tr w:rsidR="00DE5C15" w:rsidRPr="00366EC4" w14:paraId="29D4346B"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8DFB961" w14:textId="77777777" w:rsidR="00DE5C15" w:rsidRPr="00366EC4" w:rsidRDefault="00DE5C15" w:rsidP="00D11DD2">
            <w:pPr>
              <w:rPr>
                <w:rFonts w:eastAsia="Times New Roman"/>
                <w:color w:val="000000"/>
                <w:sz w:val="23"/>
                <w:szCs w:val="23"/>
              </w:rPr>
            </w:pPr>
          </w:p>
        </w:tc>
        <w:tc>
          <w:tcPr>
            <w:tcW w:w="1838" w:type="dxa"/>
            <w:noWrap/>
          </w:tcPr>
          <w:p w14:paraId="69D79E25"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0FDADE77"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5A9539B8"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r>
      <w:tr w:rsidR="00DE5C15" w:rsidRPr="00366EC4" w14:paraId="674AFEA0"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CEBA7EA" w14:textId="77777777" w:rsidR="00DE5C15" w:rsidRPr="00366EC4" w:rsidRDefault="00DE5C15" w:rsidP="00D11DD2">
            <w:pPr>
              <w:rPr>
                <w:rFonts w:eastAsia="Times New Roman"/>
                <w:color w:val="000000"/>
                <w:sz w:val="23"/>
                <w:szCs w:val="23"/>
              </w:rPr>
            </w:pPr>
            <w:r w:rsidRPr="00366EC4">
              <w:rPr>
                <w:rFonts w:eastAsia="Times New Roman"/>
                <w:color w:val="000000"/>
                <w:sz w:val="23"/>
                <w:szCs w:val="23"/>
              </w:rPr>
              <w:t>SEGFEES</w:t>
            </w:r>
          </w:p>
        </w:tc>
        <w:tc>
          <w:tcPr>
            <w:tcW w:w="1838" w:type="dxa"/>
            <w:noWrap/>
          </w:tcPr>
          <w:p w14:paraId="07959AF2"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1, 2, 3</w:t>
            </w:r>
          </w:p>
        </w:tc>
        <w:tc>
          <w:tcPr>
            <w:tcW w:w="3286" w:type="dxa"/>
          </w:tcPr>
          <w:p w14:paraId="1165EEB6" w14:textId="77777777" w:rsidR="00DE5C15" w:rsidRPr="00366EC4" w:rsidRDefault="00F80D66"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3</m:t>
                    </m:r>
                  </m:den>
                </m:f>
              </m:oMath>
            </m:oMathPara>
          </w:p>
        </w:tc>
        <w:tc>
          <w:tcPr>
            <w:tcW w:w="2246" w:type="dxa"/>
          </w:tcPr>
          <w:p w14:paraId="0E8389D2" w14:textId="77777777" w:rsidR="00DE5C15" w:rsidRPr="00366EC4"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Calibri"/>
                <w:color w:val="000000"/>
                <w:sz w:val="23"/>
                <w:szCs w:val="23"/>
              </w:rPr>
              <w:t>2%, 3%, 4%</w:t>
            </w:r>
          </w:p>
        </w:tc>
      </w:tr>
      <w:tr w:rsidR="00DE5C15" w:rsidRPr="00366EC4" w14:paraId="41AB2426"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431728F3" w14:textId="77777777" w:rsidR="00DE5C15" w:rsidRPr="00366EC4" w:rsidRDefault="00DE5C15" w:rsidP="00D11DD2">
            <w:pPr>
              <w:rPr>
                <w:rFonts w:eastAsia="Times New Roman"/>
                <w:color w:val="000000"/>
                <w:sz w:val="23"/>
                <w:szCs w:val="23"/>
              </w:rPr>
            </w:pPr>
          </w:p>
        </w:tc>
        <w:tc>
          <w:tcPr>
            <w:tcW w:w="1838" w:type="dxa"/>
            <w:noWrap/>
          </w:tcPr>
          <w:p w14:paraId="6A8AD089"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6A6F04F0"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401D5DFA" w14:textId="77777777" w:rsidR="00DE5C15" w:rsidRPr="00366EC4"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4165695D" w14:textId="77777777" w:rsidTr="00B3523E">
        <w:trPr>
          <w:trHeight w:val="320"/>
        </w:trPr>
        <w:tc>
          <w:tcPr>
            <w:cnfStyle w:val="001000000000" w:firstRow="0" w:lastRow="0" w:firstColumn="1" w:lastColumn="0" w:oddVBand="0" w:evenVBand="0" w:oddHBand="0" w:evenHBand="0" w:firstRowFirstColumn="0" w:firstRowLastColumn="0" w:lastRowFirstColumn="0" w:lastRowLastColumn="0"/>
            <w:tcW w:w="1990" w:type="dxa"/>
            <w:noWrap/>
            <w:vAlign w:val="center"/>
          </w:tcPr>
          <w:p w14:paraId="5D96A7F6" w14:textId="77777777" w:rsidR="00DE5C15" w:rsidRPr="00366EC4" w:rsidRDefault="00DE5C15" w:rsidP="00B3523E">
            <w:pPr>
              <w:rPr>
                <w:rFonts w:eastAsia="Times New Roman"/>
                <w:color w:val="000000"/>
                <w:sz w:val="23"/>
                <w:szCs w:val="23"/>
              </w:rPr>
            </w:pPr>
            <w:r w:rsidRPr="00366EC4">
              <w:rPr>
                <w:rFonts w:eastAsia="Times New Roman"/>
                <w:color w:val="000000"/>
                <w:sz w:val="23"/>
                <w:szCs w:val="23"/>
              </w:rPr>
              <w:t>SolICIT_I</w:t>
            </w:r>
          </w:p>
        </w:tc>
        <w:tc>
          <w:tcPr>
            <w:tcW w:w="1838" w:type="dxa"/>
            <w:noWrap/>
            <w:vAlign w:val="center"/>
          </w:tcPr>
          <w:p w14:paraId="77B66041" w14:textId="77777777" w:rsidR="00DE5C15" w:rsidRPr="00366EC4"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sidRPr="00366EC4">
              <w:rPr>
                <w:rFonts w:eastAsia="Times New Roman"/>
                <w:color w:val="000000"/>
                <w:sz w:val="23"/>
                <w:szCs w:val="23"/>
              </w:rPr>
              <w:t>0, 1</w:t>
            </w:r>
          </w:p>
        </w:tc>
        <w:tc>
          <w:tcPr>
            <w:tcW w:w="3286" w:type="dxa"/>
            <w:vAlign w:val="center"/>
          </w:tcPr>
          <w:p w14:paraId="2A97A04A" w14:textId="77777777" w:rsidR="00DE5C15" w:rsidRPr="00366EC4" w:rsidRDefault="00F80D66" w:rsidP="00B3523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m:oMathPara>
              <m:oMath>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r>
                  <w:rPr>
                    <w:rFonts w:ascii="Cambria Math" w:eastAsia="Times New Roman" w:hAnsi="Cambria Math"/>
                    <w:color w:val="000000"/>
                    <w:sz w:val="23"/>
                    <w:szCs w:val="23"/>
                  </w:rPr>
                  <m:t xml:space="preserve">, </m:t>
                </m:r>
                <m:f>
                  <m:fPr>
                    <m:type m:val="skw"/>
                    <m:ctrlPr>
                      <w:rPr>
                        <w:rFonts w:ascii="Cambria Math" w:eastAsia="Times New Roman" w:hAnsi="Cambria Math"/>
                        <w:i/>
                        <w:color w:val="000000"/>
                        <w:sz w:val="23"/>
                        <w:szCs w:val="23"/>
                      </w:rPr>
                    </m:ctrlPr>
                  </m:fPr>
                  <m:num>
                    <m:r>
                      <w:rPr>
                        <w:rFonts w:ascii="Cambria Math" w:eastAsia="Times New Roman" w:hAnsi="Cambria Math"/>
                        <w:color w:val="000000"/>
                        <w:sz w:val="23"/>
                        <w:szCs w:val="23"/>
                      </w:rPr>
                      <m:t>1</m:t>
                    </m:r>
                  </m:num>
                  <m:den>
                    <m:r>
                      <w:rPr>
                        <w:rFonts w:ascii="Cambria Math" w:eastAsia="Times New Roman" w:hAnsi="Cambria Math"/>
                        <w:color w:val="000000"/>
                        <w:sz w:val="23"/>
                        <w:szCs w:val="23"/>
                      </w:rPr>
                      <m:t>2</m:t>
                    </m:r>
                  </m:den>
                </m:f>
              </m:oMath>
            </m:oMathPara>
          </w:p>
        </w:tc>
        <w:tc>
          <w:tcPr>
            <w:tcW w:w="2246" w:type="dxa"/>
            <w:vAlign w:val="center"/>
          </w:tcPr>
          <w:p w14:paraId="15ED0855" w14:textId="77777777" w:rsidR="00DE5C15" w:rsidRDefault="00DE5C15" w:rsidP="00B3523E">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r w:rsidRPr="00366EC4">
              <w:rPr>
                <w:rFonts w:eastAsia="Times New Roman"/>
                <w:color w:val="000000"/>
                <w:sz w:val="23"/>
                <w:szCs w:val="23"/>
              </w:rPr>
              <w:t xml:space="preserve">0: No prompt; 1: “The client </w:t>
            </w:r>
            <w:proofErr w:type="spellStart"/>
            <w:r w:rsidRPr="00366EC4">
              <w:rPr>
                <w:rFonts w:eastAsia="Times New Roman"/>
                <w:color w:val="000000"/>
                <w:sz w:val="23"/>
                <w:szCs w:val="23"/>
              </w:rPr>
              <w:t>inquires</w:t>
            </w:r>
            <w:proofErr w:type="spellEnd"/>
            <w:r w:rsidRPr="00366EC4">
              <w:rPr>
                <w:rFonts w:eastAsia="Times New Roman"/>
                <w:color w:val="000000"/>
                <w:sz w:val="23"/>
                <w:szCs w:val="23"/>
              </w:rPr>
              <w:t xml:space="preserve"> about the option of investing in an exchange-traded fund (ETF).”</w:t>
            </w:r>
          </w:p>
        </w:tc>
      </w:tr>
      <w:tr w:rsidR="00DE5C15" w:rsidRPr="0098467F" w14:paraId="309BC8E2" w14:textId="77777777" w:rsidTr="00DE5C1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6A87EF5F" w14:textId="77777777" w:rsidR="00DE5C15" w:rsidRDefault="00DE5C15" w:rsidP="00D11DD2">
            <w:pPr>
              <w:rPr>
                <w:rFonts w:eastAsia="Times New Roman"/>
                <w:color w:val="000000"/>
                <w:sz w:val="23"/>
                <w:szCs w:val="23"/>
              </w:rPr>
            </w:pPr>
          </w:p>
        </w:tc>
        <w:tc>
          <w:tcPr>
            <w:tcW w:w="1838" w:type="dxa"/>
            <w:noWrap/>
          </w:tcPr>
          <w:p w14:paraId="7BF70080"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3286" w:type="dxa"/>
          </w:tcPr>
          <w:p w14:paraId="4DDB2B68"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3"/>
                <w:szCs w:val="23"/>
              </w:rPr>
            </w:pPr>
          </w:p>
        </w:tc>
        <w:tc>
          <w:tcPr>
            <w:tcW w:w="2246" w:type="dxa"/>
          </w:tcPr>
          <w:p w14:paraId="6C1D06D3" w14:textId="77777777" w:rsidR="00DE5C15" w:rsidRDefault="00DE5C15" w:rsidP="00D11DD2">
            <w:pPr>
              <w:jc w:val="center"/>
              <w:cnfStyle w:val="000000100000" w:firstRow="0" w:lastRow="0" w:firstColumn="0" w:lastColumn="0" w:oddVBand="0" w:evenVBand="0" w:oddHBand="1" w:evenHBand="0" w:firstRowFirstColumn="0" w:firstRowLastColumn="0" w:lastRowFirstColumn="0" w:lastRowLastColumn="0"/>
              <w:rPr>
                <w:rFonts w:eastAsia="Calibri"/>
                <w:color w:val="000000"/>
                <w:sz w:val="23"/>
                <w:szCs w:val="23"/>
              </w:rPr>
            </w:pPr>
          </w:p>
        </w:tc>
      </w:tr>
      <w:tr w:rsidR="00DE5C15" w:rsidRPr="0098467F" w14:paraId="725FC637" w14:textId="77777777" w:rsidTr="00DE5C15">
        <w:trPr>
          <w:trHeight w:val="320"/>
        </w:trPr>
        <w:tc>
          <w:tcPr>
            <w:cnfStyle w:val="001000000000" w:firstRow="0" w:lastRow="0" w:firstColumn="1" w:lastColumn="0" w:oddVBand="0" w:evenVBand="0" w:oddHBand="0" w:evenHBand="0" w:firstRowFirstColumn="0" w:firstRowLastColumn="0" w:lastRowFirstColumn="0" w:lastRowLastColumn="0"/>
            <w:tcW w:w="1990" w:type="dxa"/>
            <w:noWrap/>
          </w:tcPr>
          <w:p w14:paraId="20339C34" w14:textId="77777777" w:rsidR="00DE5C15" w:rsidRDefault="00DE5C15" w:rsidP="00D11DD2">
            <w:pPr>
              <w:rPr>
                <w:rFonts w:eastAsia="Times New Roman"/>
                <w:color w:val="000000"/>
                <w:sz w:val="23"/>
                <w:szCs w:val="23"/>
              </w:rPr>
            </w:pPr>
          </w:p>
        </w:tc>
        <w:tc>
          <w:tcPr>
            <w:tcW w:w="1838" w:type="dxa"/>
            <w:noWrap/>
          </w:tcPr>
          <w:p w14:paraId="76FC32D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3286" w:type="dxa"/>
          </w:tcPr>
          <w:p w14:paraId="4436FB35"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p>
        </w:tc>
        <w:tc>
          <w:tcPr>
            <w:tcW w:w="2246" w:type="dxa"/>
          </w:tcPr>
          <w:p w14:paraId="0C4FF467" w14:textId="77777777" w:rsidR="00DE5C15" w:rsidRDefault="00DE5C15" w:rsidP="00D11DD2">
            <w:pPr>
              <w:jc w:val="center"/>
              <w:cnfStyle w:val="000000000000" w:firstRow="0" w:lastRow="0" w:firstColumn="0" w:lastColumn="0" w:oddVBand="0" w:evenVBand="0" w:oddHBand="0" w:evenHBand="0" w:firstRowFirstColumn="0" w:firstRowLastColumn="0" w:lastRowFirstColumn="0" w:lastRowLastColumn="0"/>
              <w:rPr>
                <w:rFonts w:eastAsia="Calibri"/>
                <w:color w:val="000000"/>
                <w:sz w:val="23"/>
                <w:szCs w:val="23"/>
              </w:rPr>
            </w:pPr>
          </w:p>
        </w:tc>
      </w:tr>
    </w:tbl>
    <w:p w14:paraId="1C4A3B95" w14:textId="64B3BF9A" w:rsidR="00F85B1F" w:rsidRDefault="00F85B1F"/>
    <w:sectPr w:rsidR="00F85B1F" w:rsidSect="00F44D46">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E578" w14:textId="77777777" w:rsidR="00F80D66" w:rsidRDefault="00F80D66" w:rsidP="00433B1E">
      <w:r>
        <w:separator/>
      </w:r>
    </w:p>
  </w:endnote>
  <w:endnote w:type="continuationSeparator" w:id="0">
    <w:p w14:paraId="414F1D87" w14:textId="77777777" w:rsidR="00F80D66" w:rsidRDefault="00F80D66" w:rsidP="0043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altName w:val="Times New Roman"/>
    <w:panose1 w:val="020B0604020202020204"/>
    <w:charset w:val="00"/>
    <w:family w:val="roman"/>
    <w:pitch w:val="default"/>
  </w:font>
  <w:font w:name="Univers LT Std 45 Light">
    <w:altName w:val="Arial"/>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Univers LT Std 55">
    <w:altName w:val="Calibri"/>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68207574"/>
      <w:docPartObj>
        <w:docPartGallery w:val="Page Numbers (Bottom of Page)"/>
        <w:docPartUnique/>
      </w:docPartObj>
    </w:sdtPr>
    <w:sdtEndPr>
      <w:rPr>
        <w:rStyle w:val="Numrodepage"/>
      </w:rPr>
    </w:sdtEndPr>
    <w:sdtContent>
      <w:p w14:paraId="4DCC4245" w14:textId="77777777" w:rsidR="00D5570D" w:rsidRDefault="00D5570D"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01722F7" w14:textId="77777777" w:rsidR="00D5570D" w:rsidRDefault="00D5570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19531413"/>
      <w:docPartObj>
        <w:docPartGallery w:val="Page Numbers (Bottom of Page)"/>
        <w:docPartUnique/>
      </w:docPartObj>
    </w:sdtPr>
    <w:sdtEndPr>
      <w:rPr>
        <w:rStyle w:val="Numrodepage"/>
      </w:rPr>
    </w:sdtEndPr>
    <w:sdtContent>
      <w:p w14:paraId="14A2AC9F" w14:textId="47F296A6" w:rsidR="00D5570D" w:rsidRDefault="00D5570D" w:rsidP="005C39C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C234C1">
          <w:rPr>
            <w:rStyle w:val="Numrodepage"/>
            <w:noProof/>
          </w:rPr>
          <w:t>22</w:t>
        </w:r>
        <w:r>
          <w:rPr>
            <w:rStyle w:val="Numrodepage"/>
          </w:rPr>
          <w:fldChar w:fldCharType="end"/>
        </w:r>
      </w:p>
    </w:sdtContent>
  </w:sdt>
  <w:p w14:paraId="3FC51CA4" w14:textId="77777777" w:rsidR="00D5570D" w:rsidRDefault="00D557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5297" w14:textId="77777777" w:rsidR="00F80D66" w:rsidRDefault="00F80D66" w:rsidP="00433B1E">
      <w:r>
        <w:separator/>
      </w:r>
    </w:p>
  </w:footnote>
  <w:footnote w:type="continuationSeparator" w:id="0">
    <w:p w14:paraId="1F9B8538" w14:textId="77777777" w:rsidR="00F80D66" w:rsidRDefault="00F80D66" w:rsidP="00433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62"/>
    <w:multiLevelType w:val="hybridMultilevel"/>
    <w:tmpl w:val="48CE60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BF0ADE"/>
    <w:multiLevelType w:val="hybridMultilevel"/>
    <w:tmpl w:val="F9EC9B2E"/>
    <w:lvl w:ilvl="0" w:tplc="7CAA262E">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DF2343D"/>
    <w:multiLevelType w:val="hybridMultilevel"/>
    <w:tmpl w:val="45424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1A9"/>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36A0700"/>
    <w:multiLevelType w:val="hybridMultilevel"/>
    <w:tmpl w:val="5A96BFC0"/>
    <w:lvl w:ilvl="0" w:tplc="06EE113A">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263617"/>
    <w:multiLevelType w:val="hybridMultilevel"/>
    <w:tmpl w:val="C2FE142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4582494"/>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5BA36CE"/>
    <w:multiLevelType w:val="hybridMultilevel"/>
    <w:tmpl w:val="2B8012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7537218"/>
    <w:multiLevelType w:val="multilevel"/>
    <w:tmpl w:val="6EEEFFF8"/>
    <w:lvl w:ilvl="0">
      <w:start w:val="1"/>
      <w:numFmt w:val="decimal"/>
      <w:lvlText w:val="Q%1."/>
      <w:lvlJc w:val="left"/>
      <w:pPr>
        <w:ind w:left="720" w:hanging="720"/>
      </w:pPr>
      <w:rPr>
        <w:rFonts w:hint="default"/>
        <w:b/>
        <w:color w:val="2F5496" w:themeColor="accent1" w:themeShade="BF"/>
      </w:rPr>
    </w:lvl>
    <w:lvl w:ilvl="1">
      <w:start w:val="1"/>
      <w:numFmt w:val="lowerLetter"/>
      <w:lvlText w:val="Q%1%2"/>
      <w:lvlJc w:val="left"/>
      <w:pPr>
        <w:ind w:left="36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77D38A6"/>
    <w:multiLevelType w:val="hybridMultilevel"/>
    <w:tmpl w:val="98A2F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8B8085C"/>
    <w:multiLevelType w:val="multilevel"/>
    <w:tmpl w:val="55C49FBC"/>
    <w:lvl w:ilvl="0">
      <w:numFmt w:val="decimal"/>
      <w:lvlText w:val="Q%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1A4A5145"/>
    <w:multiLevelType w:val="hybridMultilevel"/>
    <w:tmpl w:val="798A3698"/>
    <w:lvl w:ilvl="0" w:tplc="F8600C2A">
      <w:start w:val="1"/>
      <w:numFmt w:val="upperLetter"/>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B4430"/>
    <w:multiLevelType w:val="hybridMultilevel"/>
    <w:tmpl w:val="37A4DF54"/>
    <w:lvl w:ilvl="0" w:tplc="262823E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15:restartNumberingAfterBreak="0">
    <w:nsid w:val="1E001EFF"/>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0B618DE"/>
    <w:multiLevelType w:val="hybridMultilevel"/>
    <w:tmpl w:val="7CA8996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21113F7A"/>
    <w:multiLevelType w:val="multilevel"/>
    <w:tmpl w:val="C8FAB216"/>
    <w:lvl w:ilvl="0">
      <w:start w:val="1"/>
      <w:numFmt w:val="decimal"/>
      <w:lvlText w:val="%1."/>
      <w:lvlJc w:val="left"/>
      <w:pPr>
        <w:ind w:left="720" w:hanging="720"/>
      </w:pPr>
      <w:rPr>
        <w:rFonts w:hint="default"/>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2DA37E9"/>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7" w15:restartNumberingAfterBreak="0">
    <w:nsid w:val="26B349DC"/>
    <w:multiLevelType w:val="hybridMultilevel"/>
    <w:tmpl w:val="7A64F4C4"/>
    <w:lvl w:ilvl="0" w:tplc="09C6482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A762197"/>
    <w:multiLevelType w:val="multilevel"/>
    <w:tmpl w:val="37EE2C8E"/>
    <w:styleLink w:val="Enquete"/>
    <w:lvl w:ilvl="0">
      <w:start w:val="1"/>
      <w:numFmt w:val="decimal"/>
      <w:lvlText w:val="Q%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08C35D6"/>
    <w:multiLevelType w:val="hybridMultilevel"/>
    <w:tmpl w:val="857EC24A"/>
    <w:lvl w:ilvl="0" w:tplc="8FF2AD64">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5827F4C"/>
    <w:multiLevelType w:val="multilevel"/>
    <w:tmpl w:val="C9AA22C8"/>
    <w:lvl w:ilvl="0">
      <w:start w:val="1"/>
      <w:numFmt w:val="decimal"/>
      <w:lvlText w:val="%1."/>
      <w:lvlJc w:val="left"/>
      <w:pPr>
        <w:ind w:left="720" w:hanging="720"/>
      </w:pPr>
      <w:rPr>
        <w:rFonts w:ascii="Times New Roman" w:eastAsiaTheme="minorHAnsi" w:hAnsi="Times New Roman" w:cs="Times New Roman"/>
        <w:b/>
        <w:color w:val="2F5496" w:themeColor="accent1" w:themeShade="BF"/>
      </w:rPr>
    </w:lvl>
    <w:lvl w:ilvl="1">
      <w:start w:val="1"/>
      <w:numFmt w:val="lowerLetter"/>
      <w:lvlText w:val="Q%1%2"/>
      <w:lvlJc w:val="left"/>
      <w:pPr>
        <w:ind w:left="1080" w:hanging="360"/>
      </w:pPr>
      <w:rPr>
        <w:rFonts w:hint="default"/>
        <w:b/>
        <w:color w:val="538135" w:themeColor="accent6" w:themeShade="BF"/>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ascii="Times New Roman" w:eastAsiaTheme="minorHAnsi" w:hAnsi="Times New Roman" w:cs="Times New Roman"/>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7DD5B77"/>
    <w:multiLevelType w:val="hybridMultilevel"/>
    <w:tmpl w:val="12B881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055383B"/>
    <w:multiLevelType w:val="hybridMultilevel"/>
    <w:tmpl w:val="13D64726"/>
    <w:lvl w:ilvl="0" w:tplc="F81AB9B0">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40A37A74"/>
    <w:multiLevelType w:val="hybridMultilevel"/>
    <w:tmpl w:val="0EC891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E35EDE"/>
    <w:multiLevelType w:val="hybridMultilevel"/>
    <w:tmpl w:val="C4EC0BD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547B488E"/>
    <w:multiLevelType w:val="hybridMultilevel"/>
    <w:tmpl w:val="55E47B3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80C7B27"/>
    <w:multiLevelType w:val="hybridMultilevel"/>
    <w:tmpl w:val="A1E8B992"/>
    <w:lvl w:ilvl="0" w:tplc="07C8FE3A">
      <w:start w:val="3"/>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20183A"/>
    <w:multiLevelType w:val="hybridMultilevel"/>
    <w:tmpl w:val="5B6469F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8F865D0"/>
    <w:multiLevelType w:val="hybridMultilevel"/>
    <w:tmpl w:val="9AECC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F7CC8"/>
    <w:multiLevelType w:val="hybridMultilevel"/>
    <w:tmpl w:val="0E983A7A"/>
    <w:lvl w:ilvl="0" w:tplc="D96469D6">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5ECA2559"/>
    <w:multiLevelType w:val="hybridMultilevel"/>
    <w:tmpl w:val="70D65B12"/>
    <w:lvl w:ilvl="0" w:tplc="1C9ABD86">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CD54A2"/>
    <w:multiLevelType w:val="hybridMultilevel"/>
    <w:tmpl w:val="6B949EF0"/>
    <w:lvl w:ilvl="0" w:tplc="5F2202E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5FD54E3"/>
    <w:multiLevelType w:val="hybridMultilevel"/>
    <w:tmpl w:val="A1281B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67313F1"/>
    <w:multiLevelType w:val="hybridMultilevel"/>
    <w:tmpl w:val="95D6A69C"/>
    <w:lvl w:ilvl="0" w:tplc="43D6F9E0">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6FE5864"/>
    <w:multiLevelType w:val="multilevel"/>
    <w:tmpl w:val="C646F086"/>
    <w:lvl w:ilvl="0">
      <w:start w:val="1"/>
      <w:numFmt w:val="decimal"/>
      <w:lvlText w:val="%1."/>
      <w:lvlJc w:val="left"/>
      <w:pPr>
        <w:ind w:left="360" w:hanging="360"/>
      </w:pPr>
      <w:rPr>
        <w:b w:val="0"/>
        <w:i w:val="0"/>
        <w:color w:val="000000" w:themeColor="text1"/>
        <w:sz w:val="22"/>
        <w:szCs w:val="22"/>
      </w:rPr>
    </w:lvl>
    <w:lvl w:ilvl="1">
      <w:start w:val="1"/>
      <w:numFmt w:val="decimal"/>
      <w:lvlText w:val="%1.%2."/>
      <w:lvlJc w:val="left"/>
      <w:pPr>
        <w:ind w:left="6245" w:hanging="432"/>
      </w:pPr>
      <w:rPr>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854" w:hanging="504"/>
      </w:pPr>
      <w:rPr>
        <w:rFonts w:ascii="Symbol" w:hAnsi="Symbol" w:hint="default"/>
      </w:r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35" w15:restartNumberingAfterBreak="0">
    <w:nsid w:val="6B3B7C9E"/>
    <w:multiLevelType w:val="hybridMultilevel"/>
    <w:tmpl w:val="4F528380"/>
    <w:lvl w:ilvl="0" w:tplc="69987450">
      <w:start w:val="1"/>
      <w:numFmt w:val="decimal"/>
      <w:lvlText w:val="%1"/>
      <w:lvlJc w:val="left"/>
      <w:pPr>
        <w:ind w:left="720" w:hanging="360"/>
      </w:pPr>
      <w:rPr>
        <w:rFonts w:ascii="Times New Roman" w:eastAsiaTheme="minorHAnsi" w:hAnsi="Times New Roman" w:cs="Times New Roman"/>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0717342"/>
    <w:multiLevelType w:val="hybridMultilevel"/>
    <w:tmpl w:val="EC3A2046"/>
    <w:lvl w:ilvl="0" w:tplc="CAC0C06E">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0912E2A"/>
    <w:multiLevelType w:val="hybridMultilevel"/>
    <w:tmpl w:val="8D9E64DA"/>
    <w:lvl w:ilvl="0" w:tplc="43D6F9E0">
      <w:start w:val="3"/>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73B74FB"/>
    <w:multiLevelType w:val="hybridMultilevel"/>
    <w:tmpl w:val="37FC45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C576FA5"/>
    <w:multiLevelType w:val="hybridMultilevel"/>
    <w:tmpl w:val="AB3CA8A2"/>
    <w:lvl w:ilvl="0" w:tplc="28EE956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8"/>
  </w:num>
  <w:num w:numId="3">
    <w:abstractNumId w:val="1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1"/>
  </w:num>
  <w:num w:numId="6">
    <w:abstractNumId w:val="21"/>
  </w:num>
  <w:num w:numId="7">
    <w:abstractNumId w:val="12"/>
  </w:num>
  <w:num w:numId="8">
    <w:abstractNumId w:val="30"/>
  </w:num>
  <w:num w:numId="9">
    <w:abstractNumId w:val="10"/>
  </w:num>
  <w:num w:numId="10">
    <w:abstractNumId w:val="27"/>
  </w:num>
  <w:num w:numId="11">
    <w:abstractNumId w:val="5"/>
  </w:num>
  <w:num w:numId="12">
    <w:abstractNumId w:val="37"/>
  </w:num>
  <w:num w:numId="13">
    <w:abstractNumId w:val="39"/>
  </w:num>
  <w:num w:numId="14">
    <w:abstractNumId w:val="1"/>
  </w:num>
  <w:num w:numId="15">
    <w:abstractNumId w:val="32"/>
  </w:num>
  <w:num w:numId="16">
    <w:abstractNumId w:val="33"/>
  </w:num>
  <w:num w:numId="17">
    <w:abstractNumId w:val="24"/>
  </w:num>
  <w:num w:numId="18">
    <w:abstractNumId w:val="7"/>
  </w:num>
  <w:num w:numId="19">
    <w:abstractNumId w:val="20"/>
  </w:num>
  <w:num w:numId="20">
    <w:abstractNumId w:val="15"/>
  </w:num>
  <w:num w:numId="21">
    <w:abstractNumId w:val="23"/>
  </w:num>
  <w:num w:numId="22">
    <w:abstractNumId w:val="29"/>
  </w:num>
  <w:num w:numId="23">
    <w:abstractNumId w:val="14"/>
  </w:num>
  <w:num w:numId="24">
    <w:abstractNumId w:val="34"/>
  </w:num>
  <w:num w:numId="25">
    <w:abstractNumId w:val="35"/>
  </w:num>
  <w:num w:numId="26">
    <w:abstractNumId w:val="13"/>
  </w:num>
  <w:num w:numId="27">
    <w:abstractNumId w:val="9"/>
  </w:num>
  <w:num w:numId="28">
    <w:abstractNumId w:val="0"/>
  </w:num>
  <w:num w:numId="29">
    <w:abstractNumId w:val="38"/>
  </w:num>
  <w:num w:numId="30">
    <w:abstractNumId w:val="22"/>
  </w:num>
  <w:num w:numId="31">
    <w:abstractNumId w:val="26"/>
  </w:num>
  <w:num w:numId="32">
    <w:abstractNumId w:val="4"/>
  </w:num>
  <w:num w:numId="33">
    <w:abstractNumId w:val="36"/>
  </w:num>
  <w:num w:numId="34">
    <w:abstractNumId w:val="6"/>
  </w:num>
  <w:num w:numId="35">
    <w:abstractNumId w:val="28"/>
  </w:num>
  <w:num w:numId="36">
    <w:abstractNumId w:val="19"/>
  </w:num>
  <w:num w:numId="37">
    <w:abstractNumId w:val="25"/>
  </w:num>
  <w:num w:numId="38">
    <w:abstractNumId w:val="17"/>
  </w:num>
  <w:num w:numId="39">
    <w:abstractNumId w:val="31"/>
  </w:num>
  <w:num w:numId="4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fr-FR"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fr-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de-CH" w:vendorID="64" w:dllVersion="6" w:nlCheck="1" w:checkStyle="0"/>
  <w:activeWritingStyle w:appName="MSWord" w:lang="it-IT" w:vendorID="64" w:dllVersion="6" w:nlCheck="1" w:checkStyle="0"/>
  <w:activeWritingStyle w:appName="MSWord" w:lang="fr-CH" w:vendorID="64" w:dllVersion="6" w:nlCheck="1" w:checkStyle="0"/>
  <w:activeWritingStyle w:appName="MSWord" w:lang="fr-CH" w:vendorID="64" w:dllVersion="0" w:nlCheck="1" w:checkStyle="0"/>
  <w:proofState w:spelling="clean" w:grammar="clean"/>
  <w:trackRevisions/>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D0"/>
    <w:rsid w:val="00000273"/>
    <w:rsid w:val="000005CF"/>
    <w:rsid w:val="00000D6E"/>
    <w:rsid w:val="0000139A"/>
    <w:rsid w:val="00001568"/>
    <w:rsid w:val="00001859"/>
    <w:rsid w:val="000018F8"/>
    <w:rsid w:val="00001AFA"/>
    <w:rsid w:val="00001B13"/>
    <w:rsid w:val="000021CE"/>
    <w:rsid w:val="00002255"/>
    <w:rsid w:val="000023C0"/>
    <w:rsid w:val="00002696"/>
    <w:rsid w:val="00003114"/>
    <w:rsid w:val="00003242"/>
    <w:rsid w:val="000037B7"/>
    <w:rsid w:val="00003D97"/>
    <w:rsid w:val="00005558"/>
    <w:rsid w:val="00005B39"/>
    <w:rsid w:val="00006203"/>
    <w:rsid w:val="00007832"/>
    <w:rsid w:val="00007E5F"/>
    <w:rsid w:val="00010918"/>
    <w:rsid w:val="00011E64"/>
    <w:rsid w:val="0001216B"/>
    <w:rsid w:val="00012FB5"/>
    <w:rsid w:val="00013A38"/>
    <w:rsid w:val="00014A90"/>
    <w:rsid w:val="00015025"/>
    <w:rsid w:val="000153ED"/>
    <w:rsid w:val="00015B59"/>
    <w:rsid w:val="00015CCB"/>
    <w:rsid w:val="00015D84"/>
    <w:rsid w:val="00015FEA"/>
    <w:rsid w:val="000165E9"/>
    <w:rsid w:val="0001693A"/>
    <w:rsid w:val="000176E6"/>
    <w:rsid w:val="0002009F"/>
    <w:rsid w:val="000211A2"/>
    <w:rsid w:val="00021BA9"/>
    <w:rsid w:val="000223C5"/>
    <w:rsid w:val="00022A15"/>
    <w:rsid w:val="0002332B"/>
    <w:rsid w:val="000240F9"/>
    <w:rsid w:val="00024195"/>
    <w:rsid w:val="00024400"/>
    <w:rsid w:val="0002488E"/>
    <w:rsid w:val="00024D9D"/>
    <w:rsid w:val="0002533B"/>
    <w:rsid w:val="00025ACF"/>
    <w:rsid w:val="0002768F"/>
    <w:rsid w:val="00027AA6"/>
    <w:rsid w:val="00030CE0"/>
    <w:rsid w:val="00031D21"/>
    <w:rsid w:val="00034C59"/>
    <w:rsid w:val="00035A86"/>
    <w:rsid w:val="00036415"/>
    <w:rsid w:val="000371EB"/>
    <w:rsid w:val="00037327"/>
    <w:rsid w:val="00037DBA"/>
    <w:rsid w:val="0004015B"/>
    <w:rsid w:val="0004132A"/>
    <w:rsid w:val="00041735"/>
    <w:rsid w:val="00042512"/>
    <w:rsid w:val="00042A03"/>
    <w:rsid w:val="0004350D"/>
    <w:rsid w:val="00043510"/>
    <w:rsid w:val="00043C0B"/>
    <w:rsid w:val="000442C2"/>
    <w:rsid w:val="0004448A"/>
    <w:rsid w:val="00044572"/>
    <w:rsid w:val="000453F5"/>
    <w:rsid w:val="00045646"/>
    <w:rsid w:val="0004578F"/>
    <w:rsid w:val="00045EAC"/>
    <w:rsid w:val="00046746"/>
    <w:rsid w:val="0004759C"/>
    <w:rsid w:val="00050089"/>
    <w:rsid w:val="00051D01"/>
    <w:rsid w:val="000532AA"/>
    <w:rsid w:val="0005396F"/>
    <w:rsid w:val="0005493E"/>
    <w:rsid w:val="00054AE6"/>
    <w:rsid w:val="000550B6"/>
    <w:rsid w:val="00055476"/>
    <w:rsid w:val="000558FE"/>
    <w:rsid w:val="00056392"/>
    <w:rsid w:val="000566F5"/>
    <w:rsid w:val="00056D73"/>
    <w:rsid w:val="00056F31"/>
    <w:rsid w:val="00057765"/>
    <w:rsid w:val="0006075B"/>
    <w:rsid w:val="00060848"/>
    <w:rsid w:val="00061674"/>
    <w:rsid w:val="00061D93"/>
    <w:rsid w:val="00061EBE"/>
    <w:rsid w:val="000629D9"/>
    <w:rsid w:val="00062E1E"/>
    <w:rsid w:val="00063251"/>
    <w:rsid w:val="00063D3A"/>
    <w:rsid w:val="00064200"/>
    <w:rsid w:val="0006423A"/>
    <w:rsid w:val="00064AC2"/>
    <w:rsid w:val="00065468"/>
    <w:rsid w:val="00066217"/>
    <w:rsid w:val="000662E4"/>
    <w:rsid w:val="00066E09"/>
    <w:rsid w:val="00066E4B"/>
    <w:rsid w:val="00067C9C"/>
    <w:rsid w:val="00071017"/>
    <w:rsid w:val="00071539"/>
    <w:rsid w:val="000716A8"/>
    <w:rsid w:val="00071DFF"/>
    <w:rsid w:val="00072B25"/>
    <w:rsid w:val="00075A26"/>
    <w:rsid w:val="0007677B"/>
    <w:rsid w:val="0007738D"/>
    <w:rsid w:val="00077E06"/>
    <w:rsid w:val="00080099"/>
    <w:rsid w:val="00080517"/>
    <w:rsid w:val="0008078D"/>
    <w:rsid w:val="00080BC2"/>
    <w:rsid w:val="000813D4"/>
    <w:rsid w:val="00081AF1"/>
    <w:rsid w:val="00081E2F"/>
    <w:rsid w:val="00083F59"/>
    <w:rsid w:val="00084174"/>
    <w:rsid w:val="00084906"/>
    <w:rsid w:val="00085103"/>
    <w:rsid w:val="000856FE"/>
    <w:rsid w:val="00085962"/>
    <w:rsid w:val="00085DB6"/>
    <w:rsid w:val="00085F0D"/>
    <w:rsid w:val="0008667D"/>
    <w:rsid w:val="00087018"/>
    <w:rsid w:val="000876EA"/>
    <w:rsid w:val="00087FDA"/>
    <w:rsid w:val="00090466"/>
    <w:rsid w:val="000904CC"/>
    <w:rsid w:val="00092805"/>
    <w:rsid w:val="0009351E"/>
    <w:rsid w:val="00093FDA"/>
    <w:rsid w:val="00094634"/>
    <w:rsid w:val="00094747"/>
    <w:rsid w:val="00094A5A"/>
    <w:rsid w:val="00094CED"/>
    <w:rsid w:val="00094D16"/>
    <w:rsid w:val="00095B7E"/>
    <w:rsid w:val="00095EFA"/>
    <w:rsid w:val="0009651A"/>
    <w:rsid w:val="000966A0"/>
    <w:rsid w:val="0009763A"/>
    <w:rsid w:val="00097DB0"/>
    <w:rsid w:val="000A006D"/>
    <w:rsid w:val="000A02A3"/>
    <w:rsid w:val="000A11E1"/>
    <w:rsid w:val="000A15E7"/>
    <w:rsid w:val="000A1690"/>
    <w:rsid w:val="000A17DE"/>
    <w:rsid w:val="000A2311"/>
    <w:rsid w:val="000A24E1"/>
    <w:rsid w:val="000A3345"/>
    <w:rsid w:val="000A34FA"/>
    <w:rsid w:val="000A35A8"/>
    <w:rsid w:val="000A3CFB"/>
    <w:rsid w:val="000A43C1"/>
    <w:rsid w:val="000A4A67"/>
    <w:rsid w:val="000A50E5"/>
    <w:rsid w:val="000A717A"/>
    <w:rsid w:val="000A7D88"/>
    <w:rsid w:val="000B1308"/>
    <w:rsid w:val="000B152C"/>
    <w:rsid w:val="000B1DBC"/>
    <w:rsid w:val="000B2779"/>
    <w:rsid w:val="000B2AB5"/>
    <w:rsid w:val="000B2F2E"/>
    <w:rsid w:val="000B2F93"/>
    <w:rsid w:val="000B2FED"/>
    <w:rsid w:val="000B3111"/>
    <w:rsid w:val="000B4050"/>
    <w:rsid w:val="000B413D"/>
    <w:rsid w:val="000B443A"/>
    <w:rsid w:val="000B4703"/>
    <w:rsid w:val="000B7722"/>
    <w:rsid w:val="000B7986"/>
    <w:rsid w:val="000C026B"/>
    <w:rsid w:val="000C0443"/>
    <w:rsid w:val="000C052C"/>
    <w:rsid w:val="000C0CA2"/>
    <w:rsid w:val="000C1B9E"/>
    <w:rsid w:val="000C1CE2"/>
    <w:rsid w:val="000C206B"/>
    <w:rsid w:val="000C29C0"/>
    <w:rsid w:val="000C2E53"/>
    <w:rsid w:val="000C388A"/>
    <w:rsid w:val="000C3AB2"/>
    <w:rsid w:val="000C501B"/>
    <w:rsid w:val="000C54E9"/>
    <w:rsid w:val="000C57C8"/>
    <w:rsid w:val="000C58DA"/>
    <w:rsid w:val="000C5BB4"/>
    <w:rsid w:val="000C6174"/>
    <w:rsid w:val="000C63BB"/>
    <w:rsid w:val="000C6706"/>
    <w:rsid w:val="000C6842"/>
    <w:rsid w:val="000C7366"/>
    <w:rsid w:val="000C73D8"/>
    <w:rsid w:val="000C7602"/>
    <w:rsid w:val="000D0043"/>
    <w:rsid w:val="000D0C38"/>
    <w:rsid w:val="000D0E74"/>
    <w:rsid w:val="000D1282"/>
    <w:rsid w:val="000D18C6"/>
    <w:rsid w:val="000D1A89"/>
    <w:rsid w:val="000D1AB5"/>
    <w:rsid w:val="000D1E2D"/>
    <w:rsid w:val="000D28F2"/>
    <w:rsid w:val="000D3595"/>
    <w:rsid w:val="000D3917"/>
    <w:rsid w:val="000D487F"/>
    <w:rsid w:val="000D5113"/>
    <w:rsid w:val="000D549F"/>
    <w:rsid w:val="000D54D1"/>
    <w:rsid w:val="000D67E4"/>
    <w:rsid w:val="000D681B"/>
    <w:rsid w:val="000E0009"/>
    <w:rsid w:val="000E0265"/>
    <w:rsid w:val="000E0319"/>
    <w:rsid w:val="000E0799"/>
    <w:rsid w:val="000E0D5F"/>
    <w:rsid w:val="000E1E87"/>
    <w:rsid w:val="000E2A02"/>
    <w:rsid w:val="000E3522"/>
    <w:rsid w:val="000E62C8"/>
    <w:rsid w:val="000E65C3"/>
    <w:rsid w:val="000E69E0"/>
    <w:rsid w:val="000E71C2"/>
    <w:rsid w:val="000E7270"/>
    <w:rsid w:val="000E7727"/>
    <w:rsid w:val="000E77E0"/>
    <w:rsid w:val="000E7ADA"/>
    <w:rsid w:val="000E7B62"/>
    <w:rsid w:val="000E7DCD"/>
    <w:rsid w:val="000F001F"/>
    <w:rsid w:val="000F05CE"/>
    <w:rsid w:val="000F0BA3"/>
    <w:rsid w:val="000F0CA1"/>
    <w:rsid w:val="000F1278"/>
    <w:rsid w:val="000F1593"/>
    <w:rsid w:val="000F1A43"/>
    <w:rsid w:val="000F1B57"/>
    <w:rsid w:val="000F256B"/>
    <w:rsid w:val="000F2F75"/>
    <w:rsid w:val="000F3199"/>
    <w:rsid w:val="000F3315"/>
    <w:rsid w:val="000F344E"/>
    <w:rsid w:val="000F37AB"/>
    <w:rsid w:val="000F38CE"/>
    <w:rsid w:val="000F3A14"/>
    <w:rsid w:val="000F4715"/>
    <w:rsid w:val="000F4B24"/>
    <w:rsid w:val="000F559F"/>
    <w:rsid w:val="000F581F"/>
    <w:rsid w:val="000F612D"/>
    <w:rsid w:val="000F6AA9"/>
    <w:rsid w:val="000F717C"/>
    <w:rsid w:val="000F740E"/>
    <w:rsid w:val="000F74C8"/>
    <w:rsid w:val="000F75B4"/>
    <w:rsid w:val="00100D82"/>
    <w:rsid w:val="00101C64"/>
    <w:rsid w:val="00101D11"/>
    <w:rsid w:val="001023CD"/>
    <w:rsid w:val="001030F3"/>
    <w:rsid w:val="001032C7"/>
    <w:rsid w:val="0010330F"/>
    <w:rsid w:val="00103FFF"/>
    <w:rsid w:val="001040AC"/>
    <w:rsid w:val="00104245"/>
    <w:rsid w:val="001047F5"/>
    <w:rsid w:val="00104C56"/>
    <w:rsid w:val="00104FB5"/>
    <w:rsid w:val="001052F7"/>
    <w:rsid w:val="00105438"/>
    <w:rsid w:val="00105929"/>
    <w:rsid w:val="0010597E"/>
    <w:rsid w:val="00105FDB"/>
    <w:rsid w:val="00106190"/>
    <w:rsid w:val="0010658C"/>
    <w:rsid w:val="00107136"/>
    <w:rsid w:val="00107653"/>
    <w:rsid w:val="00107811"/>
    <w:rsid w:val="00107AAC"/>
    <w:rsid w:val="00110086"/>
    <w:rsid w:val="0011016E"/>
    <w:rsid w:val="0011127F"/>
    <w:rsid w:val="00111935"/>
    <w:rsid w:val="00112C4E"/>
    <w:rsid w:val="00113431"/>
    <w:rsid w:val="001159A7"/>
    <w:rsid w:val="00115D8F"/>
    <w:rsid w:val="00116568"/>
    <w:rsid w:val="001172F9"/>
    <w:rsid w:val="00117794"/>
    <w:rsid w:val="00117907"/>
    <w:rsid w:val="00117DAB"/>
    <w:rsid w:val="001200F9"/>
    <w:rsid w:val="00120DC0"/>
    <w:rsid w:val="00120F31"/>
    <w:rsid w:val="00121EC1"/>
    <w:rsid w:val="0012299C"/>
    <w:rsid w:val="001231B5"/>
    <w:rsid w:val="00123B7B"/>
    <w:rsid w:val="00123E4B"/>
    <w:rsid w:val="00125127"/>
    <w:rsid w:val="001254F1"/>
    <w:rsid w:val="00126185"/>
    <w:rsid w:val="001262B7"/>
    <w:rsid w:val="001265B4"/>
    <w:rsid w:val="001273CD"/>
    <w:rsid w:val="001274A3"/>
    <w:rsid w:val="00130301"/>
    <w:rsid w:val="00130EC6"/>
    <w:rsid w:val="0013135B"/>
    <w:rsid w:val="0013186E"/>
    <w:rsid w:val="00131AA7"/>
    <w:rsid w:val="001327C5"/>
    <w:rsid w:val="00132A86"/>
    <w:rsid w:val="00132B51"/>
    <w:rsid w:val="001330E0"/>
    <w:rsid w:val="00133F0E"/>
    <w:rsid w:val="00134521"/>
    <w:rsid w:val="00134686"/>
    <w:rsid w:val="00134831"/>
    <w:rsid w:val="00134BFF"/>
    <w:rsid w:val="00135196"/>
    <w:rsid w:val="0013652A"/>
    <w:rsid w:val="00136725"/>
    <w:rsid w:val="00137EDA"/>
    <w:rsid w:val="00140303"/>
    <w:rsid w:val="001406B0"/>
    <w:rsid w:val="00141601"/>
    <w:rsid w:val="00141E02"/>
    <w:rsid w:val="00142217"/>
    <w:rsid w:val="001426D5"/>
    <w:rsid w:val="001439FA"/>
    <w:rsid w:val="00143C60"/>
    <w:rsid w:val="00144FBA"/>
    <w:rsid w:val="001453F1"/>
    <w:rsid w:val="00147285"/>
    <w:rsid w:val="00147708"/>
    <w:rsid w:val="00147FDF"/>
    <w:rsid w:val="00151992"/>
    <w:rsid w:val="001526E4"/>
    <w:rsid w:val="0015328C"/>
    <w:rsid w:val="001538C2"/>
    <w:rsid w:val="00153B41"/>
    <w:rsid w:val="00154084"/>
    <w:rsid w:val="001545FF"/>
    <w:rsid w:val="0015484F"/>
    <w:rsid w:val="00154A6D"/>
    <w:rsid w:val="001551E7"/>
    <w:rsid w:val="00155F9F"/>
    <w:rsid w:val="00156C92"/>
    <w:rsid w:val="00157888"/>
    <w:rsid w:val="0016019D"/>
    <w:rsid w:val="001604D7"/>
    <w:rsid w:val="001608C4"/>
    <w:rsid w:val="00160C13"/>
    <w:rsid w:val="00163290"/>
    <w:rsid w:val="00163435"/>
    <w:rsid w:val="00163748"/>
    <w:rsid w:val="00163B2E"/>
    <w:rsid w:val="00163B54"/>
    <w:rsid w:val="00163BC1"/>
    <w:rsid w:val="00164491"/>
    <w:rsid w:val="00164983"/>
    <w:rsid w:val="00164AEC"/>
    <w:rsid w:val="00164F64"/>
    <w:rsid w:val="00165326"/>
    <w:rsid w:val="0016590C"/>
    <w:rsid w:val="00166156"/>
    <w:rsid w:val="001667B8"/>
    <w:rsid w:val="00170290"/>
    <w:rsid w:val="00170C2F"/>
    <w:rsid w:val="00171BDE"/>
    <w:rsid w:val="001744B2"/>
    <w:rsid w:val="00174D95"/>
    <w:rsid w:val="0017620C"/>
    <w:rsid w:val="00176A31"/>
    <w:rsid w:val="001777CA"/>
    <w:rsid w:val="00177D21"/>
    <w:rsid w:val="00177D8B"/>
    <w:rsid w:val="001807A1"/>
    <w:rsid w:val="0018251F"/>
    <w:rsid w:val="00182E49"/>
    <w:rsid w:val="00182FE5"/>
    <w:rsid w:val="00183442"/>
    <w:rsid w:val="0018418E"/>
    <w:rsid w:val="001843AA"/>
    <w:rsid w:val="00184662"/>
    <w:rsid w:val="001846F2"/>
    <w:rsid w:val="00184B5F"/>
    <w:rsid w:val="00185253"/>
    <w:rsid w:val="00185694"/>
    <w:rsid w:val="001858FD"/>
    <w:rsid w:val="00185B02"/>
    <w:rsid w:val="00186926"/>
    <w:rsid w:val="00187412"/>
    <w:rsid w:val="001877BF"/>
    <w:rsid w:val="001901D8"/>
    <w:rsid w:val="00191AC0"/>
    <w:rsid w:val="00191C99"/>
    <w:rsid w:val="00191EF1"/>
    <w:rsid w:val="0019219C"/>
    <w:rsid w:val="00194BFF"/>
    <w:rsid w:val="00195173"/>
    <w:rsid w:val="00195285"/>
    <w:rsid w:val="001956DC"/>
    <w:rsid w:val="00195B6C"/>
    <w:rsid w:val="00195CE3"/>
    <w:rsid w:val="00195F68"/>
    <w:rsid w:val="001965D5"/>
    <w:rsid w:val="00196A8A"/>
    <w:rsid w:val="00197CA9"/>
    <w:rsid w:val="001A052C"/>
    <w:rsid w:val="001A06E2"/>
    <w:rsid w:val="001A0893"/>
    <w:rsid w:val="001A0AF4"/>
    <w:rsid w:val="001A1AB8"/>
    <w:rsid w:val="001A21F1"/>
    <w:rsid w:val="001A2F37"/>
    <w:rsid w:val="001A3146"/>
    <w:rsid w:val="001A3D04"/>
    <w:rsid w:val="001A41C4"/>
    <w:rsid w:val="001A4342"/>
    <w:rsid w:val="001A4516"/>
    <w:rsid w:val="001A5443"/>
    <w:rsid w:val="001A5784"/>
    <w:rsid w:val="001A6A2B"/>
    <w:rsid w:val="001A70DF"/>
    <w:rsid w:val="001A73B1"/>
    <w:rsid w:val="001A7721"/>
    <w:rsid w:val="001A7CF0"/>
    <w:rsid w:val="001B038A"/>
    <w:rsid w:val="001B0454"/>
    <w:rsid w:val="001B08E1"/>
    <w:rsid w:val="001B1D90"/>
    <w:rsid w:val="001B245C"/>
    <w:rsid w:val="001B2F06"/>
    <w:rsid w:val="001B2F25"/>
    <w:rsid w:val="001B31BE"/>
    <w:rsid w:val="001B369D"/>
    <w:rsid w:val="001B43BF"/>
    <w:rsid w:val="001B4488"/>
    <w:rsid w:val="001B4721"/>
    <w:rsid w:val="001B4D15"/>
    <w:rsid w:val="001B4DC8"/>
    <w:rsid w:val="001B4F06"/>
    <w:rsid w:val="001B5900"/>
    <w:rsid w:val="001B6C10"/>
    <w:rsid w:val="001B6F28"/>
    <w:rsid w:val="001B724C"/>
    <w:rsid w:val="001B72F6"/>
    <w:rsid w:val="001B786D"/>
    <w:rsid w:val="001B78CA"/>
    <w:rsid w:val="001B7B5A"/>
    <w:rsid w:val="001B7B6B"/>
    <w:rsid w:val="001B7C2B"/>
    <w:rsid w:val="001B7D71"/>
    <w:rsid w:val="001C0A43"/>
    <w:rsid w:val="001C1501"/>
    <w:rsid w:val="001C2653"/>
    <w:rsid w:val="001C3050"/>
    <w:rsid w:val="001C314D"/>
    <w:rsid w:val="001C3194"/>
    <w:rsid w:val="001C32EC"/>
    <w:rsid w:val="001C3A36"/>
    <w:rsid w:val="001C4252"/>
    <w:rsid w:val="001C4466"/>
    <w:rsid w:val="001C55FA"/>
    <w:rsid w:val="001C5700"/>
    <w:rsid w:val="001C60DA"/>
    <w:rsid w:val="001C6B3C"/>
    <w:rsid w:val="001C716D"/>
    <w:rsid w:val="001C76B9"/>
    <w:rsid w:val="001C7A94"/>
    <w:rsid w:val="001D00C0"/>
    <w:rsid w:val="001D12EF"/>
    <w:rsid w:val="001D1525"/>
    <w:rsid w:val="001D26C8"/>
    <w:rsid w:val="001D2AFC"/>
    <w:rsid w:val="001D34C9"/>
    <w:rsid w:val="001D386B"/>
    <w:rsid w:val="001D4046"/>
    <w:rsid w:val="001D43FF"/>
    <w:rsid w:val="001D448C"/>
    <w:rsid w:val="001D4648"/>
    <w:rsid w:val="001D4A29"/>
    <w:rsid w:val="001D4F58"/>
    <w:rsid w:val="001D52D2"/>
    <w:rsid w:val="001D56DE"/>
    <w:rsid w:val="001D721A"/>
    <w:rsid w:val="001E0580"/>
    <w:rsid w:val="001E07E0"/>
    <w:rsid w:val="001E1E9D"/>
    <w:rsid w:val="001E293A"/>
    <w:rsid w:val="001E3542"/>
    <w:rsid w:val="001E3B96"/>
    <w:rsid w:val="001E4244"/>
    <w:rsid w:val="001E464F"/>
    <w:rsid w:val="001E46AF"/>
    <w:rsid w:val="001E4D4C"/>
    <w:rsid w:val="001E540D"/>
    <w:rsid w:val="001E60CE"/>
    <w:rsid w:val="001E6F81"/>
    <w:rsid w:val="001F00E4"/>
    <w:rsid w:val="001F1F05"/>
    <w:rsid w:val="001F3264"/>
    <w:rsid w:val="001F3687"/>
    <w:rsid w:val="001F3793"/>
    <w:rsid w:val="001F3ECA"/>
    <w:rsid w:val="001F402D"/>
    <w:rsid w:val="001F4CDA"/>
    <w:rsid w:val="001F500C"/>
    <w:rsid w:val="001F527E"/>
    <w:rsid w:val="001F58CA"/>
    <w:rsid w:val="001F5AF9"/>
    <w:rsid w:val="001F5C31"/>
    <w:rsid w:val="001F661B"/>
    <w:rsid w:val="001F6FE7"/>
    <w:rsid w:val="002002E4"/>
    <w:rsid w:val="00200D8A"/>
    <w:rsid w:val="00201366"/>
    <w:rsid w:val="00202187"/>
    <w:rsid w:val="002026F5"/>
    <w:rsid w:val="0020307C"/>
    <w:rsid w:val="00203158"/>
    <w:rsid w:val="0020361D"/>
    <w:rsid w:val="00203BE8"/>
    <w:rsid w:val="002052D6"/>
    <w:rsid w:val="0020585B"/>
    <w:rsid w:val="00205A30"/>
    <w:rsid w:val="00205B60"/>
    <w:rsid w:val="00205D0A"/>
    <w:rsid w:val="002065AB"/>
    <w:rsid w:val="00206BC8"/>
    <w:rsid w:val="00206E6A"/>
    <w:rsid w:val="00206F1D"/>
    <w:rsid w:val="00207625"/>
    <w:rsid w:val="0021028C"/>
    <w:rsid w:val="00210858"/>
    <w:rsid w:val="002111CE"/>
    <w:rsid w:val="00211D75"/>
    <w:rsid w:val="00212275"/>
    <w:rsid w:val="0021241C"/>
    <w:rsid w:val="00213F2A"/>
    <w:rsid w:val="002142D6"/>
    <w:rsid w:val="002142DF"/>
    <w:rsid w:val="002149D7"/>
    <w:rsid w:val="0021615D"/>
    <w:rsid w:val="00216A2A"/>
    <w:rsid w:val="00216D6A"/>
    <w:rsid w:val="002174E9"/>
    <w:rsid w:val="002205A1"/>
    <w:rsid w:val="00221A18"/>
    <w:rsid w:val="00222415"/>
    <w:rsid w:val="0022368B"/>
    <w:rsid w:val="00223B57"/>
    <w:rsid w:val="00223F4A"/>
    <w:rsid w:val="00224B10"/>
    <w:rsid w:val="00226B24"/>
    <w:rsid w:val="00226E01"/>
    <w:rsid w:val="00227253"/>
    <w:rsid w:val="00235086"/>
    <w:rsid w:val="002351E7"/>
    <w:rsid w:val="0023535A"/>
    <w:rsid w:val="0023544C"/>
    <w:rsid w:val="002354F4"/>
    <w:rsid w:val="00235DB8"/>
    <w:rsid w:val="00236DC1"/>
    <w:rsid w:val="00236FA4"/>
    <w:rsid w:val="00237097"/>
    <w:rsid w:val="00237218"/>
    <w:rsid w:val="00240004"/>
    <w:rsid w:val="002402F7"/>
    <w:rsid w:val="002410DF"/>
    <w:rsid w:val="00242FBD"/>
    <w:rsid w:val="00243A98"/>
    <w:rsid w:val="00243F79"/>
    <w:rsid w:val="0024401C"/>
    <w:rsid w:val="00244828"/>
    <w:rsid w:val="002516DA"/>
    <w:rsid w:val="0025256A"/>
    <w:rsid w:val="00252E34"/>
    <w:rsid w:val="002542D7"/>
    <w:rsid w:val="002543F2"/>
    <w:rsid w:val="002547C8"/>
    <w:rsid w:val="00254B41"/>
    <w:rsid w:val="00254DFA"/>
    <w:rsid w:val="00256AF8"/>
    <w:rsid w:val="002571D8"/>
    <w:rsid w:val="002573A7"/>
    <w:rsid w:val="00260F50"/>
    <w:rsid w:val="00261144"/>
    <w:rsid w:val="002611C1"/>
    <w:rsid w:val="00261235"/>
    <w:rsid w:val="002628FA"/>
    <w:rsid w:val="00262C24"/>
    <w:rsid w:val="00262F1E"/>
    <w:rsid w:val="002634E3"/>
    <w:rsid w:val="0026361F"/>
    <w:rsid w:val="00264415"/>
    <w:rsid w:val="002644D3"/>
    <w:rsid w:val="00264CCF"/>
    <w:rsid w:val="002655F5"/>
    <w:rsid w:val="00265BA3"/>
    <w:rsid w:val="002667F7"/>
    <w:rsid w:val="00267B3B"/>
    <w:rsid w:val="00267E99"/>
    <w:rsid w:val="002700FD"/>
    <w:rsid w:val="00270CB9"/>
    <w:rsid w:val="002715E9"/>
    <w:rsid w:val="002728C6"/>
    <w:rsid w:val="00272A77"/>
    <w:rsid w:val="00272BA2"/>
    <w:rsid w:val="002733E0"/>
    <w:rsid w:val="00273B0F"/>
    <w:rsid w:val="00273EF6"/>
    <w:rsid w:val="0027417D"/>
    <w:rsid w:val="002748B0"/>
    <w:rsid w:val="00275412"/>
    <w:rsid w:val="002757F8"/>
    <w:rsid w:val="00277D21"/>
    <w:rsid w:val="00280C14"/>
    <w:rsid w:val="0028185B"/>
    <w:rsid w:val="00281E10"/>
    <w:rsid w:val="00281E64"/>
    <w:rsid w:val="00282062"/>
    <w:rsid w:val="00282406"/>
    <w:rsid w:val="002827FF"/>
    <w:rsid w:val="00283139"/>
    <w:rsid w:val="0028332B"/>
    <w:rsid w:val="00284519"/>
    <w:rsid w:val="0028470E"/>
    <w:rsid w:val="0028484B"/>
    <w:rsid w:val="002852E6"/>
    <w:rsid w:val="002854B3"/>
    <w:rsid w:val="00285A6F"/>
    <w:rsid w:val="0028669B"/>
    <w:rsid w:val="00286A24"/>
    <w:rsid w:val="00287051"/>
    <w:rsid w:val="002870D6"/>
    <w:rsid w:val="00287D9D"/>
    <w:rsid w:val="00290184"/>
    <w:rsid w:val="00290CFA"/>
    <w:rsid w:val="00291126"/>
    <w:rsid w:val="00291267"/>
    <w:rsid w:val="0029152A"/>
    <w:rsid w:val="0029191F"/>
    <w:rsid w:val="002940BC"/>
    <w:rsid w:val="00294AED"/>
    <w:rsid w:val="00295024"/>
    <w:rsid w:val="0029506F"/>
    <w:rsid w:val="00295FA1"/>
    <w:rsid w:val="00296294"/>
    <w:rsid w:val="0029726B"/>
    <w:rsid w:val="002978B0"/>
    <w:rsid w:val="002A0201"/>
    <w:rsid w:val="002A09FB"/>
    <w:rsid w:val="002A10BA"/>
    <w:rsid w:val="002A11FA"/>
    <w:rsid w:val="002A1370"/>
    <w:rsid w:val="002A3873"/>
    <w:rsid w:val="002A3A0D"/>
    <w:rsid w:val="002A3DCF"/>
    <w:rsid w:val="002A612E"/>
    <w:rsid w:val="002A63AC"/>
    <w:rsid w:val="002A6493"/>
    <w:rsid w:val="002A6675"/>
    <w:rsid w:val="002A6FF5"/>
    <w:rsid w:val="002A7B5C"/>
    <w:rsid w:val="002A7E3D"/>
    <w:rsid w:val="002A7FDE"/>
    <w:rsid w:val="002B07D5"/>
    <w:rsid w:val="002B1208"/>
    <w:rsid w:val="002B14E8"/>
    <w:rsid w:val="002B2E0B"/>
    <w:rsid w:val="002B2E74"/>
    <w:rsid w:val="002B3020"/>
    <w:rsid w:val="002B38AE"/>
    <w:rsid w:val="002B437B"/>
    <w:rsid w:val="002B44D9"/>
    <w:rsid w:val="002B5973"/>
    <w:rsid w:val="002B5DC0"/>
    <w:rsid w:val="002B6FAA"/>
    <w:rsid w:val="002B6FF4"/>
    <w:rsid w:val="002B7870"/>
    <w:rsid w:val="002C0079"/>
    <w:rsid w:val="002C0327"/>
    <w:rsid w:val="002C0BBB"/>
    <w:rsid w:val="002C1250"/>
    <w:rsid w:val="002C13E4"/>
    <w:rsid w:val="002C15FA"/>
    <w:rsid w:val="002C172B"/>
    <w:rsid w:val="002C1DD7"/>
    <w:rsid w:val="002C23B1"/>
    <w:rsid w:val="002C257F"/>
    <w:rsid w:val="002C2949"/>
    <w:rsid w:val="002C2D94"/>
    <w:rsid w:val="002C31C7"/>
    <w:rsid w:val="002C4152"/>
    <w:rsid w:val="002C427E"/>
    <w:rsid w:val="002C42A6"/>
    <w:rsid w:val="002C4B64"/>
    <w:rsid w:val="002C4B8D"/>
    <w:rsid w:val="002C4D50"/>
    <w:rsid w:val="002C5025"/>
    <w:rsid w:val="002C58CE"/>
    <w:rsid w:val="002C5EA4"/>
    <w:rsid w:val="002C6560"/>
    <w:rsid w:val="002C6EBE"/>
    <w:rsid w:val="002C77A6"/>
    <w:rsid w:val="002D0B3B"/>
    <w:rsid w:val="002D0FB7"/>
    <w:rsid w:val="002D1D52"/>
    <w:rsid w:val="002D20D2"/>
    <w:rsid w:val="002D2E41"/>
    <w:rsid w:val="002D321E"/>
    <w:rsid w:val="002D3512"/>
    <w:rsid w:val="002D37BF"/>
    <w:rsid w:val="002D387A"/>
    <w:rsid w:val="002D45AB"/>
    <w:rsid w:val="002D4CE8"/>
    <w:rsid w:val="002D56E4"/>
    <w:rsid w:val="002D5C6A"/>
    <w:rsid w:val="002D6802"/>
    <w:rsid w:val="002D6894"/>
    <w:rsid w:val="002D6B62"/>
    <w:rsid w:val="002D6C73"/>
    <w:rsid w:val="002D7884"/>
    <w:rsid w:val="002D7A8C"/>
    <w:rsid w:val="002D7CE5"/>
    <w:rsid w:val="002E0035"/>
    <w:rsid w:val="002E0AAA"/>
    <w:rsid w:val="002E2426"/>
    <w:rsid w:val="002E3771"/>
    <w:rsid w:val="002E439E"/>
    <w:rsid w:val="002E4AE7"/>
    <w:rsid w:val="002E50D0"/>
    <w:rsid w:val="002E6030"/>
    <w:rsid w:val="002E789D"/>
    <w:rsid w:val="002F011F"/>
    <w:rsid w:val="002F0B5F"/>
    <w:rsid w:val="002F18EA"/>
    <w:rsid w:val="002F1B0D"/>
    <w:rsid w:val="002F213F"/>
    <w:rsid w:val="002F215D"/>
    <w:rsid w:val="002F2D5C"/>
    <w:rsid w:val="002F2EA9"/>
    <w:rsid w:val="002F3647"/>
    <w:rsid w:val="002F4884"/>
    <w:rsid w:val="0030106A"/>
    <w:rsid w:val="0030158A"/>
    <w:rsid w:val="00301ADC"/>
    <w:rsid w:val="003025F5"/>
    <w:rsid w:val="00302A60"/>
    <w:rsid w:val="00302DB6"/>
    <w:rsid w:val="00303035"/>
    <w:rsid w:val="003039FF"/>
    <w:rsid w:val="00304165"/>
    <w:rsid w:val="00304DFE"/>
    <w:rsid w:val="00305149"/>
    <w:rsid w:val="0030536D"/>
    <w:rsid w:val="0030550F"/>
    <w:rsid w:val="003058CF"/>
    <w:rsid w:val="00306129"/>
    <w:rsid w:val="00307F79"/>
    <w:rsid w:val="00307FE0"/>
    <w:rsid w:val="00310053"/>
    <w:rsid w:val="0031221E"/>
    <w:rsid w:val="00312345"/>
    <w:rsid w:val="00312F71"/>
    <w:rsid w:val="00312FE2"/>
    <w:rsid w:val="0031324E"/>
    <w:rsid w:val="00314699"/>
    <w:rsid w:val="00314A32"/>
    <w:rsid w:val="0031536B"/>
    <w:rsid w:val="003156FA"/>
    <w:rsid w:val="003157E8"/>
    <w:rsid w:val="00315D9D"/>
    <w:rsid w:val="00315F47"/>
    <w:rsid w:val="00316985"/>
    <w:rsid w:val="00316B6B"/>
    <w:rsid w:val="00316E22"/>
    <w:rsid w:val="00316EFE"/>
    <w:rsid w:val="003170D1"/>
    <w:rsid w:val="003201D8"/>
    <w:rsid w:val="003204C7"/>
    <w:rsid w:val="00320B04"/>
    <w:rsid w:val="00321AC0"/>
    <w:rsid w:val="00322FA0"/>
    <w:rsid w:val="00323687"/>
    <w:rsid w:val="00323C35"/>
    <w:rsid w:val="00323E3D"/>
    <w:rsid w:val="0032436F"/>
    <w:rsid w:val="00324E72"/>
    <w:rsid w:val="003264F5"/>
    <w:rsid w:val="00326812"/>
    <w:rsid w:val="00326B52"/>
    <w:rsid w:val="00326E35"/>
    <w:rsid w:val="00326F5A"/>
    <w:rsid w:val="00327259"/>
    <w:rsid w:val="00330FCC"/>
    <w:rsid w:val="003313D3"/>
    <w:rsid w:val="0033294E"/>
    <w:rsid w:val="0033351F"/>
    <w:rsid w:val="003343DE"/>
    <w:rsid w:val="00334BA4"/>
    <w:rsid w:val="00334EC0"/>
    <w:rsid w:val="00334F0C"/>
    <w:rsid w:val="00335358"/>
    <w:rsid w:val="00335621"/>
    <w:rsid w:val="00335D50"/>
    <w:rsid w:val="00336B51"/>
    <w:rsid w:val="003376AB"/>
    <w:rsid w:val="00337EEF"/>
    <w:rsid w:val="00340373"/>
    <w:rsid w:val="00341D9D"/>
    <w:rsid w:val="00342886"/>
    <w:rsid w:val="00343FED"/>
    <w:rsid w:val="00343FFB"/>
    <w:rsid w:val="0034436E"/>
    <w:rsid w:val="0034484D"/>
    <w:rsid w:val="003449EE"/>
    <w:rsid w:val="003466B5"/>
    <w:rsid w:val="00346E0F"/>
    <w:rsid w:val="00347455"/>
    <w:rsid w:val="0034759F"/>
    <w:rsid w:val="00350380"/>
    <w:rsid w:val="003504C4"/>
    <w:rsid w:val="00350A23"/>
    <w:rsid w:val="00350C66"/>
    <w:rsid w:val="00350E87"/>
    <w:rsid w:val="003511FB"/>
    <w:rsid w:val="00351C25"/>
    <w:rsid w:val="00351D2A"/>
    <w:rsid w:val="003526B0"/>
    <w:rsid w:val="00353019"/>
    <w:rsid w:val="00353BF9"/>
    <w:rsid w:val="00354B20"/>
    <w:rsid w:val="003551EC"/>
    <w:rsid w:val="0035537E"/>
    <w:rsid w:val="003555A4"/>
    <w:rsid w:val="00355C51"/>
    <w:rsid w:val="00357309"/>
    <w:rsid w:val="0036049D"/>
    <w:rsid w:val="00360C87"/>
    <w:rsid w:val="00361430"/>
    <w:rsid w:val="003615C5"/>
    <w:rsid w:val="00361DCA"/>
    <w:rsid w:val="00362FAE"/>
    <w:rsid w:val="003630C8"/>
    <w:rsid w:val="0036381E"/>
    <w:rsid w:val="00364899"/>
    <w:rsid w:val="00365112"/>
    <w:rsid w:val="00365203"/>
    <w:rsid w:val="003653B8"/>
    <w:rsid w:val="00365588"/>
    <w:rsid w:val="00366B3E"/>
    <w:rsid w:val="00366EC4"/>
    <w:rsid w:val="00366F96"/>
    <w:rsid w:val="00367DD7"/>
    <w:rsid w:val="003702CF"/>
    <w:rsid w:val="003703E3"/>
    <w:rsid w:val="00370CB7"/>
    <w:rsid w:val="003712B6"/>
    <w:rsid w:val="00371531"/>
    <w:rsid w:val="0037236B"/>
    <w:rsid w:val="00373048"/>
    <w:rsid w:val="00373486"/>
    <w:rsid w:val="00373FC4"/>
    <w:rsid w:val="00374F91"/>
    <w:rsid w:val="00375CEE"/>
    <w:rsid w:val="00375DD9"/>
    <w:rsid w:val="00376C74"/>
    <w:rsid w:val="00377FA3"/>
    <w:rsid w:val="00380043"/>
    <w:rsid w:val="00381067"/>
    <w:rsid w:val="003810EA"/>
    <w:rsid w:val="00382419"/>
    <w:rsid w:val="00382543"/>
    <w:rsid w:val="00382708"/>
    <w:rsid w:val="00384276"/>
    <w:rsid w:val="0038466B"/>
    <w:rsid w:val="00384A69"/>
    <w:rsid w:val="00385977"/>
    <w:rsid w:val="00386639"/>
    <w:rsid w:val="00386A15"/>
    <w:rsid w:val="003873AF"/>
    <w:rsid w:val="0038741C"/>
    <w:rsid w:val="00387FE6"/>
    <w:rsid w:val="0039080D"/>
    <w:rsid w:val="00390E85"/>
    <w:rsid w:val="00391133"/>
    <w:rsid w:val="003922A9"/>
    <w:rsid w:val="00392386"/>
    <w:rsid w:val="00394196"/>
    <w:rsid w:val="003947FD"/>
    <w:rsid w:val="0039605B"/>
    <w:rsid w:val="003967DC"/>
    <w:rsid w:val="00397378"/>
    <w:rsid w:val="00397F2A"/>
    <w:rsid w:val="003A0B5A"/>
    <w:rsid w:val="003A0E76"/>
    <w:rsid w:val="003A0F3E"/>
    <w:rsid w:val="003A1288"/>
    <w:rsid w:val="003A288D"/>
    <w:rsid w:val="003A2A25"/>
    <w:rsid w:val="003A2EC4"/>
    <w:rsid w:val="003A37FC"/>
    <w:rsid w:val="003A38E8"/>
    <w:rsid w:val="003A3EC4"/>
    <w:rsid w:val="003A4755"/>
    <w:rsid w:val="003A5941"/>
    <w:rsid w:val="003A656E"/>
    <w:rsid w:val="003A6BC6"/>
    <w:rsid w:val="003A6C7E"/>
    <w:rsid w:val="003A7174"/>
    <w:rsid w:val="003A7513"/>
    <w:rsid w:val="003B04A9"/>
    <w:rsid w:val="003B09A4"/>
    <w:rsid w:val="003B0CDD"/>
    <w:rsid w:val="003B1130"/>
    <w:rsid w:val="003B1849"/>
    <w:rsid w:val="003B2F50"/>
    <w:rsid w:val="003B3B35"/>
    <w:rsid w:val="003B45F6"/>
    <w:rsid w:val="003B4876"/>
    <w:rsid w:val="003B53BD"/>
    <w:rsid w:val="003B5489"/>
    <w:rsid w:val="003B6EB8"/>
    <w:rsid w:val="003B72DB"/>
    <w:rsid w:val="003B797F"/>
    <w:rsid w:val="003C0531"/>
    <w:rsid w:val="003C1076"/>
    <w:rsid w:val="003C10FC"/>
    <w:rsid w:val="003C236A"/>
    <w:rsid w:val="003C2C9F"/>
    <w:rsid w:val="003C2F86"/>
    <w:rsid w:val="003C3602"/>
    <w:rsid w:val="003C385C"/>
    <w:rsid w:val="003C3ED7"/>
    <w:rsid w:val="003C494B"/>
    <w:rsid w:val="003C4A59"/>
    <w:rsid w:val="003C4D9F"/>
    <w:rsid w:val="003C5084"/>
    <w:rsid w:val="003C50CE"/>
    <w:rsid w:val="003C54CF"/>
    <w:rsid w:val="003C5A74"/>
    <w:rsid w:val="003C5C26"/>
    <w:rsid w:val="003C68FB"/>
    <w:rsid w:val="003D00A6"/>
    <w:rsid w:val="003D0439"/>
    <w:rsid w:val="003D05D8"/>
    <w:rsid w:val="003D07A3"/>
    <w:rsid w:val="003D0A3D"/>
    <w:rsid w:val="003D0EAF"/>
    <w:rsid w:val="003D1070"/>
    <w:rsid w:val="003D152D"/>
    <w:rsid w:val="003D19DC"/>
    <w:rsid w:val="003D421B"/>
    <w:rsid w:val="003D45D7"/>
    <w:rsid w:val="003D56D2"/>
    <w:rsid w:val="003D593A"/>
    <w:rsid w:val="003D63D7"/>
    <w:rsid w:val="003D7892"/>
    <w:rsid w:val="003E000C"/>
    <w:rsid w:val="003E0554"/>
    <w:rsid w:val="003E0A50"/>
    <w:rsid w:val="003E0FCA"/>
    <w:rsid w:val="003E122C"/>
    <w:rsid w:val="003E1265"/>
    <w:rsid w:val="003E340F"/>
    <w:rsid w:val="003E5EBF"/>
    <w:rsid w:val="003E614A"/>
    <w:rsid w:val="003E61BF"/>
    <w:rsid w:val="003E64E3"/>
    <w:rsid w:val="003E6C9C"/>
    <w:rsid w:val="003E6CF6"/>
    <w:rsid w:val="003E703F"/>
    <w:rsid w:val="003E70B8"/>
    <w:rsid w:val="003F02DE"/>
    <w:rsid w:val="003F0312"/>
    <w:rsid w:val="003F1493"/>
    <w:rsid w:val="003F17A5"/>
    <w:rsid w:val="003F1B14"/>
    <w:rsid w:val="003F2186"/>
    <w:rsid w:val="003F2B4A"/>
    <w:rsid w:val="003F2D72"/>
    <w:rsid w:val="003F41D4"/>
    <w:rsid w:val="003F420E"/>
    <w:rsid w:val="003F443F"/>
    <w:rsid w:val="003F5AC8"/>
    <w:rsid w:val="00400B1F"/>
    <w:rsid w:val="00401150"/>
    <w:rsid w:val="004015B5"/>
    <w:rsid w:val="00403389"/>
    <w:rsid w:val="00404C97"/>
    <w:rsid w:val="00404CB2"/>
    <w:rsid w:val="00404ED3"/>
    <w:rsid w:val="004057D2"/>
    <w:rsid w:val="00405887"/>
    <w:rsid w:val="00406193"/>
    <w:rsid w:val="0040637F"/>
    <w:rsid w:val="00407C70"/>
    <w:rsid w:val="00410592"/>
    <w:rsid w:val="00410E34"/>
    <w:rsid w:val="004118A0"/>
    <w:rsid w:val="00412A4C"/>
    <w:rsid w:val="004133FC"/>
    <w:rsid w:val="00413A91"/>
    <w:rsid w:val="00414432"/>
    <w:rsid w:val="00415C5C"/>
    <w:rsid w:val="00415F75"/>
    <w:rsid w:val="00416199"/>
    <w:rsid w:val="00417D68"/>
    <w:rsid w:val="00417D9B"/>
    <w:rsid w:val="00417DA8"/>
    <w:rsid w:val="00417DB8"/>
    <w:rsid w:val="0042051E"/>
    <w:rsid w:val="00420782"/>
    <w:rsid w:val="00420C8E"/>
    <w:rsid w:val="00421097"/>
    <w:rsid w:val="00421BE1"/>
    <w:rsid w:val="004231C7"/>
    <w:rsid w:val="00423506"/>
    <w:rsid w:val="00423777"/>
    <w:rsid w:val="00423B2A"/>
    <w:rsid w:val="00424523"/>
    <w:rsid w:val="00425155"/>
    <w:rsid w:val="00425520"/>
    <w:rsid w:val="00425D27"/>
    <w:rsid w:val="00425E6A"/>
    <w:rsid w:val="00426C12"/>
    <w:rsid w:val="004276BF"/>
    <w:rsid w:val="0043072C"/>
    <w:rsid w:val="004308B5"/>
    <w:rsid w:val="00430CAC"/>
    <w:rsid w:val="004314E4"/>
    <w:rsid w:val="004318AA"/>
    <w:rsid w:val="00431F9A"/>
    <w:rsid w:val="004329CF"/>
    <w:rsid w:val="00432FED"/>
    <w:rsid w:val="004331AB"/>
    <w:rsid w:val="0043385E"/>
    <w:rsid w:val="00433924"/>
    <w:rsid w:val="00433B1E"/>
    <w:rsid w:val="0043475F"/>
    <w:rsid w:val="00434C0E"/>
    <w:rsid w:val="00434E47"/>
    <w:rsid w:val="00434EBB"/>
    <w:rsid w:val="00435232"/>
    <w:rsid w:val="00435614"/>
    <w:rsid w:val="00435A96"/>
    <w:rsid w:val="0043740F"/>
    <w:rsid w:val="00437967"/>
    <w:rsid w:val="00440D2D"/>
    <w:rsid w:val="00440ECC"/>
    <w:rsid w:val="00441F78"/>
    <w:rsid w:val="00442153"/>
    <w:rsid w:val="00442180"/>
    <w:rsid w:val="0044297E"/>
    <w:rsid w:val="004430CE"/>
    <w:rsid w:val="00444218"/>
    <w:rsid w:val="00444E59"/>
    <w:rsid w:val="00445164"/>
    <w:rsid w:val="00445274"/>
    <w:rsid w:val="004459EC"/>
    <w:rsid w:val="00445B0C"/>
    <w:rsid w:val="004470DE"/>
    <w:rsid w:val="00447790"/>
    <w:rsid w:val="00447C24"/>
    <w:rsid w:val="00447DEB"/>
    <w:rsid w:val="00447DFE"/>
    <w:rsid w:val="004503E9"/>
    <w:rsid w:val="00450770"/>
    <w:rsid w:val="00450FE7"/>
    <w:rsid w:val="00451C30"/>
    <w:rsid w:val="00451E06"/>
    <w:rsid w:val="00453B01"/>
    <w:rsid w:val="00454507"/>
    <w:rsid w:val="004547FE"/>
    <w:rsid w:val="00454EE5"/>
    <w:rsid w:val="00455083"/>
    <w:rsid w:val="0045565A"/>
    <w:rsid w:val="00455960"/>
    <w:rsid w:val="00456526"/>
    <w:rsid w:val="0045690D"/>
    <w:rsid w:val="0045699A"/>
    <w:rsid w:val="00456D0E"/>
    <w:rsid w:val="00457838"/>
    <w:rsid w:val="00457B8D"/>
    <w:rsid w:val="00460327"/>
    <w:rsid w:val="00460518"/>
    <w:rsid w:val="00460B3D"/>
    <w:rsid w:val="00460F07"/>
    <w:rsid w:val="00461198"/>
    <w:rsid w:val="0046169C"/>
    <w:rsid w:val="00461B4A"/>
    <w:rsid w:val="00461D0B"/>
    <w:rsid w:val="0046278E"/>
    <w:rsid w:val="00462C78"/>
    <w:rsid w:val="00463024"/>
    <w:rsid w:val="004633E4"/>
    <w:rsid w:val="0046402E"/>
    <w:rsid w:val="0046423E"/>
    <w:rsid w:val="004652C3"/>
    <w:rsid w:val="00465976"/>
    <w:rsid w:val="00466322"/>
    <w:rsid w:val="00466719"/>
    <w:rsid w:val="00466A20"/>
    <w:rsid w:val="00467E04"/>
    <w:rsid w:val="004701DD"/>
    <w:rsid w:val="004702A9"/>
    <w:rsid w:val="00470337"/>
    <w:rsid w:val="004709DA"/>
    <w:rsid w:val="00470AB5"/>
    <w:rsid w:val="004711E0"/>
    <w:rsid w:val="00472205"/>
    <w:rsid w:val="004723A0"/>
    <w:rsid w:val="00472B41"/>
    <w:rsid w:val="00472F1D"/>
    <w:rsid w:val="00473157"/>
    <w:rsid w:val="0047357F"/>
    <w:rsid w:val="004746E2"/>
    <w:rsid w:val="00474C8E"/>
    <w:rsid w:val="00475B73"/>
    <w:rsid w:val="00476CAE"/>
    <w:rsid w:val="004770BB"/>
    <w:rsid w:val="00477C18"/>
    <w:rsid w:val="00480696"/>
    <w:rsid w:val="00480E20"/>
    <w:rsid w:val="004811C8"/>
    <w:rsid w:val="004817C2"/>
    <w:rsid w:val="004818C5"/>
    <w:rsid w:val="00481A65"/>
    <w:rsid w:val="00481BE0"/>
    <w:rsid w:val="00481C9A"/>
    <w:rsid w:val="00481F1B"/>
    <w:rsid w:val="00482101"/>
    <w:rsid w:val="00482AC3"/>
    <w:rsid w:val="004840A7"/>
    <w:rsid w:val="004841CF"/>
    <w:rsid w:val="004842BA"/>
    <w:rsid w:val="0048438A"/>
    <w:rsid w:val="00486137"/>
    <w:rsid w:val="0048637E"/>
    <w:rsid w:val="004866DA"/>
    <w:rsid w:val="004870D4"/>
    <w:rsid w:val="00487E0B"/>
    <w:rsid w:val="0049035A"/>
    <w:rsid w:val="00490831"/>
    <w:rsid w:val="004909AA"/>
    <w:rsid w:val="00490AF0"/>
    <w:rsid w:val="00490B02"/>
    <w:rsid w:val="00491AA0"/>
    <w:rsid w:val="00494397"/>
    <w:rsid w:val="004949EF"/>
    <w:rsid w:val="004951AF"/>
    <w:rsid w:val="0049538E"/>
    <w:rsid w:val="00495E0E"/>
    <w:rsid w:val="004961D6"/>
    <w:rsid w:val="004964F3"/>
    <w:rsid w:val="00496D1B"/>
    <w:rsid w:val="00496DB3"/>
    <w:rsid w:val="00497BF2"/>
    <w:rsid w:val="004A034A"/>
    <w:rsid w:val="004A0FC5"/>
    <w:rsid w:val="004A3F09"/>
    <w:rsid w:val="004A45F8"/>
    <w:rsid w:val="004A50D6"/>
    <w:rsid w:val="004A531B"/>
    <w:rsid w:val="004A5DB2"/>
    <w:rsid w:val="004A612A"/>
    <w:rsid w:val="004A63BE"/>
    <w:rsid w:val="004A6644"/>
    <w:rsid w:val="004A741A"/>
    <w:rsid w:val="004A7ADA"/>
    <w:rsid w:val="004B0270"/>
    <w:rsid w:val="004B0ABD"/>
    <w:rsid w:val="004B1E3C"/>
    <w:rsid w:val="004B22BF"/>
    <w:rsid w:val="004B3974"/>
    <w:rsid w:val="004B48A1"/>
    <w:rsid w:val="004B4985"/>
    <w:rsid w:val="004B5422"/>
    <w:rsid w:val="004B5527"/>
    <w:rsid w:val="004B697D"/>
    <w:rsid w:val="004B6B48"/>
    <w:rsid w:val="004B7331"/>
    <w:rsid w:val="004B7D7F"/>
    <w:rsid w:val="004C10A8"/>
    <w:rsid w:val="004C15C3"/>
    <w:rsid w:val="004C1768"/>
    <w:rsid w:val="004C227B"/>
    <w:rsid w:val="004C28DA"/>
    <w:rsid w:val="004C2BFD"/>
    <w:rsid w:val="004C3792"/>
    <w:rsid w:val="004C3A95"/>
    <w:rsid w:val="004C4471"/>
    <w:rsid w:val="004C5C32"/>
    <w:rsid w:val="004C64AD"/>
    <w:rsid w:val="004C6B8C"/>
    <w:rsid w:val="004C72ED"/>
    <w:rsid w:val="004C7405"/>
    <w:rsid w:val="004C7FC5"/>
    <w:rsid w:val="004D01CB"/>
    <w:rsid w:val="004D0431"/>
    <w:rsid w:val="004D0A2B"/>
    <w:rsid w:val="004D13CC"/>
    <w:rsid w:val="004D1AD2"/>
    <w:rsid w:val="004D1B4B"/>
    <w:rsid w:val="004D1BC1"/>
    <w:rsid w:val="004D31BE"/>
    <w:rsid w:val="004D3B92"/>
    <w:rsid w:val="004D445E"/>
    <w:rsid w:val="004D44DB"/>
    <w:rsid w:val="004D645F"/>
    <w:rsid w:val="004D6499"/>
    <w:rsid w:val="004D6C95"/>
    <w:rsid w:val="004D71CB"/>
    <w:rsid w:val="004D72AB"/>
    <w:rsid w:val="004D73DC"/>
    <w:rsid w:val="004D7CC9"/>
    <w:rsid w:val="004E054A"/>
    <w:rsid w:val="004E06A3"/>
    <w:rsid w:val="004E0779"/>
    <w:rsid w:val="004E1AD5"/>
    <w:rsid w:val="004E1F98"/>
    <w:rsid w:val="004E20E5"/>
    <w:rsid w:val="004E24B7"/>
    <w:rsid w:val="004E2549"/>
    <w:rsid w:val="004E2CA2"/>
    <w:rsid w:val="004E411E"/>
    <w:rsid w:val="004E44E6"/>
    <w:rsid w:val="004E45D8"/>
    <w:rsid w:val="004E51BD"/>
    <w:rsid w:val="004E59D4"/>
    <w:rsid w:val="004E6151"/>
    <w:rsid w:val="004E6897"/>
    <w:rsid w:val="004E6B3B"/>
    <w:rsid w:val="004E76F9"/>
    <w:rsid w:val="004E7BDE"/>
    <w:rsid w:val="004F0EBA"/>
    <w:rsid w:val="004F13C0"/>
    <w:rsid w:val="004F13D5"/>
    <w:rsid w:val="004F1FED"/>
    <w:rsid w:val="004F2ACB"/>
    <w:rsid w:val="004F3083"/>
    <w:rsid w:val="004F372D"/>
    <w:rsid w:val="004F3B22"/>
    <w:rsid w:val="004F4179"/>
    <w:rsid w:val="004F4A87"/>
    <w:rsid w:val="004F5303"/>
    <w:rsid w:val="004F5804"/>
    <w:rsid w:val="004F5FCD"/>
    <w:rsid w:val="004F7BDE"/>
    <w:rsid w:val="004F7E40"/>
    <w:rsid w:val="005000DB"/>
    <w:rsid w:val="005003F8"/>
    <w:rsid w:val="0050049D"/>
    <w:rsid w:val="00500E16"/>
    <w:rsid w:val="00501314"/>
    <w:rsid w:val="0050135A"/>
    <w:rsid w:val="00501C76"/>
    <w:rsid w:val="0050202F"/>
    <w:rsid w:val="0050204C"/>
    <w:rsid w:val="0050222D"/>
    <w:rsid w:val="005024B0"/>
    <w:rsid w:val="00503F25"/>
    <w:rsid w:val="00504638"/>
    <w:rsid w:val="00505074"/>
    <w:rsid w:val="005050F5"/>
    <w:rsid w:val="00505262"/>
    <w:rsid w:val="00506EFF"/>
    <w:rsid w:val="005072F8"/>
    <w:rsid w:val="00507AA0"/>
    <w:rsid w:val="00510D9C"/>
    <w:rsid w:val="005110E9"/>
    <w:rsid w:val="005118ED"/>
    <w:rsid w:val="00511C54"/>
    <w:rsid w:val="00512252"/>
    <w:rsid w:val="0051299C"/>
    <w:rsid w:val="00513312"/>
    <w:rsid w:val="0051386D"/>
    <w:rsid w:val="00514A07"/>
    <w:rsid w:val="0051529C"/>
    <w:rsid w:val="005157A4"/>
    <w:rsid w:val="00515B28"/>
    <w:rsid w:val="005162C1"/>
    <w:rsid w:val="0051671A"/>
    <w:rsid w:val="00516AC0"/>
    <w:rsid w:val="0051793D"/>
    <w:rsid w:val="00520326"/>
    <w:rsid w:val="00520462"/>
    <w:rsid w:val="0052046A"/>
    <w:rsid w:val="00521EFF"/>
    <w:rsid w:val="00522BC3"/>
    <w:rsid w:val="00523941"/>
    <w:rsid w:val="00523B95"/>
    <w:rsid w:val="0052423F"/>
    <w:rsid w:val="00524874"/>
    <w:rsid w:val="0052523F"/>
    <w:rsid w:val="0052572A"/>
    <w:rsid w:val="00525837"/>
    <w:rsid w:val="00526EDE"/>
    <w:rsid w:val="005306A6"/>
    <w:rsid w:val="00530D5E"/>
    <w:rsid w:val="00530F09"/>
    <w:rsid w:val="00530FD8"/>
    <w:rsid w:val="005310B5"/>
    <w:rsid w:val="005312B9"/>
    <w:rsid w:val="005316E8"/>
    <w:rsid w:val="00531A28"/>
    <w:rsid w:val="00532058"/>
    <w:rsid w:val="00532851"/>
    <w:rsid w:val="00532CD7"/>
    <w:rsid w:val="00533990"/>
    <w:rsid w:val="0053477D"/>
    <w:rsid w:val="005368FE"/>
    <w:rsid w:val="00536AA1"/>
    <w:rsid w:val="00537661"/>
    <w:rsid w:val="005406E4"/>
    <w:rsid w:val="00540838"/>
    <w:rsid w:val="00540C49"/>
    <w:rsid w:val="0054258F"/>
    <w:rsid w:val="00542CD5"/>
    <w:rsid w:val="0054390E"/>
    <w:rsid w:val="005439FD"/>
    <w:rsid w:val="00543CE9"/>
    <w:rsid w:val="00544A0A"/>
    <w:rsid w:val="005450B3"/>
    <w:rsid w:val="00546D78"/>
    <w:rsid w:val="00546FD4"/>
    <w:rsid w:val="00547686"/>
    <w:rsid w:val="00550581"/>
    <w:rsid w:val="00550D32"/>
    <w:rsid w:val="00550FCE"/>
    <w:rsid w:val="00551305"/>
    <w:rsid w:val="00551371"/>
    <w:rsid w:val="00552800"/>
    <w:rsid w:val="00553834"/>
    <w:rsid w:val="00553D1B"/>
    <w:rsid w:val="005544FD"/>
    <w:rsid w:val="00554C3A"/>
    <w:rsid w:val="00555B7A"/>
    <w:rsid w:val="005562E8"/>
    <w:rsid w:val="00556716"/>
    <w:rsid w:val="005571E5"/>
    <w:rsid w:val="00557236"/>
    <w:rsid w:val="00557E8C"/>
    <w:rsid w:val="005601FB"/>
    <w:rsid w:val="00562B6E"/>
    <w:rsid w:val="00563FB1"/>
    <w:rsid w:val="00564486"/>
    <w:rsid w:val="0056467E"/>
    <w:rsid w:val="005648DB"/>
    <w:rsid w:val="00565CBE"/>
    <w:rsid w:val="00566BDB"/>
    <w:rsid w:val="00566EAC"/>
    <w:rsid w:val="00567251"/>
    <w:rsid w:val="00567C05"/>
    <w:rsid w:val="00567D19"/>
    <w:rsid w:val="00570303"/>
    <w:rsid w:val="00570B3F"/>
    <w:rsid w:val="005711F4"/>
    <w:rsid w:val="0057123A"/>
    <w:rsid w:val="00571275"/>
    <w:rsid w:val="00571626"/>
    <w:rsid w:val="00571AC8"/>
    <w:rsid w:val="0057262E"/>
    <w:rsid w:val="00572663"/>
    <w:rsid w:val="00572747"/>
    <w:rsid w:val="0057277A"/>
    <w:rsid w:val="00573AC6"/>
    <w:rsid w:val="00574600"/>
    <w:rsid w:val="005746DF"/>
    <w:rsid w:val="0057473F"/>
    <w:rsid w:val="005754FB"/>
    <w:rsid w:val="00575827"/>
    <w:rsid w:val="0057618B"/>
    <w:rsid w:val="0057624D"/>
    <w:rsid w:val="00576F76"/>
    <w:rsid w:val="005773E2"/>
    <w:rsid w:val="005779DB"/>
    <w:rsid w:val="00580229"/>
    <w:rsid w:val="00580E25"/>
    <w:rsid w:val="00581032"/>
    <w:rsid w:val="00582210"/>
    <w:rsid w:val="00582216"/>
    <w:rsid w:val="0058266B"/>
    <w:rsid w:val="005827D8"/>
    <w:rsid w:val="00582945"/>
    <w:rsid w:val="005834F6"/>
    <w:rsid w:val="0058369F"/>
    <w:rsid w:val="00583B72"/>
    <w:rsid w:val="00583CA5"/>
    <w:rsid w:val="00584173"/>
    <w:rsid w:val="005843AF"/>
    <w:rsid w:val="00584748"/>
    <w:rsid w:val="0058476D"/>
    <w:rsid w:val="00585B08"/>
    <w:rsid w:val="00587082"/>
    <w:rsid w:val="00587F79"/>
    <w:rsid w:val="00590236"/>
    <w:rsid w:val="005903E7"/>
    <w:rsid w:val="00591BD9"/>
    <w:rsid w:val="005927E9"/>
    <w:rsid w:val="00593650"/>
    <w:rsid w:val="00593B80"/>
    <w:rsid w:val="00594488"/>
    <w:rsid w:val="00595621"/>
    <w:rsid w:val="00595F27"/>
    <w:rsid w:val="00595FE2"/>
    <w:rsid w:val="00595FF2"/>
    <w:rsid w:val="00596349"/>
    <w:rsid w:val="00596A69"/>
    <w:rsid w:val="00596B3E"/>
    <w:rsid w:val="005977A2"/>
    <w:rsid w:val="005A0159"/>
    <w:rsid w:val="005A01C7"/>
    <w:rsid w:val="005A0D58"/>
    <w:rsid w:val="005A126E"/>
    <w:rsid w:val="005A16EB"/>
    <w:rsid w:val="005A2934"/>
    <w:rsid w:val="005A2963"/>
    <w:rsid w:val="005A2E91"/>
    <w:rsid w:val="005A339A"/>
    <w:rsid w:val="005A40B6"/>
    <w:rsid w:val="005A553F"/>
    <w:rsid w:val="005A5832"/>
    <w:rsid w:val="005A5FA7"/>
    <w:rsid w:val="005A64AD"/>
    <w:rsid w:val="005A64DD"/>
    <w:rsid w:val="005A66C8"/>
    <w:rsid w:val="005A6C8A"/>
    <w:rsid w:val="005A7CE4"/>
    <w:rsid w:val="005B07B0"/>
    <w:rsid w:val="005B271E"/>
    <w:rsid w:val="005B2968"/>
    <w:rsid w:val="005B30AC"/>
    <w:rsid w:val="005B3628"/>
    <w:rsid w:val="005B3AEF"/>
    <w:rsid w:val="005B3D42"/>
    <w:rsid w:val="005B3F6D"/>
    <w:rsid w:val="005B505C"/>
    <w:rsid w:val="005B61DD"/>
    <w:rsid w:val="005B6416"/>
    <w:rsid w:val="005B64D3"/>
    <w:rsid w:val="005B675F"/>
    <w:rsid w:val="005B75F4"/>
    <w:rsid w:val="005C055E"/>
    <w:rsid w:val="005C0947"/>
    <w:rsid w:val="005C1CE1"/>
    <w:rsid w:val="005C231E"/>
    <w:rsid w:val="005C2D52"/>
    <w:rsid w:val="005C2F1C"/>
    <w:rsid w:val="005C3093"/>
    <w:rsid w:val="005C343C"/>
    <w:rsid w:val="005C39C2"/>
    <w:rsid w:val="005C3BDA"/>
    <w:rsid w:val="005C412E"/>
    <w:rsid w:val="005C4604"/>
    <w:rsid w:val="005C5082"/>
    <w:rsid w:val="005C52C3"/>
    <w:rsid w:val="005C54A5"/>
    <w:rsid w:val="005C562B"/>
    <w:rsid w:val="005C5986"/>
    <w:rsid w:val="005C6B77"/>
    <w:rsid w:val="005D023A"/>
    <w:rsid w:val="005D0A78"/>
    <w:rsid w:val="005D1616"/>
    <w:rsid w:val="005D1727"/>
    <w:rsid w:val="005D21E7"/>
    <w:rsid w:val="005D22E5"/>
    <w:rsid w:val="005D2329"/>
    <w:rsid w:val="005D336A"/>
    <w:rsid w:val="005D3C6F"/>
    <w:rsid w:val="005D3F35"/>
    <w:rsid w:val="005D5FC6"/>
    <w:rsid w:val="005D68FB"/>
    <w:rsid w:val="005D75A5"/>
    <w:rsid w:val="005D7634"/>
    <w:rsid w:val="005D7900"/>
    <w:rsid w:val="005D7FA3"/>
    <w:rsid w:val="005E0047"/>
    <w:rsid w:val="005E095E"/>
    <w:rsid w:val="005E129A"/>
    <w:rsid w:val="005E139B"/>
    <w:rsid w:val="005E1C0E"/>
    <w:rsid w:val="005E23D1"/>
    <w:rsid w:val="005E2D8E"/>
    <w:rsid w:val="005E34A9"/>
    <w:rsid w:val="005E37CD"/>
    <w:rsid w:val="005E548D"/>
    <w:rsid w:val="005E6344"/>
    <w:rsid w:val="005E665A"/>
    <w:rsid w:val="005E67F6"/>
    <w:rsid w:val="005E7070"/>
    <w:rsid w:val="005E7EFC"/>
    <w:rsid w:val="005F0372"/>
    <w:rsid w:val="005F1037"/>
    <w:rsid w:val="005F11A4"/>
    <w:rsid w:val="005F11DC"/>
    <w:rsid w:val="005F1CB4"/>
    <w:rsid w:val="005F1EDB"/>
    <w:rsid w:val="005F29D3"/>
    <w:rsid w:val="005F2B0B"/>
    <w:rsid w:val="005F2B4D"/>
    <w:rsid w:val="005F3847"/>
    <w:rsid w:val="005F3B93"/>
    <w:rsid w:val="005F4994"/>
    <w:rsid w:val="005F5716"/>
    <w:rsid w:val="005F5B43"/>
    <w:rsid w:val="005F7897"/>
    <w:rsid w:val="006005BD"/>
    <w:rsid w:val="006008C7"/>
    <w:rsid w:val="00600B94"/>
    <w:rsid w:val="00600C3F"/>
    <w:rsid w:val="00600E5A"/>
    <w:rsid w:val="00601B28"/>
    <w:rsid w:val="00602503"/>
    <w:rsid w:val="00602A8E"/>
    <w:rsid w:val="00603407"/>
    <w:rsid w:val="006034E5"/>
    <w:rsid w:val="006038C5"/>
    <w:rsid w:val="0060401C"/>
    <w:rsid w:val="006041FF"/>
    <w:rsid w:val="006048D1"/>
    <w:rsid w:val="006053DF"/>
    <w:rsid w:val="0060560F"/>
    <w:rsid w:val="006057C3"/>
    <w:rsid w:val="00606E3B"/>
    <w:rsid w:val="006074F9"/>
    <w:rsid w:val="00607E78"/>
    <w:rsid w:val="0061116E"/>
    <w:rsid w:val="006124CD"/>
    <w:rsid w:val="006128D7"/>
    <w:rsid w:val="00612B8C"/>
    <w:rsid w:val="00614435"/>
    <w:rsid w:val="00614BA5"/>
    <w:rsid w:val="00614DA1"/>
    <w:rsid w:val="00617491"/>
    <w:rsid w:val="006209C4"/>
    <w:rsid w:val="00621925"/>
    <w:rsid w:val="00621D71"/>
    <w:rsid w:val="0062283E"/>
    <w:rsid w:val="00622EEB"/>
    <w:rsid w:val="00622F0D"/>
    <w:rsid w:val="0062328B"/>
    <w:rsid w:val="0062338B"/>
    <w:rsid w:val="00623D6C"/>
    <w:rsid w:val="00624250"/>
    <w:rsid w:val="00624A55"/>
    <w:rsid w:val="00624CAE"/>
    <w:rsid w:val="0062538E"/>
    <w:rsid w:val="006266CD"/>
    <w:rsid w:val="00626AA6"/>
    <w:rsid w:val="00626C02"/>
    <w:rsid w:val="00627489"/>
    <w:rsid w:val="00627495"/>
    <w:rsid w:val="00627A9B"/>
    <w:rsid w:val="006306CA"/>
    <w:rsid w:val="0063159A"/>
    <w:rsid w:val="00631D7C"/>
    <w:rsid w:val="00632595"/>
    <w:rsid w:val="00632A2D"/>
    <w:rsid w:val="00632FC7"/>
    <w:rsid w:val="00633D7B"/>
    <w:rsid w:val="006352CB"/>
    <w:rsid w:val="00635A31"/>
    <w:rsid w:val="00635BE9"/>
    <w:rsid w:val="006367B8"/>
    <w:rsid w:val="00636C46"/>
    <w:rsid w:val="00636EA0"/>
    <w:rsid w:val="00637B45"/>
    <w:rsid w:val="0064014A"/>
    <w:rsid w:val="00640A4B"/>
    <w:rsid w:val="006417CC"/>
    <w:rsid w:val="0064186A"/>
    <w:rsid w:val="00641B63"/>
    <w:rsid w:val="00642707"/>
    <w:rsid w:val="00642B2A"/>
    <w:rsid w:val="006431E8"/>
    <w:rsid w:val="00644320"/>
    <w:rsid w:val="00644F29"/>
    <w:rsid w:val="006454AD"/>
    <w:rsid w:val="00645890"/>
    <w:rsid w:val="006465BA"/>
    <w:rsid w:val="006467CB"/>
    <w:rsid w:val="00646C5C"/>
    <w:rsid w:val="00647E31"/>
    <w:rsid w:val="00650230"/>
    <w:rsid w:val="0065029A"/>
    <w:rsid w:val="00650411"/>
    <w:rsid w:val="006514D9"/>
    <w:rsid w:val="00651E51"/>
    <w:rsid w:val="00651E8A"/>
    <w:rsid w:val="00651F21"/>
    <w:rsid w:val="00652161"/>
    <w:rsid w:val="00652178"/>
    <w:rsid w:val="006523C5"/>
    <w:rsid w:val="0065260C"/>
    <w:rsid w:val="00652E95"/>
    <w:rsid w:val="00653661"/>
    <w:rsid w:val="00653922"/>
    <w:rsid w:val="00654011"/>
    <w:rsid w:val="0065452E"/>
    <w:rsid w:val="006547EA"/>
    <w:rsid w:val="00654A44"/>
    <w:rsid w:val="00654B23"/>
    <w:rsid w:val="00654BE2"/>
    <w:rsid w:val="00654F9E"/>
    <w:rsid w:val="00655948"/>
    <w:rsid w:val="00656AD7"/>
    <w:rsid w:val="00657AD3"/>
    <w:rsid w:val="00660674"/>
    <w:rsid w:val="00660B3E"/>
    <w:rsid w:val="00660CE8"/>
    <w:rsid w:val="00661277"/>
    <w:rsid w:val="00661313"/>
    <w:rsid w:val="00661DE9"/>
    <w:rsid w:val="00662369"/>
    <w:rsid w:val="00664018"/>
    <w:rsid w:val="0066437C"/>
    <w:rsid w:val="00664443"/>
    <w:rsid w:val="00665411"/>
    <w:rsid w:val="006659BB"/>
    <w:rsid w:val="00665D4D"/>
    <w:rsid w:val="006666C1"/>
    <w:rsid w:val="00667C46"/>
    <w:rsid w:val="006709AA"/>
    <w:rsid w:val="00670EBD"/>
    <w:rsid w:val="0067107A"/>
    <w:rsid w:val="0067119D"/>
    <w:rsid w:val="0067158D"/>
    <w:rsid w:val="006715C0"/>
    <w:rsid w:val="00671FB8"/>
    <w:rsid w:val="0067259D"/>
    <w:rsid w:val="00672A86"/>
    <w:rsid w:val="00672EBC"/>
    <w:rsid w:val="00672EE4"/>
    <w:rsid w:val="006732C7"/>
    <w:rsid w:val="00673896"/>
    <w:rsid w:val="00673CE1"/>
    <w:rsid w:val="00674C9E"/>
    <w:rsid w:val="00675523"/>
    <w:rsid w:val="00675680"/>
    <w:rsid w:val="00676687"/>
    <w:rsid w:val="00677337"/>
    <w:rsid w:val="00677C6D"/>
    <w:rsid w:val="00677D32"/>
    <w:rsid w:val="00680240"/>
    <w:rsid w:val="00681013"/>
    <w:rsid w:val="00681FA4"/>
    <w:rsid w:val="0068261B"/>
    <w:rsid w:val="00683ACC"/>
    <w:rsid w:val="00683E7C"/>
    <w:rsid w:val="006843D6"/>
    <w:rsid w:val="00684E06"/>
    <w:rsid w:val="00685A76"/>
    <w:rsid w:val="00685AE9"/>
    <w:rsid w:val="00685E9B"/>
    <w:rsid w:val="00686947"/>
    <w:rsid w:val="00686F97"/>
    <w:rsid w:val="00687176"/>
    <w:rsid w:val="00687AE7"/>
    <w:rsid w:val="006908F3"/>
    <w:rsid w:val="00691B65"/>
    <w:rsid w:val="00691FA3"/>
    <w:rsid w:val="00692274"/>
    <w:rsid w:val="00692E28"/>
    <w:rsid w:val="0069308D"/>
    <w:rsid w:val="006932A6"/>
    <w:rsid w:val="00694D58"/>
    <w:rsid w:val="00695ADF"/>
    <w:rsid w:val="00695D07"/>
    <w:rsid w:val="00695D74"/>
    <w:rsid w:val="00696064"/>
    <w:rsid w:val="00696695"/>
    <w:rsid w:val="006967E7"/>
    <w:rsid w:val="00696A03"/>
    <w:rsid w:val="00696D9F"/>
    <w:rsid w:val="00697F7B"/>
    <w:rsid w:val="006A1EFA"/>
    <w:rsid w:val="006A23A2"/>
    <w:rsid w:val="006A241E"/>
    <w:rsid w:val="006A24D7"/>
    <w:rsid w:val="006A2C8D"/>
    <w:rsid w:val="006A3032"/>
    <w:rsid w:val="006A3484"/>
    <w:rsid w:val="006A3FDE"/>
    <w:rsid w:val="006A44D3"/>
    <w:rsid w:val="006A63A7"/>
    <w:rsid w:val="006A63CF"/>
    <w:rsid w:val="006A6405"/>
    <w:rsid w:val="006A7124"/>
    <w:rsid w:val="006A74CE"/>
    <w:rsid w:val="006B033A"/>
    <w:rsid w:val="006B09DC"/>
    <w:rsid w:val="006B0C9A"/>
    <w:rsid w:val="006B16C2"/>
    <w:rsid w:val="006B1DEF"/>
    <w:rsid w:val="006B217C"/>
    <w:rsid w:val="006B2A1E"/>
    <w:rsid w:val="006B2C48"/>
    <w:rsid w:val="006B2D48"/>
    <w:rsid w:val="006B476C"/>
    <w:rsid w:val="006B56D4"/>
    <w:rsid w:val="006B6BAE"/>
    <w:rsid w:val="006B72E2"/>
    <w:rsid w:val="006B792D"/>
    <w:rsid w:val="006B7A3A"/>
    <w:rsid w:val="006C0465"/>
    <w:rsid w:val="006C07A2"/>
    <w:rsid w:val="006C1358"/>
    <w:rsid w:val="006C1BFD"/>
    <w:rsid w:val="006C2B6F"/>
    <w:rsid w:val="006C2BDE"/>
    <w:rsid w:val="006C2C3F"/>
    <w:rsid w:val="006C3BBA"/>
    <w:rsid w:val="006C49CE"/>
    <w:rsid w:val="006C646B"/>
    <w:rsid w:val="006C6A5C"/>
    <w:rsid w:val="006C6CAA"/>
    <w:rsid w:val="006C7C4D"/>
    <w:rsid w:val="006D020D"/>
    <w:rsid w:val="006D060A"/>
    <w:rsid w:val="006D0A87"/>
    <w:rsid w:val="006D0D38"/>
    <w:rsid w:val="006D0DF2"/>
    <w:rsid w:val="006D0E5E"/>
    <w:rsid w:val="006D1483"/>
    <w:rsid w:val="006D225B"/>
    <w:rsid w:val="006D3131"/>
    <w:rsid w:val="006D423B"/>
    <w:rsid w:val="006D5C14"/>
    <w:rsid w:val="006D6CAD"/>
    <w:rsid w:val="006D7452"/>
    <w:rsid w:val="006D776A"/>
    <w:rsid w:val="006E083A"/>
    <w:rsid w:val="006E1970"/>
    <w:rsid w:val="006E1D7C"/>
    <w:rsid w:val="006E20F8"/>
    <w:rsid w:val="006E2246"/>
    <w:rsid w:val="006E23F6"/>
    <w:rsid w:val="006E2842"/>
    <w:rsid w:val="006E2890"/>
    <w:rsid w:val="006E2B79"/>
    <w:rsid w:val="006E3B58"/>
    <w:rsid w:val="006E40C8"/>
    <w:rsid w:val="006E4563"/>
    <w:rsid w:val="006E49EF"/>
    <w:rsid w:val="006E4F11"/>
    <w:rsid w:val="006E5085"/>
    <w:rsid w:val="006E6CE0"/>
    <w:rsid w:val="006E6DD9"/>
    <w:rsid w:val="006E6F05"/>
    <w:rsid w:val="006E71FF"/>
    <w:rsid w:val="006F0E5D"/>
    <w:rsid w:val="006F11A9"/>
    <w:rsid w:val="006F1457"/>
    <w:rsid w:val="006F1562"/>
    <w:rsid w:val="006F1E1F"/>
    <w:rsid w:val="006F278E"/>
    <w:rsid w:val="006F291D"/>
    <w:rsid w:val="006F2FB5"/>
    <w:rsid w:val="006F306E"/>
    <w:rsid w:val="006F3759"/>
    <w:rsid w:val="006F3850"/>
    <w:rsid w:val="006F41E6"/>
    <w:rsid w:val="006F4B69"/>
    <w:rsid w:val="006F4FB9"/>
    <w:rsid w:val="006F542D"/>
    <w:rsid w:val="006F5C8F"/>
    <w:rsid w:val="006F6333"/>
    <w:rsid w:val="00701482"/>
    <w:rsid w:val="00701907"/>
    <w:rsid w:val="007019C9"/>
    <w:rsid w:val="00702716"/>
    <w:rsid w:val="00702C01"/>
    <w:rsid w:val="00702E78"/>
    <w:rsid w:val="00703ECA"/>
    <w:rsid w:val="007049AD"/>
    <w:rsid w:val="007052A8"/>
    <w:rsid w:val="00705606"/>
    <w:rsid w:val="007067A5"/>
    <w:rsid w:val="00707087"/>
    <w:rsid w:val="00707BE8"/>
    <w:rsid w:val="0071032B"/>
    <w:rsid w:val="00710992"/>
    <w:rsid w:val="00710CD6"/>
    <w:rsid w:val="00710D12"/>
    <w:rsid w:val="007118DE"/>
    <w:rsid w:val="00712346"/>
    <w:rsid w:val="00713710"/>
    <w:rsid w:val="00713AD0"/>
    <w:rsid w:val="00713FE6"/>
    <w:rsid w:val="0071441E"/>
    <w:rsid w:val="00714491"/>
    <w:rsid w:val="007149A1"/>
    <w:rsid w:val="00716287"/>
    <w:rsid w:val="0071628A"/>
    <w:rsid w:val="007164BF"/>
    <w:rsid w:val="00716D35"/>
    <w:rsid w:val="007177EC"/>
    <w:rsid w:val="00717C49"/>
    <w:rsid w:val="007208A9"/>
    <w:rsid w:val="00720E30"/>
    <w:rsid w:val="0072178C"/>
    <w:rsid w:val="00721966"/>
    <w:rsid w:val="00722287"/>
    <w:rsid w:val="007226EA"/>
    <w:rsid w:val="00722829"/>
    <w:rsid w:val="00722856"/>
    <w:rsid w:val="007245DC"/>
    <w:rsid w:val="00726127"/>
    <w:rsid w:val="00726188"/>
    <w:rsid w:val="00726AB3"/>
    <w:rsid w:val="00727422"/>
    <w:rsid w:val="0072768E"/>
    <w:rsid w:val="00727903"/>
    <w:rsid w:val="00727AC7"/>
    <w:rsid w:val="00727B06"/>
    <w:rsid w:val="00727E62"/>
    <w:rsid w:val="0073344C"/>
    <w:rsid w:val="00734050"/>
    <w:rsid w:val="007340D7"/>
    <w:rsid w:val="00734B44"/>
    <w:rsid w:val="00734B53"/>
    <w:rsid w:val="0073580E"/>
    <w:rsid w:val="00735F5A"/>
    <w:rsid w:val="0073648F"/>
    <w:rsid w:val="00736AFA"/>
    <w:rsid w:val="007370E7"/>
    <w:rsid w:val="00737EAB"/>
    <w:rsid w:val="00741C31"/>
    <w:rsid w:val="00742171"/>
    <w:rsid w:val="007422E4"/>
    <w:rsid w:val="0074254B"/>
    <w:rsid w:val="00742B44"/>
    <w:rsid w:val="00743224"/>
    <w:rsid w:val="0074379C"/>
    <w:rsid w:val="00743845"/>
    <w:rsid w:val="00744198"/>
    <w:rsid w:val="007443FA"/>
    <w:rsid w:val="00744C10"/>
    <w:rsid w:val="0074575B"/>
    <w:rsid w:val="0074576E"/>
    <w:rsid w:val="00746D1C"/>
    <w:rsid w:val="0074790A"/>
    <w:rsid w:val="00747C03"/>
    <w:rsid w:val="00747F75"/>
    <w:rsid w:val="00747FD8"/>
    <w:rsid w:val="007502F9"/>
    <w:rsid w:val="007503D8"/>
    <w:rsid w:val="00750752"/>
    <w:rsid w:val="00751222"/>
    <w:rsid w:val="00751B41"/>
    <w:rsid w:val="00751FB7"/>
    <w:rsid w:val="00752C3D"/>
    <w:rsid w:val="00752ED9"/>
    <w:rsid w:val="00752F91"/>
    <w:rsid w:val="00753808"/>
    <w:rsid w:val="00753A41"/>
    <w:rsid w:val="00754349"/>
    <w:rsid w:val="00754D58"/>
    <w:rsid w:val="0075549B"/>
    <w:rsid w:val="007556F4"/>
    <w:rsid w:val="0075593D"/>
    <w:rsid w:val="00755AD4"/>
    <w:rsid w:val="00756B29"/>
    <w:rsid w:val="00756C77"/>
    <w:rsid w:val="00757B2E"/>
    <w:rsid w:val="00757BF9"/>
    <w:rsid w:val="00757EA3"/>
    <w:rsid w:val="007605BA"/>
    <w:rsid w:val="0076084B"/>
    <w:rsid w:val="00760AE8"/>
    <w:rsid w:val="00761089"/>
    <w:rsid w:val="007615D3"/>
    <w:rsid w:val="007616D8"/>
    <w:rsid w:val="00761D5F"/>
    <w:rsid w:val="00762786"/>
    <w:rsid w:val="00762852"/>
    <w:rsid w:val="00762B1A"/>
    <w:rsid w:val="007640CA"/>
    <w:rsid w:val="007647E8"/>
    <w:rsid w:val="00765128"/>
    <w:rsid w:val="007654E0"/>
    <w:rsid w:val="00765D65"/>
    <w:rsid w:val="00767481"/>
    <w:rsid w:val="0076784D"/>
    <w:rsid w:val="00770EE6"/>
    <w:rsid w:val="00772120"/>
    <w:rsid w:val="00772278"/>
    <w:rsid w:val="00773BB8"/>
    <w:rsid w:val="0077414A"/>
    <w:rsid w:val="00774446"/>
    <w:rsid w:val="00774494"/>
    <w:rsid w:val="007747D0"/>
    <w:rsid w:val="007749D0"/>
    <w:rsid w:val="00774D06"/>
    <w:rsid w:val="0077595E"/>
    <w:rsid w:val="0077674B"/>
    <w:rsid w:val="00780007"/>
    <w:rsid w:val="007807F5"/>
    <w:rsid w:val="00782418"/>
    <w:rsid w:val="007834E0"/>
    <w:rsid w:val="00783A0D"/>
    <w:rsid w:val="00784661"/>
    <w:rsid w:val="0078475B"/>
    <w:rsid w:val="00784E20"/>
    <w:rsid w:val="00785555"/>
    <w:rsid w:val="00785891"/>
    <w:rsid w:val="007868BF"/>
    <w:rsid w:val="00787287"/>
    <w:rsid w:val="00787882"/>
    <w:rsid w:val="00787A8D"/>
    <w:rsid w:val="00787E16"/>
    <w:rsid w:val="00790B25"/>
    <w:rsid w:val="007918DD"/>
    <w:rsid w:val="00791D96"/>
    <w:rsid w:val="007923CE"/>
    <w:rsid w:val="00793D26"/>
    <w:rsid w:val="00793EEA"/>
    <w:rsid w:val="00794E10"/>
    <w:rsid w:val="00795253"/>
    <w:rsid w:val="0079619F"/>
    <w:rsid w:val="007961D1"/>
    <w:rsid w:val="00796FFE"/>
    <w:rsid w:val="0079724F"/>
    <w:rsid w:val="00797B9C"/>
    <w:rsid w:val="007A010F"/>
    <w:rsid w:val="007A0651"/>
    <w:rsid w:val="007A0B05"/>
    <w:rsid w:val="007A0B54"/>
    <w:rsid w:val="007A10BE"/>
    <w:rsid w:val="007A122E"/>
    <w:rsid w:val="007A13D0"/>
    <w:rsid w:val="007A2FFE"/>
    <w:rsid w:val="007A3F3A"/>
    <w:rsid w:val="007A41CC"/>
    <w:rsid w:val="007A4255"/>
    <w:rsid w:val="007A58F8"/>
    <w:rsid w:val="007A5E93"/>
    <w:rsid w:val="007A67BF"/>
    <w:rsid w:val="007A6803"/>
    <w:rsid w:val="007A7888"/>
    <w:rsid w:val="007A7A08"/>
    <w:rsid w:val="007B01D6"/>
    <w:rsid w:val="007B11C8"/>
    <w:rsid w:val="007B16FC"/>
    <w:rsid w:val="007B20FD"/>
    <w:rsid w:val="007B25E1"/>
    <w:rsid w:val="007B2A0D"/>
    <w:rsid w:val="007B3121"/>
    <w:rsid w:val="007B455A"/>
    <w:rsid w:val="007B4575"/>
    <w:rsid w:val="007B4B17"/>
    <w:rsid w:val="007B4FC3"/>
    <w:rsid w:val="007B538A"/>
    <w:rsid w:val="007B55F6"/>
    <w:rsid w:val="007B6292"/>
    <w:rsid w:val="007B6699"/>
    <w:rsid w:val="007B66E3"/>
    <w:rsid w:val="007C000B"/>
    <w:rsid w:val="007C182E"/>
    <w:rsid w:val="007C2455"/>
    <w:rsid w:val="007C25E4"/>
    <w:rsid w:val="007C27E6"/>
    <w:rsid w:val="007C28BE"/>
    <w:rsid w:val="007C2A91"/>
    <w:rsid w:val="007C3BEB"/>
    <w:rsid w:val="007C3FF2"/>
    <w:rsid w:val="007C4743"/>
    <w:rsid w:val="007C5205"/>
    <w:rsid w:val="007C5782"/>
    <w:rsid w:val="007C697C"/>
    <w:rsid w:val="007C6E08"/>
    <w:rsid w:val="007C6E63"/>
    <w:rsid w:val="007C7058"/>
    <w:rsid w:val="007D0083"/>
    <w:rsid w:val="007D03FE"/>
    <w:rsid w:val="007D0B81"/>
    <w:rsid w:val="007D0CFC"/>
    <w:rsid w:val="007D0EF0"/>
    <w:rsid w:val="007D128F"/>
    <w:rsid w:val="007D1C00"/>
    <w:rsid w:val="007D53C7"/>
    <w:rsid w:val="007D5E08"/>
    <w:rsid w:val="007D7018"/>
    <w:rsid w:val="007D7744"/>
    <w:rsid w:val="007E0524"/>
    <w:rsid w:val="007E0AB8"/>
    <w:rsid w:val="007E18E3"/>
    <w:rsid w:val="007E1A00"/>
    <w:rsid w:val="007E1F15"/>
    <w:rsid w:val="007E20D6"/>
    <w:rsid w:val="007E25EF"/>
    <w:rsid w:val="007E2653"/>
    <w:rsid w:val="007E2A9D"/>
    <w:rsid w:val="007E3C4F"/>
    <w:rsid w:val="007E5006"/>
    <w:rsid w:val="007E5101"/>
    <w:rsid w:val="007E6669"/>
    <w:rsid w:val="007E761C"/>
    <w:rsid w:val="007F07BD"/>
    <w:rsid w:val="007F0DD3"/>
    <w:rsid w:val="007F260E"/>
    <w:rsid w:val="007F2B74"/>
    <w:rsid w:val="007F3626"/>
    <w:rsid w:val="007F4337"/>
    <w:rsid w:val="007F4A35"/>
    <w:rsid w:val="007F5431"/>
    <w:rsid w:val="007F5555"/>
    <w:rsid w:val="007F55D4"/>
    <w:rsid w:val="007F5D22"/>
    <w:rsid w:val="007F66C2"/>
    <w:rsid w:val="007F6DD5"/>
    <w:rsid w:val="007F6F4A"/>
    <w:rsid w:val="007F746E"/>
    <w:rsid w:val="007F75B9"/>
    <w:rsid w:val="007F7656"/>
    <w:rsid w:val="007F7952"/>
    <w:rsid w:val="007F7D8E"/>
    <w:rsid w:val="00800B23"/>
    <w:rsid w:val="00800DDA"/>
    <w:rsid w:val="00800EB4"/>
    <w:rsid w:val="008019AE"/>
    <w:rsid w:val="008020CB"/>
    <w:rsid w:val="00802370"/>
    <w:rsid w:val="00803E87"/>
    <w:rsid w:val="00805018"/>
    <w:rsid w:val="0080668D"/>
    <w:rsid w:val="00806B60"/>
    <w:rsid w:val="008073F7"/>
    <w:rsid w:val="00810112"/>
    <w:rsid w:val="0081022B"/>
    <w:rsid w:val="00810819"/>
    <w:rsid w:val="00810AEC"/>
    <w:rsid w:val="00810DD7"/>
    <w:rsid w:val="0081171D"/>
    <w:rsid w:val="00811E39"/>
    <w:rsid w:val="00811E99"/>
    <w:rsid w:val="00812222"/>
    <w:rsid w:val="0081296D"/>
    <w:rsid w:val="00813197"/>
    <w:rsid w:val="008131DD"/>
    <w:rsid w:val="00813522"/>
    <w:rsid w:val="008136EB"/>
    <w:rsid w:val="00813A79"/>
    <w:rsid w:val="0081430E"/>
    <w:rsid w:val="00814485"/>
    <w:rsid w:val="008149CB"/>
    <w:rsid w:val="00814A2E"/>
    <w:rsid w:val="00814D60"/>
    <w:rsid w:val="00814F68"/>
    <w:rsid w:val="00815671"/>
    <w:rsid w:val="0081575A"/>
    <w:rsid w:val="00820837"/>
    <w:rsid w:val="00821410"/>
    <w:rsid w:val="00822417"/>
    <w:rsid w:val="00822C70"/>
    <w:rsid w:val="008233C0"/>
    <w:rsid w:val="00823862"/>
    <w:rsid w:val="0082446D"/>
    <w:rsid w:val="00824CF7"/>
    <w:rsid w:val="008250B5"/>
    <w:rsid w:val="008264F0"/>
    <w:rsid w:val="008267E7"/>
    <w:rsid w:val="00827B1F"/>
    <w:rsid w:val="00827BDF"/>
    <w:rsid w:val="008303AF"/>
    <w:rsid w:val="00831020"/>
    <w:rsid w:val="008310DF"/>
    <w:rsid w:val="00832377"/>
    <w:rsid w:val="00832DD4"/>
    <w:rsid w:val="008349CE"/>
    <w:rsid w:val="008354B7"/>
    <w:rsid w:val="0083552D"/>
    <w:rsid w:val="0083563A"/>
    <w:rsid w:val="00835673"/>
    <w:rsid w:val="0083626A"/>
    <w:rsid w:val="008363FB"/>
    <w:rsid w:val="00836AB8"/>
    <w:rsid w:val="00836E8B"/>
    <w:rsid w:val="00836F05"/>
    <w:rsid w:val="00836FB3"/>
    <w:rsid w:val="00837388"/>
    <w:rsid w:val="0084027B"/>
    <w:rsid w:val="008406D6"/>
    <w:rsid w:val="00840C6B"/>
    <w:rsid w:val="008411A7"/>
    <w:rsid w:val="0084167B"/>
    <w:rsid w:val="00841AA0"/>
    <w:rsid w:val="008421EC"/>
    <w:rsid w:val="00842B91"/>
    <w:rsid w:val="008430F9"/>
    <w:rsid w:val="008436D3"/>
    <w:rsid w:val="00844858"/>
    <w:rsid w:val="00844BBC"/>
    <w:rsid w:val="00844D1B"/>
    <w:rsid w:val="0084668E"/>
    <w:rsid w:val="00846F47"/>
    <w:rsid w:val="008471F8"/>
    <w:rsid w:val="00847A11"/>
    <w:rsid w:val="00847B99"/>
    <w:rsid w:val="008509E2"/>
    <w:rsid w:val="00851E64"/>
    <w:rsid w:val="00852472"/>
    <w:rsid w:val="0085255E"/>
    <w:rsid w:val="008530BA"/>
    <w:rsid w:val="00853891"/>
    <w:rsid w:val="00854449"/>
    <w:rsid w:val="00855A11"/>
    <w:rsid w:val="00855A46"/>
    <w:rsid w:val="0085792D"/>
    <w:rsid w:val="00860886"/>
    <w:rsid w:val="00860D19"/>
    <w:rsid w:val="00861994"/>
    <w:rsid w:val="0086201C"/>
    <w:rsid w:val="00862A22"/>
    <w:rsid w:val="00862F8A"/>
    <w:rsid w:val="00863399"/>
    <w:rsid w:val="008644A4"/>
    <w:rsid w:val="00864A1D"/>
    <w:rsid w:val="00864CFB"/>
    <w:rsid w:val="00870073"/>
    <w:rsid w:val="00870084"/>
    <w:rsid w:val="00870174"/>
    <w:rsid w:val="008701C4"/>
    <w:rsid w:val="00870A2A"/>
    <w:rsid w:val="008714DB"/>
    <w:rsid w:val="008716C3"/>
    <w:rsid w:val="0087274E"/>
    <w:rsid w:val="00872ABD"/>
    <w:rsid w:val="00872E53"/>
    <w:rsid w:val="008734EA"/>
    <w:rsid w:val="00873B8C"/>
    <w:rsid w:val="008740D0"/>
    <w:rsid w:val="008751AE"/>
    <w:rsid w:val="0087543B"/>
    <w:rsid w:val="00875509"/>
    <w:rsid w:val="00875BF7"/>
    <w:rsid w:val="00876B9B"/>
    <w:rsid w:val="00876D51"/>
    <w:rsid w:val="00876F79"/>
    <w:rsid w:val="008776F7"/>
    <w:rsid w:val="00880018"/>
    <w:rsid w:val="00880269"/>
    <w:rsid w:val="0088099D"/>
    <w:rsid w:val="00880C39"/>
    <w:rsid w:val="00881A25"/>
    <w:rsid w:val="00881AF1"/>
    <w:rsid w:val="008823C1"/>
    <w:rsid w:val="00883102"/>
    <w:rsid w:val="00884036"/>
    <w:rsid w:val="008841E3"/>
    <w:rsid w:val="00884C94"/>
    <w:rsid w:val="00884EBA"/>
    <w:rsid w:val="008862FC"/>
    <w:rsid w:val="008867A2"/>
    <w:rsid w:val="00887A78"/>
    <w:rsid w:val="00887F49"/>
    <w:rsid w:val="00890596"/>
    <w:rsid w:val="00890B33"/>
    <w:rsid w:val="00890E22"/>
    <w:rsid w:val="00890F56"/>
    <w:rsid w:val="00890F61"/>
    <w:rsid w:val="008919B6"/>
    <w:rsid w:val="00891BE5"/>
    <w:rsid w:val="00891C1B"/>
    <w:rsid w:val="0089277F"/>
    <w:rsid w:val="008928E5"/>
    <w:rsid w:val="00893424"/>
    <w:rsid w:val="0089359B"/>
    <w:rsid w:val="008954DB"/>
    <w:rsid w:val="008959C2"/>
    <w:rsid w:val="008959E3"/>
    <w:rsid w:val="00895F80"/>
    <w:rsid w:val="00896BBA"/>
    <w:rsid w:val="008970D9"/>
    <w:rsid w:val="00897ED2"/>
    <w:rsid w:val="008A0054"/>
    <w:rsid w:val="008A17C3"/>
    <w:rsid w:val="008A1FB4"/>
    <w:rsid w:val="008A3D6C"/>
    <w:rsid w:val="008A5105"/>
    <w:rsid w:val="008A66E4"/>
    <w:rsid w:val="008A688F"/>
    <w:rsid w:val="008B041A"/>
    <w:rsid w:val="008B1525"/>
    <w:rsid w:val="008B1844"/>
    <w:rsid w:val="008B27D5"/>
    <w:rsid w:val="008B27F3"/>
    <w:rsid w:val="008B3186"/>
    <w:rsid w:val="008B47C7"/>
    <w:rsid w:val="008B4DD6"/>
    <w:rsid w:val="008B5787"/>
    <w:rsid w:val="008B5E06"/>
    <w:rsid w:val="008B7376"/>
    <w:rsid w:val="008B783B"/>
    <w:rsid w:val="008C039E"/>
    <w:rsid w:val="008C083D"/>
    <w:rsid w:val="008C0EAB"/>
    <w:rsid w:val="008C14F1"/>
    <w:rsid w:val="008C1EFD"/>
    <w:rsid w:val="008C2809"/>
    <w:rsid w:val="008C39E8"/>
    <w:rsid w:val="008C3C8E"/>
    <w:rsid w:val="008C42FF"/>
    <w:rsid w:val="008C4C6B"/>
    <w:rsid w:val="008C586B"/>
    <w:rsid w:val="008C675D"/>
    <w:rsid w:val="008C68BB"/>
    <w:rsid w:val="008C6D81"/>
    <w:rsid w:val="008C745A"/>
    <w:rsid w:val="008D0186"/>
    <w:rsid w:val="008D051F"/>
    <w:rsid w:val="008D09A2"/>
    <w:rsid w:val="008D0B06"/>
    <w:rsid w:val="008D0F02"/>
    <w:rsid w:val="008D0FEF"/>
    <w:rsid w:val="008D0FF7"/>
    <w:rsid w:val="008D128E"/>
    <w:rsid w:val="008D1DF6"/>
    <w:rsid w:val="008D2661"/>
    <w:rsid w:val="008D2CF4"/>
    <w:rsid w:val="008D2ED2"/>
    <w:rsid w:val="008D3046"/>
    <w:rsid w:val="008D32FA"/>
    <w:rsid w:val="008D37ED"/>
    <w:rsid w:val="008D48D3"/>
    <w:rsid w:val="008D48DD"/>
    <w:rsid w:val="008D4E3A"/>
    <w:rsid w:val="008D562B"/>
    <w:rsid w:val="008D60C1"/>
    <w:rsid w:val="008D6902"/>
    <w:rsid w:val="008D6E74"/>
    <w:rsid w:val="008D7021"/>
    <w:rsid w:val="008D7D4C"/>
    <w:rsid w:val="008E08B7"/>
    <w:rsid w:val="008E098F"/>
    <w:rsid w:val="008E1455"/>
    <w:rsid w:val="008E1998"/>
    <w:rsid w:val="008E249D"/>
    <w:rsid w:val="008E2727"/>
    <w:rsid w:val="008E314D"/>
    <w:rsid w:val="008E3C2F"/>
    <w:rsid w:val="008E3E78"/>
    <w:rsid w:val="008E41EB"/>
    <w:rsid w:val="008E46A5"/>
    <w:rsid w:val="008E4E9F"/>
    <w:rsid w:val="008E56EF"/>
    <w:rsid w:val="008E694D"/>
    <w:rsid w:val="008E747E"/>
    <w:rsid w:val="008E79FA"/>
    <w:rsid w:val="008F0256"/>
    <w:rsid w:val="008F0D8C"/>
    <w:rsid w:val="008F1338"/>
    <w:rsid w:val="008F1D6D"/>
    <w:rsid w:val="008F2C2E"/>
    <w:rsid w:val="008F2D7B"/>
    <w:rsid w:val="008F41B4"/>
    <w:rsid w:val="008F44F0"/>
    <w:rsid w:val="008F4F1F"/>
    <w:rsid w:val="008F4FF5"/>
    <w:rsid w:val="008F56BD"/>
    <w:rsid w:val="008F6CB4"/>
    <w:rsid w:val="008F6EB9"/>
    <w:rsid w:val="008F7B8F"/>
    <w:rsid w:val="008F7E1B"/>
    <w:rsid w:val="00901783"/>
    <w:rsid w:val="00902145"/>
    <w:rsid w:val="0090238C"/>
    <w:rsid w:val="009025D5"/>
    <w:rsid w:val="009027C8"/>
    <w:rsid w:val="009028E0"/>
    <w:rsid w:val="00902F63"/>
    <w:rsid w:val="00903437"/>
    <w:rsid w:val="0090354B"/>
    <w:rsid w:val="00903DB1"/>
    <w:rsid w:val="00903F4A"/>
    <w:rsid w:val="00905355"/>
    <w:rsid w:val="0090540C"/>
    <w:rsid w:val="0090608F"/>
    <w:rsid w:val="00906FCE"/>
    <w:rsid w:val="00907C30"/>
    <w:rsid w:val="0091104E"/>
    <w:rsid w:val="00912642"/>
    <w:rsid w:val="009126D0"/>
    <w:rsid w:val="00912759"/>
    <w:rsid w:val="009129FC"/>
    <w:rsid w:val="0091351C"/>
    <w:rsid w:val="00915EDE"/>
    <w:rsid w:val="00916524"/>
    <w:rsid w:val="00917038"/>
    <w:rsid w:val="00917C26"/>
    <w:rsid w:val="00917E2E"/>
    <w:rsid w:val="0092027E"/>
    <w:rsid w:val="009205AA"/>
    <w:rsid w:val="009206DA"/>
    <w:rsid w:val="00920E6E"/>
    <w:rsid w:val="00921100"/>
    <w:rsid w:val="00922991"/>
    <w:rsid w:val="00922A07"/>
    <w:rsid w:val="009231C1"/>
    <w:rsid w:val="009237C6"/>
    <w:rsid w:val="00924A17"/>
    <w:rsid w:val="00925754"/>
    <w:rsid w:val="00926909"/>
    <w:rsid w:val="009270E7"/>
    <w:rsid w:val="00927457"/>
    <w:rsid w:val="00927810"/>
    <w:rsid w:val="009278BD"/>
    <w:rsid w:val="00927D67"/>
    <w:rsid w:val="00930F0F"/>
    <w:rsid w:val="00931526"/>
    <w:rsid w:val="00932381"/>
    <w:rsid w:val="009323A9"/>
    <w:rsid w:val="009323BC"/>
    <w:rsid w:val="00932EC3"/>
    <w:rsid w:val="00933029"/>
    <w:rsid w:val="009338BA"/>
    <w:rsid w:val="009341AE"/>
    <w:rsid w:val="0093436C"/>
    <w:rsid w:val="009343CC"/>
    <w:rsid w:val="00934643"/>
    <w:rsid w:val="00935132"/>
    <w:rsid w:val="00935C10"/>
    <w:rsid w:val="00936CF6"/>
    <w:rsid w:val="0093755B"/>
    <w:rsid w:val="00937570"/>
    <w:rsid w:val="00940ABB"/>
    <w:rsid w:val="00940DE6"/>
    <w:rsid w:val="00941379"/>
    <w:rsid w:val="0094147B"/>
    <w:rsid w:val="00941B6C"/>
    <w:rsid w:val="00942C17"/>
    <w:rsid w:val="00944EBC"/>
    <w:rsid w:val="00945023"/>
    <w:rsid w:val="00945B93"/>
    <w:rsid w:val="00946608"/>
    <w:rsid w:val="00946C67"/>
    <w:rsid w:val="00947116"/>
    <w:rsid w:val="0094747A"/>
    <w:rsid w:val="009522CE"/>
    <w:rsid w:val="009537C1"/>
    <w:rsid w:val="009539A8"/>
    <w:rsid w:val="00953B34"/>
    <w:rsid w:val="00954376"/>
    <w:rsid w:val="00954B73"/>
    <w:rsid w:val="00956A2E"/>
    <w:rsid w:val="00957E84"/>
    <w:rsid w:val="009615AC"/>
    <w:rsid w:val="009624DA"/>
    <w:rsid w:val="00962DCD"/>
    <w:rsid w:val="00963039"/>
    <w:rsid w:val="00964163"/>
    <w:rsid w:val="00965AA0"/>
    <w:rsid w:val="0096650B"/>
    <w:rsid w:val="00966944"/>
    <w:rsid w:val="00967316"/>
    <w:rsid w:val="00967B18"/>
    <w:rsid w:val="00967ECE"/>
    <w:rsid w:val="00967EE9"/>
    <w:rsid w:val="00970193"/>
    <w:rsid w:val="00970563"/>
    <w:rsid w:val="00970D33"/>
    <w:rsid w:val="009711D6"/>
    <w:rsid w:val="00971CC0"/>
    <w:rsid w:val="00971E66"/>
    <w:rsid w:val="009724F8"/>
    <w:rsid w:val="00972594"/>
    <w:rsid w:val="00972CDD"/>
    <w:rsid w:val="00972F22"/>
    <w:rsid w:val="00974187"/>
    <w:rsid w:val="00974FC6"/>
    <w:rsid w:val="00975553"/>
    <w:rsid w:val="00975804"/>
    <w:rsid w:val="00975926"/>
    <w:rsid w:val="00975CB2"/>
    <w:rsid w:val="009768F1"/>
    <w:rsid w:val="0097798F"/>
    <w:rsid w:val="00977DCD"/>
    <w:rsid w:val="009803B1"/>
    <w:rsid w:val="00980558"/>
    <w:rsid w:val="009810A2"/>
    <w:rsid w:val="009815C2"/>
    <w:rsid w:val="00981CC7"/>
    <w:rsid w:val="00982635"/>
    <w:rsid w:val="009826F2"/>
    <w:rsid w:val="00983B74"/>
    <w:rsid w:val="009843A4"/>
    <w:rsid w:val="0098467F"/>
    <w:rsid w:val="009848F8"/>
    <w:rsid w:val="00984BCB"/>
    <w:rsid w:val="0098570E"/>
    <w:rsid w:val="00985F63"/>
    <w:rsid w:val="00986476"/>
    <w:rsid w:val="00987071"/>
    <w:rsid w:val="0099026B"/>
    <w:rsid w:val="00991D24"/>
    <w:rsid w:val="00992011"/>
    <w:rsid w:val="00992242"/>
    <w:rsid w:val="009938B0"/>
    <w:rsid w:val="009940E4"/>
    <w:rsid w:val="009942B8"/>
    <w:rsid w:val="009948FD"/>
    <w:rsid w:val="00994909"/>
    <w:rsid w:val="009949B1"/>
    <w:rsid w:val="0099525E"/>
    <w:rsid w:val="009956A0"/>
    <w:rsid w:val="009964AE"/>
    <w:rsid w:val="0099654D"/>
    <w:rsid w:val="00996F4E"/>
    <w:rsid w:val="00997059"/>
    <w:rsid w:val="00997071"/>
    <w:rsid w:val="009976E7"/>
    <w:rsid w:val="00997DCA"/>
    <w:rsid w:val="009A172C"/>
    <w:rsid w:val="009A1851"/>
    <w:rsid w:val="009A2C1C"/>
    <w:rsid w:val="009A2DA6"/>
    <w:rsid w:val="009A36E4"/>
    <w:rsid w:val="009A3B98"/>
    <w:rsid w:val="009A40CC"/>
    <w:rsid w:val="009A414A"/>
    <w:rsid w:val="009A447D"/>
    <w:rsid w:val="009A4E54"/>
    <w:rsid w:val="009A52C2"/>
    <w:rsid w:val="009A5A73"/>
    <w:rsid w:val="009A5C40"/>
    <w:rsid w:val="009A5EB0"/>
    <w:rsid w:val="009A62C0"/>
    <w:rsid w:val="009A683A"/>
    <w:rsid w:val="009A7623"/>
    <w:rsid w:val="009B05C2"/>
    <w:rsid w:val="009B0774"/>
    <w:rsid w:val="009B120B"/>
    <w:rsid w:val="009B16FE"/>
    <w:rsid w:val="009B1CC2"/>
    <w:rsid w:val="009B25E4"/>
    <w:rsid w:val="009B29AA"/>
    <w:rsid w:val="009B2C90"/>
    <w:rsid w:val="009B34C8"/>
    <w:rsid w:val="009B436B"/>
    <w:rsid w:val="009B4702"/>
    <w:rsid w:val="009B489A"/>
    <w:rsid w:val="009B4CB2"/>
    <w:rsid w:val="009B4ECF"/>
    <w:rsid w:val="009B509E"/>
    <w:rsid w:val="009B550E"/>
    <w:rsid w:val="009B563C"/>
    <w:rsid w:val="009B5E00"/>
    <w:rsid w:val="009B5F62"/>
    <w:rsid w:val="009B7172"/>
    <w:rsid w:val="009B7656"/>
    <w:rsid w:val="009C06BC"/>
    <w:rsid w:val="009C084D"/>
    <w:rsid w:val="009C0A00"/>
    <w:rsid w:val="009C1F90"/>
    <w:rsid w:val="009C2B14"/>
    <w:rsid w:val="009C2B7D"/>
    <w:rsid w:val="009C40E4"/>
    <w:rsid w:val="009C424A"/>
    <w:rsid w:val="009C512F"/>
    <w:rsid w:val="009C5226"/>
    <w:rsid w:val="009C53B2"/>
    <w:rsid w:val="009C6654"/>
    <w:rsid w:val="009C7863"/>
    <w:rsid w:val="009C7BCE"/>
    <w:rsid w:val="009C7EA5"/>
    <w:rsid w:val="009D038B"/>
    <w:rsid w:val="009D0415"/>
    <w:rsid w:val="009D0592"/>
    <w:rsid w:val="009D0DEC"/>
    <w:rsid w:val="009D1CA6"/>
    <w:rsid w:val="009D2278"/>
    <w:rsid w:val="009D24F9"/>
    <w:rsid w:val="009D2964"/>
    <w:rsid w:val="009D3205"/>
    <w:rsid w:val="009D387C"/>
    <w:rsid w:val="009D3989"/>
    <w:rsid w:val="009D3E04"/>
    <w:rsid w:val="009D4EBD"/>
    <w:rsid w:val="009D57F5"/>
    <w:rsid w:val="009D5D20"/>
    <w:rsid w:val="009D6981"/>
    <w:rsid w:val="009D699E"/>
    <w:rsid w:val="009D6F5B"/>
    <w:rsid w:val="009D6F5C"/>
    <w:rsid w:val="009D78DA"/>
    <w:rsid w:val="009E098B"/>
    <w:rsid w:val="009E155B"/>
    <w:rsid w:val="009E1595"/>
    <w:rsid w:val="009E160D"/>
    <w:rsid w:val="009E1838"/>
    <w:rsid w:val="009E194B"/>
    <w:rsid w:val="009E25FC"/>
    <w:rsid w:val="009E402F"/>
    <w:rsid w:val="009E4832"/>
    <w:rsid w:val="009E4A0B"/>
    <w:rsid w:val="009E4F08"/>
    <w:rsid w:val="009E5787"/>
    <w:rsid w:val="009E5F8E"/>
    <w:rsid w:val="009E616A"/>
    <w:rsid w:val="009E699C"/>
    <w:rsid w:val="009E6C60"/>
    <w:rsid w:val="009E7242"/>
    <w:rsid w:val="009E7A9B"/>
    <w:rsid w:val="009F04C1"/>
    <w:rsid w:val="009F0DFB"/>
    <w:rsid w:val="009F138A"/>
    <w:rsid w:val="009F15F8"/>
    <w:rsid w:val="009F1CBC"/>
    <w:rsid w:val="009F2195"/>
    <w:rsid w:val="009F355F"/>
    <w:rsid w:val="009F3CCC"/>
    <w:rsid w:val="009F4502"/>
    <w:rsid w:val="009F5850"/>
    <w:rsid w:val="009F6F9B"/>
    <w:rsid w:val="009F77AC"/>
    <w:rsid w:val="009F7866"/>
    <w:rsid w:val="009F7EF5"/>
    <w:rsid w:val="00A00B5D"/>
    <w:rsid w:val="00A01186"/>
    <w:rsid w:val="00A011C9"/>
    <w:rsid w:val="00A01B1E"/>
    <w:rsid w:val="00A022C6"/>
    <w:rsid w:val="00A03207"/>
    <w:rsid w:val="00A03A27"/>
    <w:rsid w:val="00A04083"/>
    <w:rsid w:val="00A054B0"/>
    <w:rsid w:val="00A05935"/>
    <w:rsid w:val="00A05B3E"/>
    <w:rsid w:val="00A05ED8"/>
    <w:rsid w:val="00A05F6D"/>
    <w:rsid w:val="00A061EE"/>
    <w:rsid w:val="00A06875"/>
    <w:rsid w:val="00A06EC7"/>
    <w:rsid w:val="00A071DD"/>
    <w:rsid w:val="00A07340"/>
    <w:rsid w:val="00A076AA"/>
    <w:rsid w:val="00A07E43"/>
    <w:rsid w:val="00A100DE"/>
    <w:rsid w:val="00A10CBA"/>
    <w:rsid w:val="00A11421"/>
    <w:rsid w:val="00A11538"/>
    <w:rsid w:val="00A115F6"/>
    <w:rsid w:val="00A119C7"/>
    <w:rsid w:val="00A135FE"/>
    <w:rsid w:val="00A13CAF"/>
    <w:rsid w:val="00A140FA"/>
    <w:rsid w:val="00A146DC"/>
    <w:rsid w:val="00A14750"/>
    <w:rsid w:val="00A14F24"/>
    <w:rsid w:val="00A15794"/>
    <w:rsid w:val="00A158F2"/>
    <w:rsid w:val="00A16723"/>
    <w:rsid w:val="00A167CE"/>
    <w:rsid w:val="00A16A7A"/>
    <w:rsid w:val="00A16D78"/>
    <w:rsid w:val="00A179D9"/>
    <w:rsid w:val="00A17B79"/>
    <w:rsid w:val="00A17C51"/>
    <w:rsid w:val="00A204DD"/>
    <w:rsid w:val="00A20640"/>
    <w:rsid w:val="00A20820"/>
    <w:rsid w:val="00A209B1"/>
    <w:rsid w:val="00A21370"/>
    <w:rsid w:val="00A21C51"/>
    <w:rsid w:val="00A223D4"/>
    <w:rsid w:val="00A226B8"/>
    <w:rsid w:val="00A227D6"/>
    <w:rsid w:val="00A227EA"/>
    <w:rsid w:val="00A2286B"/>
    <w:rsid w:val="00A228F2"/>
    <w:rsid w:val="00A22C04"/>
    <w:rsid w:val="00A22E57"/>
    <w:rsid w:val="00A24EF3"/>
    <w:rsid w:val="00A25B6B"/>
    <w:rsid w:val="00A25DF6"/>
    <w:rsid w:val="00A26220"/>
    <w:rsid w:val="00A26655"/>
    <w:rsid w:val="00A26982"/>
    <w:rsid w:val="00A26FD3"/>
    <w:rsid w:val="00A27EFF"/>
    <w:rsid w:val="00A31288"/>
    <w:rsid w:val="00A3264B"/>
    <w:rsid w:val="00A32A81"/>
    <w:rsid w:val="00A32C2A"/>
    <w:rsid w:val="00A3301D"/>
    <w:rsid w:val="00A33385"/>
    <w:rsid w:val="00A343CA"/>
    <w:rsid w:val="00A34AAE"/>
    <w:rsid w:val="00A35036"/>
    <w:rsid w:val="00A351BB"/>
    <w:rsid w:val="00A356CD"/>
    <w:rsid w:val="00A363B8"/>
    <w:rsid w:val="00A36F9D"/>
    <w:rsid w:val="00A37034"/>
    <w:rsid w:val="00A37335"/>
    <w:rsid w:val="00A37C5A"/>
    <w:rsid w:val="00A40012"/>
    <w:rsid w:val="00A40D7F"/>
    <w:rsid w:val="00A40F1E"/>
    <w:rsid w:val="00A411E6"/>
    <w:rsid w:val="00A416DD"/>
    <w:rsid w:val="00A4173E"/>
    <w:rsid w:val="00A41EFD"/>
    <w:rsid w:val="00A42296"/>
    <w:rsid w:val="00A42C7E"/>
    <w:rsid w:val="00A43186"/>
    <w:rsid w:val="00A43F91"/>
    <w:rsid w:val="00A44A25"/>
    <w:rsid w:val="00A44F53"/>
    <w:rsid w:val="00A45104"/>
    <w:rsid w:val="00A45139"/>
    <w:rsid w:val="00A45A3A"/>
    <w:rsid w:val="00A45BB1"/>
    <w:rsid w:val="00A46E47"/>
    <w:rsid w:val="00A47366"/>
    <w:rsid w:val="00A476A8"/>
    <w:rsid w:val="00A47BFD"/>
    <w:rsid w:val="00A47C9D"/>
    <w:rsid w:val="00A509BC"/>
    <w:rsid w:val="00A50BA1"/>
    <w:rsid w:val="00A5187B"/>
    <w:rsid w:val="00A5336D"/>
    <w:rsid w:val="00A53512"/>
    <w:rsid w:val="00A53B00"/>
    <w:rsid w:val="00A544C6"/>
    <w:rsid w:val="00A54834"/>
    <w:rsid w:val="00A5488B"/>
    <w:rsid w:val="00A54AB5"/>
    <w:rsid w:val="00A54EE5"/>
    <w:rsid w:val="00A55D36"/>
    <w:rsid w:val="00A561C7"/>
    <w:rsid w:val="00A5682B"/>
    <w:rsid w:val="00A56A19"/>
    <w:rsid w:val="00A56B52"/>
    <w:rsid w:val="00A57245"/>
    <w:rsid w:val="00A57557"/>
    <w:rsid w:val="00A60266"/>
    <w:rsid w:val="00A6149A"/>
    <w:rsid w:val="00A61B9C"/>
    <w:rsid w:val="00A61FF2"/>
    <w:rsid w:val="00A622D1"/>
    <w:rsid w:val="00A623D7"/>
    <w:rsid w:val="00A6255F"/>
    <w:rsid w:val="00A629E5"/>
    <w:rsid w:val="00A62B50"/>
    <w:rsid w:val="00A62F32"/>
    <w:rsid w:val="00A6353B"/>
    <w:rsid w:val="00A63CB8"/>
    <w:rsid w:val="00A64A30"/>
    <w:rsid w:val="00A64B4E"/>
    <w:rsid w:val="00A64D84"/>
    <w:rsid w:val="00A6574C"/>
    <w:rsid w:val="00A65BA7"/>
    <w:rsid w:val="00A661AB"/>
    <w:rsid w:val="00A6675A"/>
    <w:rsid w:val="00A66847"/>
    <w:rsid w:val="00A67D05"/>
    <w:rsid w:val="00A70251"/>
    <w:rsid w:val="00A725DC"/>
    <w:rsid w:val="00A729FE"/>
    <w:rsid w:val="00A73093"/>
    <w:rsid w:val="00A732E2"/>
    <w:rsid w:val="00A73303"/>
    <w:rsid w:val="00A73467"/>
    <w:rsid w:val="00A75B45"/>
    <w:rsid w:val="00A76531"/>
    <w:rsid w:val="00A7675C"/>
    <w:rsid w:val="00A77BF9"/>
    <w:rsid w:val="00A77CA3"/>
    <w:rsid w:val="00A80094"/>
    <w:rsid w:val="00A8016C"/>
    <w:rsid w:val="00A80274"/>
    <w:rsid w:val="00A80752"/>
    <w:rsid w:val="00A807D5"/>
    <w:rsid w:val="00A82877"/>
    <w:rsid w:val="00A83223"/>
    <w:rsid w:val="00A837FF"/>
    <w:rsid w:val="00A83ED3"/>
    <w:rsid w:val="00A84CD2"/>
    <w:rsid w:val="00A858C2"/>
    <w:rsid w:val="00A85F22"/>
    <w:rsid w:val="00A86C8F"/>
    <w:rsid w:val="00A901E7"/>
    <w:rsid w:val="00A90508"/>
    <w:rsid w:val="00A9058F"/>
    <w:rsid w:val="00A90684"/>
    <w:rsid w:val="00A90F5F"/>
    <w:rsid w:val="00A9124A"/>
    <w:rsid w:val="00A91306"/>
    <w:rsid w:val="00A91704"/>
    <w:rsid w:val="00A923FA"/>
    <w:rsid w:val="00A93719"/>
    <w:rsid w:val="00A93829"/>
    <w:rsid w:val="00A93901"/>
    <w:rsid w:val="00A93BDD"/>
    <w:rsid w:val="00A94981"/>
    <w:rsid w:val="00A94D59"/>
    <w:rsid w:val="00A94F6E"/>
    <w:rsid w:val="00A954D6"/>
    <w:rsid w:val="00A95543"/>
    <w:rsid w:val="00A968AC"/>
    <w:rsid w:val="00A96E82"/>
    <w:rsid w:val="00A97911"/>
    <w:rsid w:val="00A97E94"/>
    <w:rsid w:val="00AA1417"/>
    <w:rsid w:val="00AA210C"/>
    <w:rsid w:val="00AA30EF"/>
    <w:rsid w:val="00AA339F"/>
    <w:rsid w:val="00AA3AEA"/>
    <w:rsid w:val="00AA4481"/>
    <w:rsid w:val="00AA467F"/>
    <w:rsid w:val="00AA46A3"/>
    <w:rsid w:val="00AA4AA5"/>
    <w:rsid w:val="00AA558D"/>
    <w:rsid w:val="00AA6D84"/>
    <w:rsid w:val="00AA727B"/>
    <w:rsid w:val="00AB025A"/>
    <w:rsid w:val="00AB0A58"/>
    <w:rsid w:val="00AB21A0"/>
    <w:rsid w:val="00AB23AE"/>
    <w:rsid w:val="00AB2D52"/>
    <w:rsid w:val="00AB3062"/>
    <w:rsid w:val="00AB3537"/>
    <w:rsid w:val="00AB39D3"/>
    <w:rsid w:val="00AB3F00"/>
    <w:rsid w:val="00AB3F8E"/>
    <w:rsid w:val="00AB4500"/>
    <w:rsid w:val="00AB4A2A"/>
    <w:rsid w:val="00AB523E"/>
    <w:rsid w:val="00AB5311"/>
    <w:rsid w:val="00AB54F3"/>
    <w:rsid w:val="00AB5B0E"/>
    <w:rsid w:val="00AB65A5"/>
    <w:rsid w:val="00AB68D0"/>
    <w:rsid w:val="00AB7FEB"/>
    <w:rsid w:val="00AC055A"/>
    <w:rsid w:val="00AC088B"/>
    <w:rsid w:val="00AC0D54"/>
    <w:rsid w:val="00AC0F37"/>
    <w:rsid w:val="00AC227D"/>
    <w:rsid w:val="00AC2581"/>
    <w:rsid w:val="00AC29F6"/>
    <w:rsid w:val="00AC2E9D"/>
    <w:rsid w:val="00AC3427"/>
    <w:rsid w:val="00AC3EE8"/>
    <w:rsid w:val="00AC3F4A"/>
    <w:rsid w:val="00AC4448"/>
    <w:rsid w:val="00AC4484"/>
    <w:rsid w:val="00AC452D"/>
    <w:rsid w:val="00AC48C4"/>
    <w:rsid w:val="00AC5DE6"/>
    <w:rsid w:val="00AC5E4C"/>
    <w:rsid w:val="00AC6190"/>
    <w:rsid w:val="00AD0ADC"/>
    <w:rsid w:val="00AD179E"/>
    <w:rsid w:val="00AD25E6"/>
    <w:rsid w:val="00AD2FEA"/>
    <w:rsid w:val="00AD35D9"/>
    <w:rsid w:val="00AD44D2"/>
    <w:rsid w:val="00AD4A6D"/>
    <w:rsid w:val="00AD54CC"/>
    <w:rsid w:val="00AD5ACA"/>
    <w:rsid w:val="00AD5DE1"/>
    <w:rsid w:val="00AD6957"/>
    <w:rsid w:val="00AD6AE4"/>
    <w:rsid w:val="00AD71CD"/>
    <w:rsid w:val="00AD7D03"/>
    <w:rsid w:val="00AD7D79"/>
    <w:rsid w:val="00AE194E"/>
    <w:rsid w:val="00AE24FC"/>
    <w:rsid w:val="00AE2B17"/>
    <w:rsid w:val="00AE2B91"/>
    <w:rsid w:val="00AE3107"/>
    <w:rsid w:val="00AE3192"/>
    <w:rsid w:val="00AE39AD"/>
    <w:rsid w:val="00AE3A2D"/>
    <w:rsid w:val="00AE3F74"/>
    <w:rsid w:val="00AE550E"/>
    <w:rsid w:val="00AE55CD"/>
    <w:rsid w:val="00AE58C2"/>
    <w:rsid w:val="00AE5D8D"/>
    <w:rsid w:val="00AE65AD"/>
    <w:rsid w:val="00AE6C0D"/>
    <w:rsid w:val="00AE6C71"/>
    <w:rsid w:val="00AE7C55"/>
    <w:rsid w:val="00AF0970"/>
    <w:rsid w:val="00AF1778"/>
    <w:rsid w:val="00AF1809"/>
    <w:rsid w:val="00AF1BB9"/>
    <w:rsid w:val="00AF1F3C"/>
    <w:rsid w:val="00AF2BA7"/>
    <w:rsid w:val="00AF2E82"/>
    <w:rsid w:val="00AF4450"/>
    <w:rsid w:val="00AF4763"/>
    <w:rsid w:val="00AF4BDC"/>
    <w:rsid w:val="00AF53B3"/>
    <w:rsid w:val="00AF550F"/>
    <w:rsid w:val="00AF599C"/>
    <w:rsid w:val="00AF6A87"/>
    <w:rsid w:val="00AF6D2B"/>
    <w:rsid w:val="00AF7459"/>
    <w:rsid w:val="00AF7734"/>
    <w:rsid w:val="00AF7A55"/>
    <w:rsid w:val="00AF7DFE"/>
    <w:rsid w:val="00B002FB"/>
    <w:rsid w:val="00B006F6"/>
    <w:rsid w:val="00B0072A"/>
    <w:rsid w:val="00B00F25"/>
    <w:rsid w:val="00B01598"/>
    <w:rsid w:val="00B02093"/>
    <w:rsid w:val="00B040A6"/>
    <w:rsid w:val="00B042E0"/>
    <w:rsid w:val="00B04903"/>
    <w:rsid w:val="00B04AF0"/>
    <w:rsid w:val="00B0557B"/>
    <w:rsid w:val="00B05AFE"/>
    <w:rsid w:val="00B0652F"/>
    <w:rsid w:val="00B06C5B"/>
    <w:rsid w:val="00B070D9"/>
    <w:rsid w:val="00B073F9"/>
    <w:rsid w:val="00B07944"/>
    <w:rsid w:val="00B07A42"/>
    <w:rsid w:val="00B07F7D"/>
    <w:rsid w:val="00B108CE"/>
    <w:rsid w:val="00B11317"/>
    <w:rsid w:val="00B11E17"/>
    <w:rsid w:val="00B122BC"/>
    <w:rsid w:val="00B1233C"/>
    <w:rsid w:val="00B1234F"/>
    <w:rsid w:val="00B126A4"/>
    <w:rsid w:val="00B13528"/>
    <w:rsid w:val="00B139FB"/>
    <w:rsid w:val="00B13C2F"/>
    <w:rsid w:val="00B13C3D"/>
    <w:rsid w:val="00B13DFD"/>
    <w:rsid w:val="00B13F37"/>
    <w:rsid w:val="00B1401F"/>
    <w:rsid w:val="00B14777"/>
    <w:rsid w:val="00B14F07"/>
    <w:rsid w:val="00B1549C"/>
    <w:rsid w:val="00B15A79"/>
    <w:rsid w:val="00B15B71"/>
    <w:rsid w:val="00B15D04"/>
    <w:rsid w:val="00B17C35"/>
    <w:rsid w:val="00B20AE8"/>
    <w:rsid w:val="00B21B81"/>
    <w:rsid w:val="00B21D5D"/>
    <w:rsid w:val="00B227E9"/>
    <w:rsid w:val="00B22965"/>
    <w:rsid w:val="00B237F9"/>
    <w:rsid w:val="00B24A3D"/>
    <w:rsid w:val="00B258BC"/>
    <w:rsid w:val="00B25D95"/>
    <w:rsid w:val="00B26002"/>
    <w:rsid w:val="00B272A7"/>
    <w:rsid w:val="00B278F0"/>
    <w:rsid w:val="00B279E9"/>
    <w:rsid w:val="00B27D91"/>
    <w:rsid w:val="00B300F7"/>
    <w:rsid w:val="00B3137F"/>
    <w:rsid w:val="00B327C3"/>
    <w:rsid w:val="00B34227"/>
    <w:rsid w:val="00B34846"/>
    <w:rsid w:val="00B34932"/>
    <w:rsid w:val="00B34F5B"/>
    <w:rsid w:val="00B34F79"/>
    <w:rsid w:val="00B3523E"/>
    <w:rsid w:val="00B35347"/>
    <w:rsid w:val="00B353C9"/>
    <w:rsid w:val="00B35413"/>
    <w:rsid w:val="00B35EC9"/>
    <w:rsid w:val="00B36AD5"/>
    <w:rsid w:val="00B36F6C"/>
    <w:rsid w:val="00B37AD1"/>
    <w:rsid w:val="00B40CC6"/>
    <w:rsid w:val="00B40DFB"/>
    <w:rsid w:val="00B4157A"/>
    <w:rsid w:val="00B418AC"/>
    <w:rsid w:val="00B42A04"/>
    <w:rsid w:val="00B42AA8"/>
    <w:rsid w:val="00B43208"/>
    <w:rsid w:val="00B436B1"/>
    <w:rsid w:val="00B449DA"/>
    <w:rsid w:val="00B44F33"/>
    <w:rsid w:val="00B4554E"/>
    <w:rsid w:val="00B463F9"/>
    <w:rsid w:val="00B46FDF"/>
    <w:rsid w:val="00B4723E"/>
    <w:rsid w:val="00B47A86"/>
    <w:rsid w:val="00B50389"/>
    <w:rsid w:val="00B506B8"/>
    <w:rsid w:val="00B50E43"/>
    <w:rsid w:val="00B51CED"/>
    <w:rsid w:val="00B51E06"/>
    <w:rsid w:val="00B520CE"/>
    <w:rsid w:val="00B533A8"/>
    <w:rsid w:val="00B53665"/>
    <w:rsid w:val="00B53711"/>
    <w:rsid w:val="00B54027"/>
    <w:rsid w:val="00B5492F"/>
    <w:rsid w:val="00B5585B"/>
    <w:rsid w:val="00B56A88"/>
    <w:rsid w:val="00B57772"/>
    <w:rsid w:val="00B6073B"/>
    <w:rsid w:val="00B61345"/>
    <w:rsid w:val="00B61751"/>
    <w:rsid w:val="00B6189E"/>
    <w:rsid w:val="00B61AE7"/>
    <w:rsid w:val="00B61B91"/>
    <w:rsid w:val="00B6283F"/>
    <w:rsid w:val="00B62C75"/>
    <w:rsid w:val="00B62D3E"/>
    <w:rsid w:val="00B63244"/>
    <w:rsid w:val="00B63CC4"/>
    <w:rsid w:val="00B64B71"/>
    <w:rsid w:val="00B64C25"/>
    <w:rsid w:val="00B65091"/>
    <w:rsid w:val="00B65AB5"/>
    <w:rsid w:val="00B663DB"/>
    <w:rsid w:val="00B66EC6"/>
    <w:rsid w:val="00B66F3D"/>
    <w:rsid w:val="00B6739A"/>
    <w:rsid w:val="00B675E6"/>
    <w:rsid w:val="00B70CEA"/>
    <w:rsid w:val="00B71222"/>
    <w:rsid w:val="00B71B86"/>
    <w:rsid w:val="00B72859"/>
    <w:rsid w:val="00B72D54"/>
    <w:rsid w:val="00B730FE"/>
    <w:rsid w:val="00B7313C"/>
    <w:rsid w:val="00B734B6"/>
    <w:rsid w:val="00B7368D"/>
    <w:rsid w:val="00B73C4F"/>
    <w:rsid w:val="00B7434B"/>
    <w:rsid w:val="00B747E9"/>
    <w:rsid w:val="00B748F1"/>
    <w:rsid w:val="00B752C7"/>
    <w:rsid w:val="00B756AF"/>
    <w:rsid w:val="00B77014"/>
    <w:rsid w:val="00B77019"/>
    <w:rsid w:val="00B77316"/>
    <w:rsid w:val="00B77983"/>
    <w:rsid w:val="00B8036C"/>
    <w:rsid w:val="00B8055E"/>
    <w:rsid w:val="00B805D0"/>
    <w:rsid w:val="00B8071C"/>
    <w:rsid w:val="00B81632"/>
    <w:rsid w:val="00B819AB"/>
    <w:rsid w:val="00B82188"/>
    <w:rsid w:val="00B825CE"/>
    <w:rsid w:val="00B8320C"/>
    <w:rsid w:val="00B83D16"/>
    <w:rsid w:val="00B8469B"/>
    <w:rsid w:val="00B84A83"/>
    <w:rsid w:val="00B85277"/>
    <w:rsid w:val="00B85792"/>
    <w:rsid w:val="00B86563"/>
    <w:rsid w:val="00B86D5E"/>
    <w:rsid w:val="00B90488"/>
    <w:rsid w:val="00B90886"/>
    <w:rsid w:val="00B90EB8"/>
    <w:rsid w:val="00B910ED"/>
    <w:rsid w:val="00B912D0"/>
    <w:rsid w:val="00B917F4"/>
    <w:rsid w:val="00B93112"/>
    <w:rsid w:val="00B95476"/>
    <w:rsid w:val="00B9631F"/>
    <w:rsid w:val="00B96843"/>
    <w:rsid w:val="00B9705F"/>
    <w:rsid w:val="00B97246"/>
    <w:rsid w:val="00B97458"/>
    <w:rsid w:val="00B97CB0"/>
    <w:rsid w:val="00B97D99"/>
    <w:rsid w:val="00BA08A6"/>
    <w:rsid w:val="00BA11ED"/>
    <w:rsid w:val="00BA1561"/>
    <w:rsid w:val="00BA1687"/>
    <w:rsid w:val="00BA22FC"/>
    <w:rsid w:val="00BA2475"/>
    <w:rsid w:val="00BA2C5B"/>
    <w:rsid w:val="00BA3798"/>
    <w:rsid w:val="00BA4C88"/>
    <w:rsid w:val="00BA505B"/>
    <w:rsid w:val="00BA55F7"/>
    <w:rsid w:val="00BA56C3"/>
    <w:rsid w:val="00BA5E49"/>
    <w:rsid w:val="00BA633A"/>
    <w:rsid w:val="00BA64BF"/>
    <w:rsid w:val="00BA65EC"/>
    <w:rsid w:val="00BA69CC"/>
    <w:rsid w:val="00BA70EA"/>
    <w:rsid w:val="00BB00FD"/>
    <w:rsid w:val="00BB0185"/>
    <w:rsid w:val="00BB0DF0"/>
    <w:rsid w:val="00BB16B9"/>
    <w:rsid w:val="00BB2C4C"/>
    <w:rsid w:val="00BB2F3F"/>
    <w:rsid w:val="00BB3086"/>
    <w:rsid w:val="00BB4742"/>
    <w:rsid w:val="00BB4A51"/>
    <w:rsid w:val="00BB4CD4"/>
    <w:rsid w:val="00BB4ED7"/>
    <w:rsid w:val="00BB5466"/>
    <w:rsid w:val="00BB635E"/>
    <w:rsid w:val="00BB637F"/>
    <w:rsid w:val="00BB76F6"/>
    <w:rsid w:val="00BB7B39"/>
    <w:rsid w:val="00BB7FBF"/>
    <w:rsid w:val="00BC1000"/>
    <w:rsid w:val="00BC216F"/>
    <w:rsid w:val="00BC3070"/>
    <w:rsid w:val="00BC3A8A"/>
    <w:rsid w:val="00BC3C0D"/>
    <w:rsid w:val="00BC40D3"/>
    <w:rsid w:val="00BC4D6A"/>
    <w:rsid w:val="00BC50D2"/>
    <w:rsid w:val="00BC5344"/>
    <w:rsid w:val="00BC5741"/>
    <w:rsid w:val="00BC575A"/>
    <w:rsid w:val="00BC5F48"/>
    <w:rsid w:val="00BC64F8"/>
    <w:rsid w:val="00BC6F58"/>
    <w:rsid w:val="00BC7DF6"/>
    <w:rsid w:val="00BC7EC9"/>
    <w:rsid w:val="00BD0701"/>
    <w:rsid w:val="00BD0AC6"/>
    <w:rsid w:val="00BD1609"/>
    <w:rsid w:val="00BD1BA1"/>
    <w:rsid w:val="00BD24FB"/>
    <w:rsid w:val="00BD26A8"/>
    <w:rsid w:val="00BD26B5"/>
    <w:rsid w:val="00BD3874"/>
    <w:rsid w:val="00BD3E93"/>
    <w:rsid w:val="00BD63A5"/>
    <w:rsid w:val="00BD6F40"/>
    <w:rsid w:val="00BD72D9"/>
    <w:rsid w:val="00BD7807"/>
    <w:rsid w:val="00BD794E"/>
    <w:rsid w:val="00BE0459"/>
    <w:rsid w:val="00BE1EA4"/>
    <w:rsid w:val="00BE2141"/>
    <w:rsid w:val="00BE26E6"/>
    <w:rsid w:val="00BE2B34"/>
    <w:rsid w:val="00BE4415"/>
    <w:rsid w:val="00BE49F2"/>
    <w:rsid w:val="00BE4EF6"/>
    <w:rsid w:val="00BE56BE"/>
    <w:rsid w:val="00BE58D8"/>
    <w:rsid w:val="00BE5981"/>
    <w:rsid w:val="00BE5AB5"/>
    <w:rsid w:val="00BE63E6"/>
    <w:rsid w:val="00BE6840"/>
    <w:rsid w:val="00BE6880"/>
    <w:rsid w:val="00BE7749"/>
    <w:rsid w:val="00BE7B6D"/>
    <w:rsid w:val="00BE7DE4"/>
    <w:rsid w:val="00BE7E91"/>
    <w:rsid w:val="00BE7EB9"/>
    <w:rsid w:val="00BF09B6"/>
    <w:rsid w:val="00BF0AED"/>
    <w:rsid w:val="00BF1019"/>
    <w:rsid w:val="00BF15D7"/>
    <w:rsid w:val="00BF1CE4"/>
    <w:rsid w:val="00BF2483"/>
    <w:rsid w:val="00BF294B"/>
    <w:rsid w:val="00BF2A4C"/>
    <w:rsid w:val="00BF2B0C"/>
    <w:rsid w:val="00BF2DD1"/>
    <w:rsid w:val="00BF31F9"/>
    <w:rsid w:val="00BF33EB"/>
    <w:rsid w:val="00BF4731"/>
    <w:rsid w:val="00BF596E"/>
    <w:rsid w:val="00BF5BD7"/>
    <w:rsid w:val="00BF6ACB"/>
    <w:rsid w:val="00BF7AB2"/>
    <w:rsid w:val="00BF7E44"/>
    <w:rsid w:val="00C00192"/>
    <w:rsid w:val="00C00AC2"/>
    <w:rsid w:val="00C00CD7"/>
    <w:rsid w:val="00C018D3"/>
    <w:rsid w:val="00C01F38"/>
    <w:rsid w:val="00C01F6C"/>
    <w:rsid w:val="00C02411"/>
    <w:rsid w:val="00C03D4A"/>
    <w:rsid w:val="00C049E4"/>
    <w:rsid w:val="00C05827"/>
    <w:rsid w:val="00C06433"/>
    <w:rsid w:val="00C065F3"/>
    <w:rsid w:val="00C11F5B"/>
    <w:rsid w:val="00C12AB0"/>
    <w:rsid w:val="00C12C9C"/>
    <w:rsid w:val="00C1345D"/>
    <w:rsid w:val="00C13F02"/>
    <w:rsid w:val="00C14D15"/>
    <w:rsid w:val="00C14EA2"/>
    <w:rsid w:val="00C15255"/>
    <w:rsid w:val="00C15BD8"/>
    <w:rsid w:val="00C15D21"/>
    <w:rsid w:val="00C15E28"/>
    <w:rsid w:val="00C160F6"/>
    <w:rsid w:val="00C16BBC"/>
    <w:rsid w:val="00C174EC"/>
    <w:rsid w:val="00C175D0"/>
    <w:rsid w:val="00C2009F"/>
    <w:rsid w:val="00C20A64"/>
    <w:rsid w:val="00C21409"/>
    <w:rsid w:val="00C224E3"/>
    <w:rsid w:val="00C2291E"/>
    <w:rsid w:val="00C22972"/>
    <w:rsid w:val="00C234C1"/>
    <w:rsid w:val="00C2410C"/>
    <w:rsid w:val="00C24A22"/>
    <w:rsid w:val="00C25669"/>
    <w:rsid w:val="00C258B8"/>
    <w:rsid w:val="00C25EA5"/>
    <w:rsid w:val="00C25F81"/>
    <w:rsid w:val="00C264BA"/>
    <w:rsid w:val="00C27DB6"/>
    <w:rsid w:val="00C27F03"/>
    <w:rsid w:val="00C303CF"/>
    <w:rsid w:val="00C30C5F"/>
    <w:rsid w:val="00C3105A"/>
    <w:rsid w:val="00C32388"/>
    <w:rsid w:val="00C32875"/>
    <w:rsid w:val="00C32EAA"/>
    <w:rsid w:val="00C33EFF"/>
    <w:rsid w:val="00C3437B"/>
    <w:rsid w:val="00C347D6"/>
    <w:rsid w:val="00C34D4F"/>
    <w:rsid w:val="00C35062"/>
    <w:rsid w:val="00C35194"/>
    <w:rsid w:val="00C35BD9"/>
    <w:rsid w:val="00C35CD9"/>
    <w:rsid w:val="00C36FA2"/>
    <w:rsid w:val="00C40376"/>
    <w:rsid w:val="00C409A4"/>
    <w:rsid w:val="00C42230"/>
    <w:rsid w:val="00C42463"/>
    <w:rsid w:val="00C432E9"/>
    <w:rsid w:val="00C438D8"/>
    <w:rsid w:val="00C43AF0"/>
    <w:rsid w:val="00C447A1"/>
    <w:rsid w:val="00C459E2"/>
    <w:rsid w:val="00C45C93"/>
    <w:rsid w:val="00C45EC3"/>
    <w:rsid w:val="00C45F90"/>
    <w:rsid w:val="00C472F2"/>
    <w:rsid w:val="00C47B2B"/>
    <w:rsid w:val="00C47F19"/>
    <w:rsid w:val="00C502B4"/>
    <w:rsid w:val="00C50402"/>
    <w:rsid w:val="00C507A5"/>
    <w:rsid w:val="00C50BC7"/>
    <w:rsid w:val="00C526BA"/>
    <w:rsid w:val="00C527D3"/>
    <w:rsid w:val="00C52B61"/>
    <w:rsid w:val="00C53196"/>
    <w:rsid w:val="00C53636"/>
    <w:rsid w:val="00C540E3"/>
    <w:rsid w:val="00C55B4A"/>
    <w:rsid w:val="00C55EE4"/>
    <w:rsid w:val="00C56765"/>
    <w:rsid w:val="00C57BB7"/>
    <w:rsid w:val="00C57C6F"/>
    <w:rsid w:val="00C57FC3"/>
    <w:rsid w:val="00C60445"/>
    <w:rsid w:val="00C6067A"/>
    <w:rsid w:val="00C60ABD"/>
    <w:rsid w:val="00C610DA"/>
    <w:rsid w:val="00C611E3"/>
    <w:rsid w:val="00C61A04"/>
    <w:rsid w:val="00C61EEC"/>
    <w:rsid w:val="00C63730"/>
    <w:rsid w:val="00C65B21"/>
    <w:rsid w:val="00C66711"/>
    <w:rsid w:val="00C66E66"/>
    <w:rsid w:val="00C66E68"/>
    <w:rsid w:val="00C6716C"/>
    <w:rsid w:val="00C6743A"/>
    <w:rsid w:val="00C67458"/>
    <w:rsid w:val="00C675FB"/>
    <w:rsid w:val="00C70076"/>
    <w:rsid w:val="00C70775"/>
    <w:rsid w:val="00C70951"/>
    <w:rsid w:val="00C710AE"/>
    <w:rsid w:val="00C71173"/>
    <w:rsid w:val="00C726CF"/>
    <w:rsid w:val="00C72A82"/>
    <w:rsid w:val="00C730E9"/>
    <w:rsid w:val="00C73C7B"/>
    <w:rsid w:val="00C74334"/>
    <w:rsid w:val="00C7436A"/>
    <w:rsid w:val="00C7441F"/>
    <w:rsid w:val="00C74D48"/>
    <w:rsid w:val="00C755EB"/>
    <w:rsid w:val="00C75A5A"/>
    <w:rsid w:val="00C75BB1"/>
    <w:rsid w:val="00C75C73"/>
    <w:rsid w:val="00C76E1C"/>
    <w:rsid w:val="00C76F1F"/>
    <w:rsid w:val="00C77272"/>
    <w:rsid w:val="00C80CD2"/>
    <w:rsid w:val="00C815A0"/>
    <w:rsid w:val="00C81922"/>
    <w:rsid w:val="00C821FD"/>
    <w:rsid w:val="00C8230B"/>
    <w:rsid w:val="00C823D5"/>
    <w:rsid w:val="00C834CD"/>
    <w:rsid w:val="00C83CCD"/>
    <w:rsid w:val="00C84E96"/>
    <w:rsid w:val="00C850D8"/>
    <w:rsid w:val="00C853A0"/>
    <w:rsid w:val="00C85CE2"/>
    <w:rsid w:val="00C86487"/>
    <w:rsid w:val="00C866E2"/>
    <w:rsid w:val="00C8737A"/>
    <w:rsid w:val="00C87412"/>
    <w:rsid w:val="00C87805"/>
    <w:rsid w:val="00C9067A"/>
    <w:rsid w:val="00C90734"/>
    <w:rsid w:val="00C91310"/>
    <w:rsid w:val="00C923A2"/>
    <w:rsid w:val="00C93235"/>
    <w:rsid w:val="00C93A60"/>
    <w:rsid w:val="00C93CB8"/>
    <w:rsid w:val="00C946C4"/>
    <w:rsid w:val="00C94923"/>
    <w:rsid w:val="00C95BB3"/>
    <w:rsid w:val="00C961FB"/>
    <w:rsid w:val="00C966E0"/>
    <w:rsid w:val="00C96AA8"/>
    <w:rsid w:val="00C96FA5"/>
    <w:rsid w:val="00C97596"/>
    <w:rsid w:val="00C97CB4"/>
    <w:rsid w:val="00CA0EB7"/>
    <w:rsid w:val="00CA1140"/>
    <w:rsid w:val="00CA12C4"/>
    <w:rsid w:val="00CA1344"/>
    <w:rsid w:val="00CA1ACA"/>
    <w:rsid w:val="00CA26EC"/>
    <w:rsid w:val="00CA286D"/>
    <w:rsid w:val="00CA2EE2"/>
    <w:rsid w:val="00CA3F83"/>
    <w:rsid w:val="00CA4A84"/>
    <w:rsid w:val="00CA4CF3"/>
    <w:rsid w:val="00CA5137"/>
    <w:rsid w:val="00CA5639"/>
    <w:rsid w:val="00CA5F3F"/>
    <w:rsid w:val="00CA68BE"/>
    <w:rsid w:val="00CA6B5D"/>
    <w:rsid w:val="00CA70CD"/>
    <w:rsid w:val="00CB00FE"/>
    <w:rsid w:val="00CB0379"/>
    <w:rsid w:val="00CB0C39"/>
    <w:rsid w:val="00CB17A4"/>
    <w:rsid w:val="00CB2353"/>
    <w:rsid w:val="00CB2CEF"/>
    <w:rsid w:val="00CB395A"/>
    <w:rsid w:val="00CB4236"/>
    <w:rsid w:val="00CB4CE5"/>
    <w:rsid w:val="00CB507B"/>
    <w:rsid w:val="00CB54FB"/>
    <w:rsid w:val="00CB5B56"/>
    <w:rsid w:val="00CB67ED"/>
    <w:rsid w:val="00CB6CF0"/>
    <w:rsid w:val="00CB788E"/>
    <w:rsid w:val="00CB7C96"/>
    <w:rsid w:val="00CC01E3"/>
    <w:rsid w:val="00CC0410"/>
    <w:rsid w:val="00CC0A29"/>
    <w:rsid w:val="00CC1029"/>
    <w:rsid w:val="00CC13B7"/>
    <w:rsid w:val="00CC1411"/>
    <w:rsid w:val="00CC1CA1"/>
    <w:rsid w:val="00CC26E1"/>
    <w:rsid w:val="00CC291F"/>
    <w:rsid w:val="00CC2B1C"/>
    <w:rsid w:val="00CC33F1"/>
    <w:rsid w:val="00CC370B"/>
    <w:rsid w:val="00CC37FC"/>
    <w:rsid w:val="00CC475F"/>
    <w:rsid w:val="00CC5F92"/>
    <w:rsid w:val="00CC648D"/>
    <w:rsid w:val="00CC67E4"/>
    <w:rsid w:val="00CC6AF7"/>
    <w:rsid w:val="00CC6F20"/>
    <w:rsid w:val="00CC7DF4"/>
    <w:rsid w:val="00CD0863"/>
    <w:rsid w:val="00CD0B4F"/>
    <w:rsid w:val="00CD1172"/>
    <w:rsid w:val="00CD148F"/>
    <w:rsid w:val="00CD18F5"/>
    <w:rsid w:val="00CD1912"/>
    <w:rsid w:val="00CD1D58"/>
    <w:rsid w:val="00CD21E7"/>
    <w:rsid w:val="00CD2967"/>
    <w:rsid w:val="00CD352E"/>
    <w:rsid w:val="00CD481E"/>
    <w:rsid w:val="00CD4DA9"/>
    <w:rsid w:val="00CD58BE"/>
    <w:rsid w:val="00CD5D2C"/>
    <w:rsid w:val="00CD60C6"/>
    <w:rsid w:val="00CD63FF"/>
    <w:rsid w:val="00CD7E14"/>
    <w:rsid w:val="00CE0394"/>
    <w:rsid w:val="00CE1315"/>
    <w:rsid w:val="00CE335E"/>
    <w:rsid w:val="00CE4143"/>
    <w:rsid w:val="00CE448E"/>
    <w:rsid w:val="00CE47A6"/>
    <w:rsid w:val="00CE52CC"/>
    <w:rsid w:val="00CE73FC"/>
    <w:rsid w:val="00CE75BC"/>
    <w:rsid w:val="00CE7DFD"/>
    <w:rsid w:val="00CF0073"/>
    <w:rsid w:val="00CF011E"/>
    <w:rsid w:val="00CF01A6"/>
    <w:rsid w:val="00CF0B4C"/>
    <w:rsid w:val="00CF1181"/>
    <w:rsid w:val="00CF17F8"/>
    <w:rsid w:val="00CF2251"/>
    <w:rsid w:val="00CF22D5"/>
    <w:rsid w:val="00CF3ACF"/>
    <w:rsid w:val="00CF3D9D"/>
    <w:rsid w:val="00CF45AA"/>
    <w:rsid w:val="00CF4AFD"/>
    <w:rsid w:val="00CF4E8C"/>
    <w:rsid w:val="00CF4FA5"/>
    <w:rsid w:val="00CF5F88"/>
    <w:rsid w:val="00CF5F9F"/>
    <w:rsid w:val="00CF6908"/>
    <w:rsid w:val="00CF7705"/>
    <w:rsid w:val="00CF7E18"/>
    <w:rsid w:val="00D0039D"/>
    <w:rsid w:val="00D00873"/>
    <w:rsid w:val="00D01321"/>
    <w:rsid w:val="00D01324"/>
    <w:rsid w:val="00D02059"/>
    <w:rsid w:val="00D020D6"/>
    <w:rsid w:val="00D02A26"/>
    <w:rsid w:val="00D02DC9"/>
    <w:rsid w:val="00D02FAC"/>
    <w:rsid w:val="00D03066"/>
    <w:rsid w:val="00D03981"/>
    <w:rsid w:val="00D040A4"/>
    <w:rsid w:val="00D04147"/>
    <w:rsid w:val="00D048F3"/>
    <w:rsid w:val="00D050E6"/>
    <w:rsid w:val="00D06DB5"/>
    <w:rsid w:val="00D0736B"/>
    <w:rsid w:val="00D07B7A"/>
    <w:rsid w:val="00D1111E"/>
    <w:rsid w:val="00D112F2"/>
    <w:rsid w:val="00D11860"/>
    <w:rsid w:val="00D11D71"/>
    <w:rsid w:val="00D11DD2"/>
    <w:rsid w:val="00D1313A"/>
    <w:rsid w:val="00D13607"/>
    <w:rsid w:val="00D139A0"/>
    <w:rsid w:val="00D13A91"/>
    <w:rsid w:val="00D14A1B"/>
    <w:rsid w:val="00D14D7C"/>
    <w:rsid w:val="00D14F52"/>
    <w:rsid w:val="00D1510D"/>
    <w:rsid w:val="00D168B9"/>
    <w:rsid w:val="00D16BAA"/>
    <w:rsid w:val="00D17DB2"/>
    <w:rsid w:val="00D17FA2"/>
    <w:rsid w:val="00D200D1"/>
    <w:rsid w:val="00D201BE"/>
    <w:rsid w:val="00D20926"/>
    <w:rsid w:val="00D20983"/>
    <w:rsid w:val="00D21450"/>
    <w:rsid w:val="00D217A6"/>
    <w:rsid w:val="00D21C6A"/>
    <w:rsid w:val="00D22246"/>
    <w:rsid w:val="00D22848"/>
    <w:rsid w:val="00D2322A"/>
    <w:rsid w:val="00D234F2"/>
    <w:rsid w:val="00D236BD"/>
    <w:rsid w:val="00D239F7"/>
    <w:rsid w:val="00D245AB"/>
    <w:rsid w:val="00D248E2"/>
    <w:rsid w:val="00D25390"/>
    <w:rsid w:val="00D2697D"/>
    <w:rsid w:val="00D27A87"/>
    <w:rsid w:val="00D27CEB"/>
    <w:rsid w:val="00D3041C"/>
    <w:rsid w:val="00D31495"/>
    <w:rsid w:val="00D31596"/>
    <w:rsid w:val="00D32373"/>
    <w:rsid w:val="00D32787"/>
    <w:rsid w:val="00D32835"/>
    <w:rsid w:val="00D3283F"/>
    <w:rsid w:val="00D335DB"/>
    <w:rsid w:val="00D33D44"/>
    <w:rsid w:val="00D342D8"/>
    <w:rsid w:val="00D346A1"/>
    <w:rsid w:val="00D35905"/>
    <w:rsid w:val="00D35A1A"/>
    <w:rsid w:val="00D366D6"/>
    <w:rsid w:val="00D36AEF"/>
    <w:rsid w:val="00D37178"/>
    <w:rsid w:val="00D37915"/>
    <w:rsid w:val="00D400B5"/>
    <w:rsid w:val="00D40682"/>
    <w:rsid w:val="00D407D7"/>
    <w:rsid w:val="00D40933"/>
    <w:rsid w:val="00D40CE3"/>
    <w:rsid w:val="00D41136"/>
    <w:rsid w:val="00D42003"/>
    <w:rsid w:val="00D4220D"/>
    <w:rsid w:val="00D423F2"/>
    <w:rsid w:val="00D427A3"/>
    <w:rsid w:val="00D42B88"/>
    <w:rsid w:val="00D433D2"/>
    <w:rsid w:val="00D4476D"/>
    <w:rsid w:val="00D44914"/>
    <w:rsid w:val="00D450D2"/>
    <w:rsid w:val="00D46242"/>
    <w:rsid w:val="00D46619"/>
    <w:rsid w:val="00D46DD7"/>
    <w:rsid w:val="00D47967"/>
    <w:rsid w:val="00D47AF2"/>
    <w:rsid w:val="00D47F4C"/>
    <w:rsid w:val="00D50861"/>
    <w:rsid w:val="00D50EF4"/>
    <w:rsid w:val="00D5165C"/>
    <w:rsid w:val="00D5178D"/>
    <w:rsid w:val="00D51D48"/>
    <w:rsid w:val="00D52051"/>
    <w:rsid w:val="00D52616"/>
    <w:rsid w:val="00D541B5"/>
    <w:rsid w:val="00D549CF"/>
    <w:rsid w:val="00D5570D"/>
    <w:rsid w:val="00D55A75"/>
    <w:rsid w:val="00D55AC8"/>
    <w:rsid w:val="00D55E4C"/>
    <w:rsid w:val="00D55E8E"/>
    <w:rsid w:val="00D560F2"/>
    <w:rsid w:val="00D569EF"/>
    <w:rsid w:val="00D57494"/>
    <w:rsid w:val="00D5757A"/>
    <w:rsid w:val="00D57EA7"/>
    <w:rsid w:val="00D57EE7"/>
    <w:rsid w:val="00D60BCA"/>
    <w:rsid w:val="00D6119B"/>
    <w:rsid w:val="00D61566"/>
    <w:rsid w:val="00D61BA4"/>
    <w:rsid w:val="00D61C00"/>
    <w:rsid w:val="00D61ED7"/>
    <w:rsid w:val="00D621EE"/>
    <w:rsid w:val="00D624B0"/>
    <w:rsid w:val="00D62A8F"/>
    <w:rsid w:val="00D636EC"/>
    <w:rsid w:val="00D6387A"/>
    <w:rsid w:val="00D63F8F"/>
    <w:rsid w:val="00D64519"/>
    <w:rsid w:val="00D64DA6"/>
    <w:rsid w:val="00D65D43"/>
    <w:rsid w:val="00D70947"/>
    <w:rsid w:val="00D71020"/>
    <w:rsid w:val="00D720BC"/>
    <w:rsid w:val="00D72155"/>
    <w:rsid w:val="00D72828"/>
    <w:rsid w:val="00D73944"/>
    <w:rsid w:val="00D7450F"/>
    <w:rsid w:val="00D747A5"/>
    <w:rsid w:val="00D749B6"/>
    <w:rsid w:val="00D7509B"/>
    <w:rsid w:val="00D7576A"/>
    <w:rsid w:val="00D75D07"/>
    <w:rsid w:val="00D7627F"/>
    <w:rsid w:val="00D762A9"/>
    <w:rsid w:val="00D76A12"/>
    <w:rsid w:val="00D77382"/>
    <w:rsid w:val="00D77781"/>
    <w:rsid w:val="00D778A0"/>
    <w:rsid w:val="00D80023"/>
    <w:rsid w:val="00D80B9D"/>
    <w:rsid w:val="00D81B6B"/>
    <w:rsid w:val="00D81CCE"/>
    <w:rsid w:val="00D8287C"/>
    <w:rsid w:val="00D82D51"/>
    <w:rsid w:val="00D833C5"/>
    <w:rsid w:val="00D83E50"/>
    <w:rsid w:val="00D83F89"/>
    <w:rsid w:val="00D840F1"/>
    <w:rsid w:val="00D842E8"/>
    <w:rsid w:val="00D8451E"/>
    <w:rsid w:val="00D84B70"/>
    <w:rsid w:val="00D850B0"/>
    <w:rsid w:val="00D85BA7"/>
    <w:rsid w:val="00D86101"/>
    <w:rsid w:val="00D86426"/>
    <w:rsid w:val="00D86E9A"/>
    <w:rsid w:val="00D871A4"/>
    <w:rsid w:val="00D879A7"/>
    <w:rsid w:val="00D87C13"/>
    <w:rsid w:val="00D87C9C"/>
    <w:rsid w:val="00D91F1B"/>
    <w:rsid w:val="00D928CA"/>
    <w:rsid w:val="00D92B1B"/>
    <w:rsid w:val="00D92EE0"/>
    <w:rsid w:val="00D93E2E"/>
    <w:rsid w:val="00D942F8"/>
    <w:rsid w:val="00D9458C"/>
    <w:rsid w:val="00D95133"/>
    <w:rsid w:val="00D9577B"/>
    <w:rsid w:val="00D95EBA"/>
    <w:rsid w:val="00D96202"/>
    <w:rsid w:val="00D9675C"/>
    <w:rsid w:val="00D96B5B"/>
    <w:rsid w:val="00D96E9B"/>
    <w:rsid w:val="00D96F2B"/>
    <w:rsid w:val="00D97D23"/>
    <w:rsid w:val="00DA0A39"/>
    <w:rsid w:val="00DA0CD3"/>
    <w:rsid w:val="00DA1004"/>
    <w:rsid w:val="00DA1DBF"/>
    <w:rsid w:val="00DA3207"/>
    <w:rsid w:val="00DA3769"/>
    <w:rsid w:val="00DA3A45"/>
    <w:rsid w:val="00DA44F1"/>
    <w:rsid w:val="00DA544B"/>
    <w:rsid w:val="00DA56A6"/>
    <w:rsid w:val="00DA5A57"/>
    <w:rsid w:val="00DA5E97"/>
    <w:rsid w:val="00DA5F75"/>
    <w:rsid w:val="00DA6A60"/>
    <w:rsid w:val="00DA6A9E"/>
    <w:rsid w:val="00DA7936"/>
    <w:rsid w:val="00DA7D17"/>
    <w:rsid w:val="00DB0778"/>
    <w:rsid w:val="00DB0A48"/>
    <w:rsid w:val="00DB0D9E"/>
    <w:rsid w:val="00DB1681"/>
    <w:rsid w:val="00DB1D30"/>
    <w:rsid w:val="00DB1E82"/>
    <w:rsid w:val="00DB289F"/>
    <w:rsid w:val="00DB3425"/>
    <w:rsid w:val="00DB437A"/>
    <w:rsid w:val="00DB49F7"/>
    <w:rsid w:val="00DB5452"/>
    <w:rsid w:val="00DB5AC7"/>
    <w:rsid w:val="00DB5CBF"/>
    <w:rsid w:val="00DB5F9A"/>
    <w:rsid w:val="00DB6423"/>
    <w:rsid w:val="00DB64B8"/>
    <w:rsid w:val="00DB67BB"/>
    <w:rsid w:val="00DB6F29"/>
    <w:rsid w:val="00DB785F"/>
    <w:rsid w:val="00DB7D0D"/>
    <w:rsid w:val="00DC1CCB"/>
    <w:rsid w:val="00DC299D"/>
    <w:rsid w:val="00DC2BF1"/>
    <w:rsid w:val="00DC46C3"/>
    <w:rsid w:val="00DC511A"/>
    <w:rsid w:val="00DC560A"/>
    <w:rsid w:val="00DC5755"/>
    <w:rsid w:val="00DC6081"/>
    <w:rsid w:val="00DC671E"/>
    <w:rsid w:val="00DC6C98"/>
    <w:rsid w:val="00DC7382"/>
    <w:rsid w:val="00DC7F8A"/>
    <w:rsid w:val="00DD008A"/>
    <w:rsid w:val="00DD0361"/>
    <w:rsid w:val="00DD0BBF"/>
    <w:rsid w:val="00DD1BF6"/>
    <w:rsid w:val="00DD1D7E"/>
    <w:rsid w:val="00DD352F"/>
    <w:rsid w:val="00DD3C20"/>
    <w:rsid w:val="00DD3D93"/>
    <w:rsid w:val="00DD4B77"/>
    <w:rsid w:val="00DD4E09"/>
    <w:rsid w:val="00DD5E66"/>
    <w:rsid w:val="00DD5F7B"/>
    <w:rsid w:val="00DD613F"/>
    <w:rsid w:val="00DD7171"/>
    <w:rsid w:val="00DD75E8"/>
    <w:rsid w:val="00DD7D2E"/>
    <w:rsid w:val="00DE063F"/>
    <w:rsid w:val="00DE0B5D"/>
    <w:rsid w:val="00DE1118"/>
    <w:rsid w:val="00DE16C0"/>
    <w:rsid w:val="00DE17B1"/>
    <w:rsid w:val="00DE1AC3"/>
    <w:rsid w:val="00DE2818"/>
    <w:rsid w:val="00DE2FB5"/>
    <w:rsid w:val="00DE30F1"/>
    <w:rsid w:val="00DE3142"/>
    <w:rsid w:val="00DE36CD"/>
    <w:rsid w:val="00DE3F66"/>
    <w:rsid w:val="00DE410E"/>
    <w:rsid w:val="00DE4362"/>
    <w:rsid w:val="00DE45A9"/>
    <w:rsid w:val="00DE56C2"/>
    <w:rsid w:val="00DE58EC"/>
    <w:rsid w:val="00DE5C15"/>
    <w:rsid w:val="00DE6411"/>
    <w:rsid w:val="00DE6850"/>
    <w:rsid w:val="00DE6A3A"/>
    <w:rsid w:val="00DE6E52"/>
    <w:rsid w:val="00DE7239"/>
    <w:rsid w:val="00DE7675"/>
    <w:rsid w:val="00DE783C"/>
    <w:rsid w:val="00DF2327"/>
    <w:rsid w:val="00DF25D7"/>
    <w:rsid w:val="00DF298D"/>
    <w:rsid w:val="00DF2C0A"/>
    <w:rsid w:val="00DF3237"/>
    <w:rsid w:val="00DF406B"/>
    <w:rsid w:val="00DF490D"/>
    <w:rsid w:val="00DF5143"/>
    <w:rsid w:val="00DF587B"/>
    <w:rsid w:val="00DF6177"/>
    <w:rsid w:val="00DF6AB8"/>
    <w:rsid w:val="00DF7D9C"/>
    <w:rsid w:val="00DF7E39"/>
    <w:rsid w:val="00E00298"/>
    <w:rsid w:val="00E00CF2"/>
    <w:rsid w:val="00E01848"/>
    <w:rsid w:val="00E0190F"/>
    <w:rsid w:val="00E023FD"/>
    <w:rsid w:val="00E024EC"/>
    <w:rsid w:val="00E0297D"/>
    <w:rsid w:val="00E02C27"/>
    <w:rsid w:val="00E0335E"/>
    <w:rsid w:val="00E03454"/>
    <w:rsid w:val="00E035AC"/>
    <w:rsid w:val="00E0440B"/>
    <w:rsid w:val="00E0578A"/>
    <w:rsid w:val="00E062DC"/>
    <w:rsid w:val="00E06814"/>
    <w:rsid w:val="00E06B1D"/>
    <w:rsid w:val="00E06B3C"/>
    <w:rsid w:val="00E0705E"/>
    <w:rsid w:val="00E070C3"/>
    <w:rsid w:val="00E070DD"/>
    <w:rsid w:val="00E074C8"/>
    <w:rsid w:val="00E0778A"/>
    <w:rsid w:val="00E07ED2"/>
    <w:rsid w:val="00E1026F"/>
    <w:rsid w:val="00E10939"/>
    <w:rsid w:val="00E10D82"/>
    <w:rsid w:val="00E1115E"/>
    <w:rsid w:val="00E120FD"/>
    <w:rsid w:val="00E12C49"/>
    <w:rsid w:val="00E1348E"/>
    <w:rsid w:val="00E13624"/>
    <w:rsid w:val="00E14662"/>
    <w:rsid w:val="00E14BDD"/>
    <w:rsid w:val="00E14F14"/>
    <w:rsid w:val="00E1626A"/>
    <w:rsid w:val="00E162B1"/>
    <w:rsid w:val="00E16D01"/>
    <w:rsid w:val="00E20047"/>
    <w:rsid w:val="00E20AE3"/>
    <w:rsid w:val="00E210E5"/>
    <w:rsid w:val="00E2187F"/>
    <w:rsid w:val="00E21C14"/>
    <w:rsid w:val="00E22DCC"/>
    <w:rsid w:val="00E24384"/>
    <w:rsid w:val="00E25001"/>
    <w:rsid w:val="00E265A5"/>
    <w:rsid w:val="00E27B25"/>
    <w:rsid w:val="00E27DD0"/>
    <w:rsid w:val="00E27F32"/>
    <w:rsid w:val="00E308C3"/>
    <w:rsid w:val="00E30917"/>
    <w:rsid w:val="00E32D2F"/>
    <w:rsid w:val="00E32E2B"/>
    <w:rsid w:val="00E3320F"/>
    <w:rsid w:val="00E333C3"/>
    <w:rsid w:val="00E3358D"/>
    <w:rsid w:val="00E34FFC"/>
    <w:rsid w:val="00E35C0F"/>
    <w:rsid w:val="00E35F70"/>
    <w:rsid w:val="00E360F6"/>
    <w:rsid w:val="00E3659A"/>
    <w:rsid w:val="00E36DAF"/>
    <w:rsid w:val="00E37765"/>
    <w:rsid w:val="00E40BBF"/>
    <w:rsid w:val="00E41BC9"/>
    <w:rsid w:val="00E42B8B"/>
    <w:rsid w:val="00E431EB"/>
    <w:rsid w:val="00E43DF3"/>
    <w:rsid w:val="00E447F4"/>
    <w:rsid w:val="00E44A83"/>
    <w:rsid w:val="00E44C81"/>
    <w:rsid w:val="00E4605B"/>
    <w:rsid w:val="00E4636E"/>
    <w:rsid w:val="00E469EA"/>
    <w:rsid w:val="00E47848"/>
    <w:rsid w:val="00E50225"/>
    <w:rsid w:val="00E50CAA"/>
    <w:rsid w:val="00E52564"/>
    <w:rsid w:val="00E52E2C"/>
    <w:rsid w:val="00E535EC"/>
    <w:rsid w:val="00E544A9"/>
    <w:rsid w:val="00E5511B"/>
    <w:rsid w:val="00E55309"/>
    <w:rsid w:val="00E555B3"/>
    <w:rsid w:val="00E55AA0"/>
    <w:rsid w:val="00E56646"/>
    <w:rsid w:val="00E568DD"/>
    <w:rsid w:val="00E56C20"/>
    <w:rsid w:val="00E56EB4"/>
    <w:rsid w:val="00E56F50"/>
    <w:rsid w:val="00E57055"/>
    <w:rsid w:val="00E5708F"/>
    <w:rsid w:val="00E578D7"/>
    <w:rsid w:val="00E60656"/>
    <w:rsid w:val="00E6082F"/>
    <w:rsid w:val="00E60BE5"/>
    <w:rsid w:val="00E60ECC"/>
    <w:rsid w:val="00E612C8"/>
    <w:rsid w:val="00E61460"/>
    <w:rsid w:val="00E614C9"/>
    <w:rsid w:val="00E617C2"/>
    <w:rsid w:val="00E6200E"/>
    <w:rsid w:val="00E62105"/>
    <w:rsid w:val="00E622F1"/>
    <w:rsid w:val="00E62CE4"/>
    <w:rsid w:val="00E64227"/>
    <w:rsid w:val="00E6456C"/>
    <w:rsid w:val="00E64C2C"/>
    <w:rsid w:val="00E64E2B"/>
    <w:rsid w:val="00E6623F"/>
    <w:rsid w:val="00E665E3"/>
    <w:rsid w:val="00E66A0C"/>
    <w:rsid w:val="00E673EE"/>
    <w:rsid w:val="00E67758"/>
    <w:rsid w:val="00E67EF4"/>
    <w:rsid w:val="00E7089A"/>
    <w:rsid w:val="00E70D3C"/>
    <w:rsid w:val="00E7123C"/>
    <w:rsid w:val="00E71337"/>
    <w:rsid w:val="00E71852"/>
    <w:rsid w:val="00E71A75"/>
    <w:rsid w:val="00E731EB"/>
    <w:rsid w:val="00E743E9"/>
    <w:rsid w:val="00E7463D"/>
    <w:rsid w:val="00E7473A"/>
    <w:rsid w:val="00E7496D"/>
    <w:rsid w:val="00E74D19"/>
    <w:rsid w:val="00E74D87"/>
    <w:rsid w:val="00E74FFB"/>
    <w:rsid w:val="00E758FC"/>
    <w:rsid w:val="00E75E2D"/>
    <w:rsid w:val="00E7623F"/>
    <w:rsid w:val="00E76375"/>
    <w:rsid w:val="00E76599"/>
    <w:rsid w:val="00E76ADF"/>
    <w:rsid w:val="00E76B94"/>
    <w:rsid w:val="00E77088"/>
    <w:rsid w:val="00E77316"/>
    <w:rsid w:val="00E809A2"/>
    <w:rsid w:val="00E82537"/>
    <w:rsid w:val="00E826AC"/>
    <w:rsid w:val="00E83463"/>
    <w:rsid w:val="00E835D2"/>
    <w:rsid w:val="00E839D9"/>
    <w:rsid w:val="00E842DE"/>
    <w:rsid w:val="00E85362"/>
    <w:rsid w:val="00E862CA"/>
    <w:rsid w:val="00E86EC7"/>
    <w:rsid w:val="00E86F05"/>
    <w:rsid w:val="00E87405"/>
    <w:rsid w:val="00E8753B"/>
    <w:rsid w:val="00E902E1"/>
    <w:rsid w:val="00E90AC5"/>
    <w:rsid w:val="00E91D96"/>
    <w:rsid w:val="00E9299F"/>
    <w:rsid w:val="00E92D0D"/>
    <w:rsid w:val="00E9364E"/>
    <w:rsid w:val="00E9477F"/>
    <w:rsid w:val="00E94BE0"/>
    <w:rsid w:val="00E955FC"/>
    <w:rsid w:val="00E95DB8"/>
    <w:rsid w:val="00E95DBF"/>
    <w:rsid w:val="00E96339"/>
    <w:rsid w:val="00E963CD"/>
    <w:rsid w:val="00E97956"/>
    <w:rsid w:val="00EA0148"/>
    <w:rsid w:val="00EA0415"/>
    <w:rsid w:val="00EA1269"/>
    <w:rsid w:val="00EA2D74"/>
    <w:rsid w:val="00EA35BC"/>
    <w:rsid w:val="00EA45FB"/>
    <w:rsid w:val="00EA599C"/>
    <w:rsid w:val="00EA63FD"/>
    <w:rsid w:val="00EA725E"/>
    <w:rsid w:val="00EB2168"/>
    <w:rsid w:val="00EB219C"/>
    <w:rsid w:val="00EB2674"/>
    <w:rsid w:val="00EB2C01"/>
    <w:rsid w:val="00EB3392"/>
    <w:rsid w:val="00EB3648"/>
    <w:rsid w:val="00EB36E6"/>
    <w:rsid w:val="00EB3B96"/>
    <w:rsid w:val="00EB3F21"/>
    <w:rsid w:val="00EB43FE"/>
    <w:rsid w:val="00EB4874"/>
    <w:rsid w:val="00EB51BB"/>
    <w:rsid w:val="00EB5D48"/>
    <w:rsid w:val="00EB62C9"/>
    <w:rsid w:val="00EB65C7"/>
    <w:rsid w:val="00EB67AC"/>
    <w:rsid w:val="00EB7416"/>
    <w:rsid w:val="00EB789B"/>
    <w:rsid w:val="00EC03AF"/>
    <w:rsid w:val="00EC0A81"/>
    <w:rsid w:val="00EC0EFF"/>
    <w:rsid w:val="00EC1090"/>
    <w:rsid w:val="00EC1EB9"/>
    <w:rsid w:val="00EC2C6D"/>
    <w:rsid w:val="00EC3D9B"/>
    <w:rsid w:val="00EC47DB"/>
    <w:rsid w:val="00EC5938"/>
    <w:rsid w:val="00EC62DC"/>
    <w:rsid w:val="00EC7708"/>
    <w:rsid w:val="00ED025F"/>
    <w:rsid w:val="00ED0829"/>
    <w:rsid w:val="00ED0F5D"/>
    <w:rsid w:val="00ED19F0"/>
    <w:rsid w:val="00ED1CD2"/>
    <w:rsid w:val="00ED2436"/>
    <w:rsid w:val="00ED3770"/>
    <w:rsid w:val="00ED3826"/>
    <w:rsid w:val="00ED3E24"/>
    <w:rsid w:val="00ED487E"/>
    <w:rsid w:val="00ED5387"/>
    <w:rsid w:val="00ED5389"/>
    <w:rsid w:val="00ED538F"/>
    <w:rsid w:val="00ED54B6"/>
    <w:rsid w:val="00ED5B9E"/>
    <w:rsid w:val="00ED60C1"/>
    <w:rsid w:val="00ED7384"/>
    <w:rsid w:val="00EE0315"/>
    <w:rsid w:val="00EE137C"/>
    <w:rsid w:val="00EE1703"/>
    <w:rsid w:val="00EE170E"/>
    <w:rsid w:val="00EE1C7D"/>
    <w:rsid w:val="00EE20AA"/>
    <w:rsid w:val="00EE273B"/>
    <w:rsid w:val="00EE2952"/>
    <w:rsid w:val="00EE30B4"/>
    <w:rsid w:val="00EE54A8"/>
    <w:rsid w:val="00EE59ED"/>
    <w:rsid w:val="00EE70A0"/>
    <w:rsid w:val="00EE770C"/>
    <w:rsid w:val="00EE7941"/>
    <w:rsid w:val="00EE7D3A"/>
    <w:rsid w:val="00EF0177"/>
    <w:rsid w:val="00EF0466"/>
    <w:rsid w:val="00EF053D"/>
    <w:rsid w:val="00EF0760"/>
    <w:rsid w:val="00EF1AC0"/>
    <w:rsid w:val="00EF2E14"/>
    <w:rsid w:val="00EF3ADC"/>
    <w:rsid w:val="00EF4559"/>
    <w:rsid w:val="00EF4924"/>
    <w:rsid w:val="00EF4DE2"/>
    <w:rsid w:val="00EF5783"/>
    <w:rsid w:val="00EF59DE"/>
    <w:rsid w:val="00EF6317"/>
    <w:rsid w:val="00EF7126"/>
    <w:rsid w:val="00EF7471"/>
    <w:rsid w:val="00EF7AA9"/>
    <w:rsid w:val="00F00081"/>
    <w:rsid w:val="00F00BD9"/>
    <w:rsid w:val="00F016B9"/>
    <w:rsid w:val="00F02183"/>
    <w:rsid w:val="00F02ED0"/>
    <w:rsid w:val="00F038CB"/>
    <w:rsid w:val="00F03ADF"/>
    <w:rsid w:val="00F04230"/>
    <w:rsid w:val="00F04784"/>
    <w:rsid w:val="00F049DD"/>
    <w:rsid w:val="00F04AD0"/>
    <w:rsid w:val="00F055E7"/>
    <w:rsid w:val="00F05814"/>
    <w:rsid w:val="00F05E9E"/>
    <w:rsid w:val="00F10333"/>
    <w:rsid w:val="00F118B6"/>
    <w:rsid w:val="00F11A19"/>
    <w:rsid w:val="00F12205"/>
    <w:rsid w:val="00F13448"/>
    <w:rsid w:val="00F134C4"/>
    <w:rsid w:val="00F13952"/>
    <w:rsid w:val="00F148E8"/>
    <w:rsid w:val="00F1508D"/>
    <w:rsid w:val="00F15308"/>
    <w:rsid w:val="00F1557C"/>
    <w:rsid w:val="00F1575D"/>
    <w:rsid w:val="00F16502"/>
    <w:rsid w:val="00F16B40"/>
    <w:rsid w:val="00F16DA2"/>
    <w:rsid w:val="00F17B8A"/>
    <w:rsid w:val="00F17DD2"/>
    <w:rsid w:val="00F20458"/>
    <w:rsid w:val="00F204A7"/>
    <w:rsid w:val="00F209C2"/>
    <w:rsid w:val="00F22373"/>
    <w:rsid w:val="00F224BB"/>
    <w:rsid w:val="00F2274F"/>
    <w:rsid w:val="00F22CD4"/>
    <w:rsid w:val="00F22E76"/>
    <w:rsid w:val="00F23576"/>
    <w:rsid w:val="00F235F7"/>
    <w:rsid w:val="00F23A63"/>
    <w:rsid w:val="00F2400A"/>
    <w:rsid w:val="00F2479F"/>
    <w:rsid w:val="00F250F9"/>
    <w:rsid w:val="00F2736E"/>
    <w:rsid w:val="00F27673"/>
    <w:rsid w:val="00F303FD"/>
    <w:rsid w:val="00F31F21"/>
    <w:rsid w:val="00F32512"/>
    <w:rsid w:val="00F33422"/>
    <w:rsid w:val="00F33840"/>
    <w:rsid w:val="00F33EA8"/>
    <w:rsid w:val="00F3416B"/>
    <w:rsid w:val="00F34CBF"/>
    <w:rsid w:val="00F34FB4"/>
    <w:rsid w:val="00F35FFD"/>
    <w:rsid w:val="00F362C9"/>
    <w:rsid w:val="00F3669C"/>
    <w:rsid w:val="00F3786A"/>
    <w:rsid w:val="00F37CFA"/>
    <w:rsid w:val="00F37E29"/>
    <w:rsid w:val="00F403DE"/>
    <w:rsid w:val="00F40D40"/>
    <w:rsid w:val="00F40D99"/>
    <w:rsid w:val="00F41C3B"/>
    <w:rsid w:val="00F41D6B"/>
    <w:rsid w:val="00F42486"/>
    <w:rsid w:val="00F432E3"/>
    <w:rsid w:val="00F436EB"/>
    <w:rsid w:val="00F43C3E"/>
    <w:rsid w:val="00F43E8C"/>
    <w:rsid w:val="00F445CC"/>
    <w:rsid w:val="00F44881"/>
    <w:rsid w:val="00F44B40"/>
    <w:rsid w:val="00F44D46"/>
    <w:rsid w:val="00F4509B"/>
    <w:rsid w:val="00F45785"/>
    <w:rsid w:val="00F45861"/>
    <w:rsid w:val="00F46727"/>
    <w:rsid w:val="00F468D1"/>
    <w:rsid w:val="00F4737B"/>
    <w:rsid w:val="00F47674"/>
    <w:rsid w:val="00F50DCD"/>
    <w:rsid w:val="00F5182C"/>
    <w:rsid w:val="00F51D17"/>
    <w:rsid w:val="00F52593"/>
    <w:rsid w:val="00F525E2"/>
    <w:rsid w:val="00F5330A"/>
    <w:rsid w:val="00F53787"/>
    <w:rsid w:val="00F538BE"/>
    <w:rsid w:val="00F539D7"/>
    <w:rsid w:val="00F54035"/>
    <w:rsid w:val="00F54393"/>
    <w:rsid w:val="00F5474B"/>
    <w:rsid w:val="00F558B0"/>
    <w:rsid w:val="00F55BBB"/>
    <w:rsid w:val="00F56031"/>
    <w:rsid w:val="00F566C0"/>
    <w:rsid w:val="00F573FF"/>
    <w:rsid w:val="00F57CD0"/>
    <w:rsid w:val="00F57FAE"/>
    <w:rsid w:val="00F57FB5"/>
    <w:rsid w:val="00F57FB8"/>
    <w:rsid w:val="00F60C82"/>
    <w:rsid w:val="00F61AF8"/>
    <w:rsid w:val="00F61E79"/>
    <w:rsid w:val="00F62157"/>
    <w:rsid w:val="00F62AE7"/>
    <w:rsid w:val="00F6303A"/>
    <w:rsid w:val="00F64FBD"/>
    <w:rsid w:val="00F650AD"/>
    <w:rsid w:val="00F70474"/>
    <w:rsid w:val="00F708D8"/>
    <w:rsid w:val="00F711F3"/>
    <w:rsid w:val="00F71BB2"/>
    <w:rsid w:val="00F71DC6"/>
    <w:rsid w:val="00F722D7"/>
    <w:rsid w:val="00F726A3"/>
    <w:rsid w:val="00F72785"/>
    <w:rsid w:val="00F72A13"/>
    <w:rsid w:val="00F73493"/>
    <w:rsid w:val="00F734A4"/>
    <w:rsid w:val="00F738D0"/>
    <w:rsid w:val="00F7425F"/>
    <w:rsid w:val="00F74698"/>
    <w:rsid w:val="00F74818"/>
    <w:rsid w:val="00F74F71"/>
    <w:rsid w:val="00F74FDD"/>
    <w:rsid w:val="00F7510D"/>
    <w:rsid w:val="00F753CC"/>
    <w:rsid w:val="00F75BCE"/>
    <w:rsid w:val="00F760B0"/>
    <w:rsid w:val="00F760B6"/>
    <w:rsid w:val="00F76871"/>
    <w:rsid w:val="00F76B1C"/>
    <w:rsid w:val="00F77AA6"/>
    <w:rsid w:val="00F77C98"/>
    <w:rsid w:val="00F80D66"/>
    <w:rsid w:val="00F81088"/>
    <w:rsid w:val="00F81875"/>
    <w:rsid w:val="00F82011"/>
    <w:rsid w:val="00F82159"/>
    <w:rsid w:val="00F82681"/>
    <w:rsid w:val="00F826E7"/>
    <w:rsid w:val="00F82B75"/>
    <w:rsid w:val="00F8403E"/>
    <w:rsid w:val="00F8452E"/>
    <w:rsid w:val="00F84A84"/>
    <w:rsid w:val="00F84C71"/>
    <w:rsid w:val="00F85B1F"/>
    <w:rsid w:val="00F85BFB"/>
    <w:rsid w:val="00F8749D"/>
    <w:rsid w:val="00F90032"/>
    <w:rsid w:val="00F90D79"/>
    <w:rsid w:val="00F90FD6"/>
    <w:rsid w:val="00F91994"/>
    <w:rsid w:val="00F91CD7"/>
    <w:rsid w:val="00F92180"/>
    <w:rsid w:val="00F923E9"/>
    <w:rsid w:val="00F92D60"/>
    <w:rsid w:val="00F938DA"/>
    <w:rsid w:val="00F93DB6"/>
    <w:rsid w:val="00F93E68"/>
    <w:rsid w:val="00F957FB"/>
    <w:rsid w:val="00F96463"/>
    <w:rsid w:val="00F96F48"/>
    <w:rsid w:val="00F97828"/>
    <w:rsid w:val="00F97EFB"/>
    <w:rsid w:val="00FA0E08"/>
    <w:rsid w:val="00FA1635"/>
    <w:rsid w:val="00FA1814"/>
    <w:rsid w:val="00FA1FC5"/>
    <w:rsid w:val="00FA2316"/>
    <w:rsid w:val="00FA26C6"/>
    <w:rsid w:val="00FA2B28"/>
    <w:rsid w:val="00FA3C7B"/>
    <w:rsid w:val="00FA3CDA"/>
    <w:rsid w:val="00FA47E5"/>
    <w:rsid w:val="00FA4982"/>
    <w:rsid w:val="00FA4C64"/>
    <w:rsid w:val="00FA4E54"/>
    <w:rsid w:val="00FA5BC3"/>
    <w:rsid w:val="00FA638E"/>
    <w:rsid w:val="00FA65FE"/>
    <w:rsid w:val="00FA691F"/>
    <w:rsid w:val="00FA6B1B"/>
    <w:rsid w:val="00FA6C4D"/>
    <w:rsid w:val="00FB053E"/>
    <w:rsid w:val="00FB0E53"/>
    <w:rsid w:val="00FB1B25"/>
    <w:rsid w:val="00FB26AE"/>
    <w:rsid w:val="00FB3BCA"/>
    <w:rsid w:val="00FB58C1"/>
    <w:rsid w:val="00FB596B"/>
    <w:rsid w:val="00FB5F29"/>
    <w:rsid w:val="00FB6ACB"/>
    <w:rsid w:val="00FB6EDA"/>
    <w:rsid w:val="00FB731A"/>
    <w:rsid w:val="00FB732E"/>
    <w:rsid w:val="00FB7379"/>
    <w:rsid w:val="00FB739C"/>
    <w:rsid w:val="00FB743C"/>
    <w:rsid w:val="00FB74B1"/>
    <w:rsid w:val="00FB7736"/>
    <w:rsid w:val="00FB78F9"/>
    <w:rsid w:val="00FB7B17"/>
    <w:rsid w:val="00FB7D5B"/>
    <w:rsid w:val="00FC0143"/>
    <w:rsid w:val="00FC0358"/>
    <w:rsid w:val="00FC06D4"/>
    <w:rsid w:val="00FC0FC6"/>
    <w:rsid w:val="00FC22CC"/>
    <w:rsid w:val="00FC2D40"/>
    <w:rsid w:val="00FC3267"/>
    <w:rsid w:val="00FC357D"/>
    <w:rsid w:val="00FC412D"/>
    <w:rsid w:val="00FC43C4"/>
    <w:rsid w:val="00FC4498"/>
    <w:rsid w:val="00FC761B"/>
    <w:rsid w:val="00FD006B"/>
    <w:rsid w:val="00FD0E89"/>
    <w:rsid w:val="00FD122D"/>
    <w:rsid w:val="00FD1724"/>
    <w:rsid w:val="00FD1F1B"/>
    <w:rsid w:val="00FD291C"/>
    <w:rsid w:val="00FD2E06"/>
    <w:rsid w:val="00FD3068"/>
    <w:rsid w:val="00FD3698"/>
    <w:rsid w:val="00FD40A5"/>
    <w:rsid w:val="00FD4B6F"/>
    <w:rsid w:val="00FD58FB"/>
    <w:rsid w:val="00FD6013"/>
    <w:rsid w:val="00FD6730"/>
    <w:rsid w:val="00FD72D8"/>
    <w:rsid w:val="00FE029A"/>
    <w:rsid w:val="00FE0CCA"/>
    <w:rsid w:val="00FE1882"/>
    <w:rsid w:val="00FE1AD4"/>
    <w:rsid w:val="00FE1CF2"/>
    <w:rsid w:val="00FE239B"/>
    <w:rsid w:val="00FE25B3"/>
    <w:rsid w:val="00FE3A8A"/>
    <w:rsid w:val="00FE3D13"/>
    <w:rsid w:val="00FE3D38"/>
    <w:rsid w:val="00FE469F"/>
    <w:rsid w:val="00FE46AA"/>
    <w:rsid w:val="00FE4731"/>
    <w:rsid w:val="00FE5BC4"/>
    <w:rsid w:val="00FE5F00"/>
    <w:rsid w:val="00FE6722"/>
    <w:rsid w:val="00FE68CF"/>
    <w:rsid w:val="00FE7A35"/>
    <w:rsid w:val="00FE7FAA"/>
    <w:rsid w:val="00FF05EC"/>
    <w:rsid w:val="00FF0A28"/>
    <w:rsid w:val="00FF0E62"/>
    <w:rsid w:val="00FF1353"/>
    <w:rsid w:val="00FF4DC0"/>
    <w:rsid w:val="00FF5218"/>
    <w:rsid w:val="00FF63CF"/>
    <w:rsid w:val="00FF644C"/>
    <w:rsid w:val="00FF6637"/>
    <w:rsid w:val="00FF73D6"/>
    <w:rsid w:val="00FF7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3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F1"/>
    <w:rPr>
      <w:rFonts w:ascii="Times New Roman" w:hAnsi="Times New Roman" w:cs="Times New Roman"/>
    </w:rPr>
  </w:style>
  <w:style w:type="paragraph" w:styleId="Titre1">
    <w:name w:val="heading 1"/>
    <w:basedOn w:val="Normal"/>
    <w:link w:val="Titre1Car"/>
    <w:uiPriority w:val="9"/>
    <w:qFormat/>
    <w:rsid w:val="0079619F"/>
    <w:pPr>
      <w:spacing w:before="100" w:beforeAutospacing="1" w:after="100" w:afterAutospacing="1"/>
      <w:outlineLvl w:val="0"/>
    </w:pPr>
    <w:rPr>
      <w:b/>
      <w:bCs/>
      <w:kern w:val="36"/>
      <w:sz w:val="48"/>
      <w:szCs w:val="48"/>
    </w:rPr>
  </w:style>
  <w:style w:type="paragraph" w:styleId="Titre3">
    <w:name w:val="heading 3"/>
    <w:basedOn w:val="Normal"/>
    <w:next w:val="Normal"/>
    <w:link w:val="Titre3Car"/>
    <w:uiPriority w:val="9"/>
    <w:semiHidden/>
    <w:unhideWhenUsed/>
    <w:qFormat/>
    <w:rsid w:val="00681FA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Enquete">
    <w:name w:val="Enquete"/>
    <w:uiPriority w:val="99"/>
    <w:rsid w:val="007C6E63"/>
    <w:pPr>
      <w:numPr>
        <w:numId w:val="1"/>
      </w:numPr>
    </w:pPr>
  </w:style>
  <w:style w:type="paragraph" w:styleId="Paragraphedeliste">
    <w:name w:val="List Paragraph"/>
    <w:aliases w:val="qq,Colorful List - Accent 11,List Paragraph11,Medium Grid 1 - Accent 21,Light Grid - Accent 31"/>
    <w:basedOn w:val="Normal"/>
    <w:uiPriority w:val="34"/>
    <w:qFormat/>
    <w:rsid w:val="00F02ED0"/>
    <w:pPr>
      <w:ind w:left="720"/>
      <w:contextualSpacing/>
    </w:pPr>
  </w:style>
  <w:style w:type="character" w:styleId="Marquedecommentaire">
    <w:name w:val="annotation reference"/>
    <w:basedOn w:val="Policepardfaut"/>
    <w:uiPriority w:val="99"/>
    <w:semiHidden/>
    <w:unhideWhenUsed/>
    <w:rsid w:val="00F02ED0"/>
    <w:rPr>
      <w:sz w:val="18"/>
      <w:szCs w:val="18"/>
    </w:rPr>
  </w:style>
  <w:style w:type="paragraph" w:styleId="Commentaire">
    <w:name w:val="annotation text"/>
    <w:basedOn w:val="Normal"/>
    <w:link w:val="CommentaireCar"/>
    <w:uiPriority w:val="99"/>
    <w:unhideWhenUsed/>
    <w:rsid w:val="00F02ED0"/>
  </w:style>
  <w:style w:type="character" w:customStyle="1" w:styleId="CommentaireCar">
    <w:name w:val="Commentaire Car"/>
    <w:basedOn w:val="Policepardfaut"/>
    <w:link w:val="Commentaire"/>
    <w:uiPriority w:val="99"/>
    <w:rsid w:val="00F02ED0"/>
  </w:style>
  <w:style w:type="paragraph" w:styleId="Objetducommentaire">
    <w:name w:val="annotation subject"/>
    <w:basedOn w:val="Commentaire"/>
    <w:next w:val="Commentaire"/>
    <w:link w:val="ObjetducommentaireCar"/>
    <w:uiPriority w:val="99"/>
    <w:semiHidden/>
    <w:unhideWhenUsed/>
    <w:rsid w:val="00F02ED0"/>
    <w:rPr>
      <w:b/>
      <w:bCs/>
      <w:sz w:val="20"/>
      <w:szCs w:val="20"/>
    </w:rPr>
  </w:style>
  <w:style w:type="character" w:customStyle="1" w:styleId="ObjetducommentaireCar">
    <w:name w:val="Objet du commentaire Car"/>
    <w:basedOn w:val="CommentaireCar"/>
    <w:link w:val="Objetducommentaire"/>
    <w:uiPriority w:val="99"/>
    <w:semiHidden/>
    <w:rsid w:val="00F02ED0"/>
    <w:rPr>
      <w:b/>
      <w:bCs/>
      <w:sz w:val="20"/>
      <w:szCs w:val="20"/>
    </w:rPr>
  </w:style>
  <w:style w:type="paragraph" w:styleId="Textedebulles">
    <w:name w:val="Balloon Text"/>
    <w:basedOn w:val="Normal"/>
    <w:link w:val="TextedebullesCar"/>
    <w:uiPriority w:val="99"/>
    <w:semiHidden/>
    <w:unhideWhenUsed/>
    <w:rsid w:val="00F02ED0"/>
    <w:rPr>
      <w:sz w:val="18"/>
      <w:szCs w:val="18"/>
    </w:rPr>
  </w:style>
  <w:style w:type="character" w:customStyle="1" w:styleId="TextedebullesCar">
    <w:name w:val="Texte de bulles Car"/>
    <w:basedOn w:val="Policepardfaut"/>
    <w:link w:val="Textedebulles"/>
    <w:uiPriority w:val="99"/>
    <w:semiHidden/>
    <w:rsid w:val="00F02ED0"/>
    <w:rPr>
      <w:rFonts w:ascii="Times New Roman" w:hAnsi="Times New Roman" w:cs="Times New Roman"/>
      <w:sz w:val="18"/>
      <w:szCs w:val="18"/>
    </w:rPr>
  </w:style>
  <w:style w:type="paragraph" w:styleId="Corpsdetexte2">
    <w:name w:val="Body Text 2"/>
    <w:basedOn w:val="Normal"/>
    <w:link w:val="Corpsdetexte2Car"/>
    <w:uiPriority w:val="99"/>
    <w:semiHidden/>
    <w:unhideWhenUsed/>
    <w:rsid w:val="00726127"/>
    <w:pPr>
      <w:spacing w:after="120" w:line="480" w:lineRule="auto"/>
    </w:pPr>
    <w:rPr>
      <w:rFonts w:eastAsia="Noto Sans CJK SC Regular"/>
      <w:lang w:val="fr-FR" w:eastAsia="fr-FR"/>
    </w:rPr>
  </w:style>
  <w:style w:type="character" w:customStyle="1" w:styleId="Corpsdetexte2Car">
    <w:name w:val="Corps de texte 2 Car"/>
    <w:basedOn w:val="Policepardfaut"/>
    <w:link w:val="Corpsdetexte2"/>
    <w:uiPriority w:val="99"/>
    <w:semiHidden/>
    <w:rsid w:val="00726127"/>
    <w:rPr>
      <w:rFonts w:ascii="Times New Roman" w:eastAsia="Noto Sans CJK SC Regular" w:hAnsi="Times New Roman" w:cs="Times New Roman"/>
      <w:lang w:val="fr-FR" w:eastAsia="fr-FR"/>
    </w:rPr>
  </w:style>
  <w:style w:type="character" w:styleId="Hyperlien">
    <w:name w:val="Hyperlink"/>
    <w:uiPriority w:val="99"/>
    <w:rsid w:val="00726127"/>
    <w:rPr>
      <w:color w:val="0000FF"/>
      <w:u w:val="single"/>
    </w:rPr>
  </w:style>
  <w:style w:type="character" w:styleId="lev">
    <w:name w:val="Strong"/>
    <w:uiPriority w:val="22"/>
    <w:qFormat/>
    <w:rsid w:val="00726127"/>
    <w:rPr>
      <w:b/>
      <w:bCs/>
    </w:rPr>
  </w:style>
  <w:style w:type="character" w:styleId="Lienvisit">
    <w:name w:val="FollowedHyperlink"/>
    <w:basedOn w:val="Policepardfaut"/>
    <w:uiPriority w:val="99"/>
    <w:semiHidden/>
    <w:unhideWhenUsed/>
    <w:rsid w:val="00EC03AF"/>
    <w:rPr>
      <w:color w:val="954F72" w:themeColor="followedHyperlink"/>
      <w:u w:val="single"/>
    </w:rPr>
  </w:style>
  <w:style w:type="paragraph" w:styleId="Notedefin">
    <w:name w:val="endnote text"/>
    <w:basedOn w:val="Normal"/>
    <w:link w:val="NotedefinCar"/>
    <w:uiPriority w:val="99"/>
    <w:unhideWhenUsed/>
    <w:rsid w:val="00433B1E"/>
  </w:style>
  <w:style w:type="character" w:customStyle="1" w:styleId="NotedefinCar">
    <w:name w:val="Note de fin Car"/>
    <w:basedOn w:val="Policepardfaut"/>
    <w:link w:val="Notedefin"/>
    <w:uiPriority w:val="99"/>
    <w:rsid w:val="00433B1E"/>
    <w:rPr>
      <w:rFonts w:ascii="Times New Roman" w:hAnsi="Times New Roman" w:cs="Times New Roman"/>
    </w:rPr>
  </w:style>
  <w:style w:type="character" w:styleId="Appeldenotedefin">
    <w:name w:val="endnote reference"/>
    <w:basedOn w:val="Policepardfaut"/>
    <w:uiPriority w:val="99"/>
    <w:unhideWhenUsed/>
    <w:rsid w:val="00433B1E"/>
    <w:rPr>
      <w:vertAlign w:val="superscript"/>
    </w:rPr>
  </w:style>
  <w:style w:type="paragraph" w:styleId="Pieddepage">
    <w:name w:val="footer"/>
    <w:basedOn w:val="Normal"/>
    <w:link w:val="PieddepageCar"/>
    <w:uiPriority w:val="99"/>
    <w:unhideWhenUsed/>
    <w:rsid w:val="00C35062"/>
    <w:pPr>
      <w:tabs>
        <w:tab w:val="center" w:pos="4320"/>
        <w:tab w:val="right" w:pos="8640"/>
      </w:tabs>
    </w:pPr>
  </w:style>
  <w:style w:type="character" w:customStyle="1" w:styleId="PieddepageCar">
    <w:name w:val="Pied de page Car"/>
    <w:basedOn w:val="Policepardfaut"/>
    <w:link w:val="Pieddepage"/>
    <w:uiPriority w:val="99"/>
    <w:rsid w:val="00C35062"/>
    <w:rPr>
      <w:rFonts w:ascii="Times New Roman" w:hAnsi="Times New Roman" w:cs="Times New Roman"/>
    </w:rPr>
  </w:style>
  <w:style w:type="character" w:styleId="Numrodepage">
    <w:name w:val="page number"/>
    <w:basedOn w:val="Policepardfaut"/>
    <w:uiPriority w:val="99"/>
    <w:semiHidden/>
    <w:unhideWhenUsed/>
    <w:rsid w:val="00C35062"/>
  </w:style>
  <w:style w:type="paragraph" w:styleId="Rvision">
    <w:name w:val="Revision"/>
    <w:hidden/>
    <w:uiPriority w:val="99"/>
    <w:semiHidden/>
    <w:rsid w:val="00932EC3"/>
    <w:rPr>
      <w:rFonts w:ascii="Times New Roman" w:hAnsi="Times New Roman" w:cs="Times New Roman"/>
    </w:rPr>
  </w:style>
  <w:style w:type="paragraph" w:styleId="En-tte">
    <w:name w:val="header"/>
    <w:basedOn w:val="Normal"/>
    <w:link w:val="En-tteCar"/>
    <w:uiPriority w:val="99"/>
    <w:unhideWhenUsed/>
    <w:rsid w:val="00D71020"/>
    <w:pPr>
      <w:tabs>
        <w:tab w:val="center" w:pos="4680"/>
        <w:tab w:val="right" w:pos="9360"/>
      </w:tabs>
    </w:pPr>
  </w:style>
  <w:style w:type="character" w:customStyle="1" w:styleId="En-tteCar">
    <w:name w:val="En-tête Car"/>
    <w:basedOn w:val="Policepardfaut"/>
    <w:link w:val="En-tte"/>
    <w:uiPriority w:val="99"/>
    <w:rsid w:val="00D71020"/>
    <w:rPr>
      <w:rFonts w:ascii="Times New Roman" w:hAnsi="Times New Roman" w:cs="Times New Roman"/>
    </w:rPr>
  </w:style>
  <w:style w:type="character" w:customStyle="1" w:styleId="Titre1Car">
    <w:name w:val="Titre 1 Car"/>
    <w:basedOn w:val="Policepardfaut"/>
    <w:link w:val="Titre1"/>
    <w:uiPriority w:val="9"/>
    <w:rsid w:val="0079619F"/>
    <w:rPr>
      <w:rFonts w:ascii="Times New Roman" w:hAnsi="Times New Roman" w:cs="Times New Roman"/>
      <w:b/>
      <w:bCs/>
      <w:kern w:val="36"/>
      <w:sz w:val="48"/>
      <w:szCs w:val="48"/>
    </w:rPr>
  </w:style>
  <w:style w:type="paragraph" w:styleId="Lgende">
    <w:name w:val="caption"/>
    <w:basedOn w:val="Normal"/>
    <w:next w:val="Normal"/>
    <w:uiPriority w:val="35"/>
    <w:unhideWhenUsed/>
    <w:qFormat/>
    <w:rsid w:val="00F44D46"/>
    <w:pPr>
      <w:spacing w:after="200"/>
    </w:pPr>
    <w:rPr>
      <w:iCs/>
      <w:smallCaps/>
      <w:color w:val="44546A" w:themeColor="text2"/>
      <w:sz w:val="22"/>
      <w:szCs w:val="18"/>
    </w:rPr>
  </w:style>
  <w:style w:type="character" w:customStyle="1" w:styleId="current-selection">
    <w:name w:val="current-selection"/>
    <w:basedOn w:val="Policepardfaut"/>
    <w:rsid w:val="00F44D46"/>
  </w:style>
  <w:style w:type="character" w:customStyle="1" w:styleId="a">
    <w:name w:val="_"/>
    <w:basedOn w:val="Policepardfaut"/>
    <w:rsid w:val="00F44D46"/>
  </w:style>
  <w:style w:type="character" w:customStyle="1" w:styleId="Mentionnonrsolue1">
    <w:name w:val="Mention non résolue1"/>
    <w:basedOn w:val="Policepardfaut"/>
    <w:uiPriority w:val="99"/>
    <w:rsid w:val="005C2D52"/>
    <w:rPr>
      <w:color w:val="808080"/>
      <w:shd w:val="clear" w:color="auto" w:fill="E6E6E6"/>
    </w:rPr>
  </w:style>
  <w:style w:type="table" w:styleId="Grilledutableau">
    <w:name w:val="Table Grid"/>
    <w:basedOn w:val="TableauNormal"/>
    <w:uiPriority w:val="39"/>
    <w:rsid w:val="00BC6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B3BCA"/>
    <w:rPr>
      <w:color w:val="808080"/>
    </w:rPr>
  </w:style>
  <w:style w:type="table" w:styleId="Tableausimple1">
    <w:name w:val="Plain Table 1"/>
    <w:basedOn w:val="TableauNormal"/>
    <w:uiPriority w:val="41"/>
    <w:rsid w:val="00C33E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C33E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8E4E9F"/>
    <w:pPr>
      <w:spacing w:before="100" w:beforeAutospacing="1" w:after="100" w:afterAutospacing="1"/>
    </w:pPr>
    <w:rPr>
      <w:rFonts w:eastAsia="Times New Roman"/>
      <w:lang w:val="de-CH" w:eastAsia="de-CH"/>
    </w:rPr>
  </w:style>
  <w:style w:type="paragraph" w:customStyle="1" w:styleId="xl65">
    <w:name w:val="xl65"/>
    <w:basedOn w:val="Normal"/>
    <w:rsid w:val="008E4E9F"/>
    <w:pPr>
      <w:shd w:val="clear" w:color="000000" w:fill="FFFF00"/>
      <w:spacing w:before="100" w:beforeAutospacing="1" w:after="100" w:afterAutospacing="1"/>
    </w:pPr>
    <w:rPr>
      <w:rFonts w:eastAsia="Times New Roman"/>
      <w:lang w:val="de-CH" w:eastAsia="de-CH"/>
    </w:rPr>
  </w:style>
  <w:style w:type="table" w:styleId="Grilledetableauclaire">
    <w:name w:val="Grid Table Light"/>
    <w:basedOn w:val="TableauNormal"/>
    <w:uiPriority w:val="40"/>
    <w:rsid w:val="008E4E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15">
    <w:name w:val="Pa15"/>
    <w:basedOn w:val="Normal"/>
    <w:next w:val="Normal"/>
    <w:uiPriority w:val="99"/>
    <w:rsid w:val="00E809A2"/>
    <w:pPr>
      <w:autoSpaceDE w:val="0"/>
      <w:autoSpaceDN w:val="0"/>
      <w:adjustRightInd w:val="0"/>
      <w:spacing w:line="181" w:lineRule="atLeast"/>
    </w:pPr>
    <w:rPr>
      <w:rFonts w:ascii="Univers LT Std 45 Light" w:hAnsi="Univers LT Std 45 Light" w:cstheme="minorBidi"/>
      <w:lang w:val="de-CH"/>
    </w:rPr>
  </w:style>
  <w:style w:type="character" w:customStyle="1" w:styleId="A10">
    <w:name w:val="A10"/>
    <w:uiPriority w:val="99"/>
    <w:rsid w:val="00E809A2"/>
    <w:rPr>
      <w:rFonts w:cs="Univers LT Std 45 Light"/>
      <w:color w:val="000000"/>
      <w:sz w:val="18"/>
      <w:szCs w:val="18"/>
      <w:u w:val="single"/>
    </w:rPr>
  </w:style>
  <w:style w:type="character" w:customStyle="1" w:styleId="Titre3Car">
    <w:name w:val="Titre 3 Car"/>
    <w:basedOn w:val="Policepardfaut"/>
    <w:link w:val="Titre3"/>
    <w:uiPriority w:val="9"/>
    <w:semiHidden/>
    <w:rsid w:val="00681FA4"/>
    <w:rPr>
      <w:rFonts w:asciiTheme="majorHAnsi" w:eastAsiaTheme="majorEastAsia" w:hAnsiTheme="majorHAnsi" w:cstheme="majorBidi"/>
      <w:color w:val="1F3763" w:themeColor="accent1" w:themeShade="7F"/>
    </w:rPr>
  </w:style>
  <w:style w:type="character" w:customStyle="1" w:styleId="UnresolvedMention1">
    <w:name w:val="Unresolved Mention1"/>
    <w:basedOn w:val="Policepardfaut"/>
    <w:uiPriority w:val="99"/>
    <w:semiHidden/>
    <w:unhideWhenUsed/>
    <w:rsid w:val="00D7576A"/>
    <w:rPr>
      <w:color w:val="605E5C"/>
      <w:shd w:val="clear" w:color="auto" w:fill="E1DFDD"/>
    </w:rPr>
  </w:style>
  <w:style w:type="table" w:customStyle="1" w:styleId="Tabellenraster1">
    <w:name w:val="Tabellenraster1"/>
    <w:basedOn w:val="TableauNormal"/>
    <w:next w:val="Grilledutableau"/>
    <w:uiPriority w:val="39"/>
    <w:rsid w:val="00DB1E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26">
      <w:bodyDiv w:val="1"/>
      <w:marLeft w:val="0"/>
      <w:marRight w:val="0"/>
      <w:marTop w:val="0"/>
      <w:marBottom w:val="0"/>
      <w:divBdr>
        <w:top w:val="none" w:sz="0" w:space="0" w:color="auto"/>
        <w:left w:val="none" w:sz="0" w:space="0" w:color="auto"/>
        <w:bottom w:val="none" w:sz="0" w:space="0" w:color="auto"/>
        <w:right w:val="none" w:sz="0" w:space="0" w:color="auto"/>
      </w:divBdr>
    </w:div>
    <w:div w:id="9070178">
      <w:bodyDiv w:val="1"/>
      <w:marLeft w:val="0"/>
      <w:marRight w:val="0"/>
      <w:marTop w:val="0"/>
      <w:marBottom w:val="0"/>
      <w:divBdr>
        <w:top w:val="none" w:sz="0" w:space="0" w:color="auto"/>
        <w:left w:val="none" w:sz="0" w:space="0" w:color="auto"/>
        <w:bottom w:val="none" w:sz="0" w:space="0" w:color="auto"/>
        <w:right w:val="none" w:sz="0" w:space="0" w:color="auto"/>
      </w:divBdr>
    </w:div>
    <w:div w:id="62457981">
      <w:bodyDiv w:val="1"/>
      <w:marLeft w:val="0"/>
      <w:marRight w:val="0"/>
      <w:marTop w:val="0"/>
      <w:marBottom w:val="0"/>
      <w:divBdr>
        <w:top w:val="none" w:sz="0" w:space="0" w:color="auto"/>
        <w:left w:val="none" w:sz="0" w:space="0" w:color="auto"/>
        <w:bottom w:val="none" w:sz="0" w:space="0" w:color="auto"/>
        <w:right w:val="none" w:sz="0" w:space="0" w:color="auto"/>
      </w:divBdr>
    </w:div>
    <w:div w:id="91049222">
      <w:bodyDiv w:val="1"/>
      <w:marLeft w:val="0"/>
      <w:marRight w:val="0"/>
      <w:marTop w:val="0"/>
      <w:marBottom w:val="0"/>
      <w:divBdr>
        <w:top w:val="none" w:sz="0" w:space="0" w:color="auto"/>
        <w:left w:val="none" w:sz="0" w:space="0" w:color="auto"/>
        <w:bottom w:val="none" w:sz="0" w:space="0" w:color="auto"/>
        <w:right w:val="none" w:sz="0" w:space="0" w:color="auto"/>
      </w:divBdr>
    </w:div>
    <w:div w:id="106825321">
      <w:bodyDiv w:val="1"/>
      <w:marLeft w:val="0"/>
      <w:marRight w:val="0"/>
      <w:marTop w:val="0"/>
      <w:marBottom w:val="0"/>
      <w:divBdr>
        <w:top w:val="none" w:sz="0" w:space="0" w:color="auto"/>
        <w:left w:val="none" w:sz="0" w:space="0" w:color="auto"/>
        <w:bottom w:val="none" w:sz="0" w:space="0" w:color="auto"/>
        <w:right w:val="none" w:sz="0" w:space="0" w:color="auto"/>
      </w:divBdr>
    </w:div>
    <w:div w:id="123692967">
      <w:bodyDiv w:val="1"/>
      <w:marLeft w:val="0"/>
      <w:marRight w:val="0"/>
      <w:marTop w:val="0"/>
      <w:marBottom w:val="0"/>
      <w:divBdr>
        <w:top w:val="none" w:sz="0" w:space="0" w:color="auto"/>
        <w:left w:val="none" w:sz="0" w:space="0" w:color="auto"/>
        <w:bottom w:val="none" w:sz="0" w:space="0" w:color="auto"/>
        <w:right w:val="none" w:sz="0" w:space="0" w:color="auto"/>
      </w:divBdr>
    </w:div>
    <w:div w:id="130289125">
      <w:bodyDiv w:val="1"/>
      <w:marLeft w:val="0"/>
      <w:marRight w:val="0"/>
      <w:marTop w:val="0"/>
      <w:marBottom w:val="0"/>
      <w:divBdr>
        <w:top w:val="none" w:sz="0" w:space="0" w:color="auto"/>
        <w:left w:val="none" w:sz="0" w:space="0" w:color="auto"/>
        <w:bottom w:val="none" w:sz="0" w:space="0" w:color="auto"/>
        <w:right w:val="none" w:sz="0" w:space="0" w:color="auto"/>
      </w:divBdr>
    </w:div>
    <w:div w:id="141233896">
      <w:bodyDiv w:val="1"/>
      <w:marLeft w:val="0"/>
      <w:marRight w:val="0"/>
      <w:marTop w:val="0"/>
      <w:marBottom w:val="0"/>
      <w:divBdr>
        <w:top w:val="none" w:sz="0" w:space="0" w:color="auto"/>
        <w:left w:val="none" w:sz="0" w:space="0" w:color="auto"/>
        <w:bottom w:val="none" w:sz="0" w:space="0" w:color="auto"/>
        <w:right w:val="none" w:sz="0" w:space="0" w:color="auto"/>
      </w:divBdr>
    </w:div>
    <w:div w:id="146014812">
      <w:bodyDiv w:val="1"/>
      <w:marLeft w:val="0"/>
      <w:marRight w:val="0"/>
      <w:marTop w:val="0"/>
      <w:marBottom w:val="0"/>
      <w:divBdr>
        <w:top w:val="none" w:sz="0" w:space="0" w:color="auto"/>
        <w:left w:val="none" w:sz="0" w:space="0" w:color="auto"/>
        <w:bottom w:val="none" w:sz="0" w:space="0" w:color="auto"/>
        <w:right w:val="none" w:sz="0" w:space="0" w:color="auto"/>
      </w:divBdr>
    </w:div>
    <w:div w:id="185408146">
      <w:bodyDiv w:val="1"/>
      <w:marLeft w:val="0"/>
      <w:marRight w:val="0"/>
      <w:marTop w:val="0"/>
      <w:marBottom w:val="0"/>
      <w:divBdr>
        <w:top w:val="none" w:sz="0" w:space="0" w:color="auto"/>
        <w:left w:val="none" w:sz="0" w:space="0" w:color="auto"/>
        <w:bottom w:val="none" w:sz="0" w:space="0" w:color="auto"/>
        <w:right w:val="none" w:sz="0" w:space="0" w:color="auto"/>
      </w:divBdr>
    </w:div>
    <w:div w:id="200555011">
      <w:bodyDiv w:val="1"/>
      <w:marLeft w:val="0"/>
      <w:marRight w:val="0"/>
      <w:marTop w:val="0"/>
      <w:marBottom w:val="0"/>
      <w:divBdr>
        <w:top w:val="none" w:sz="0" w:space="0" w:color="auto"/>
        <w:left w:val="none" w:sz="0" w:space="0" w:color="auto"/>
        <w:bottom w:val="none" w:sz="0" w:space="0" w:color="auto"/>
        <w:right w:val="none" w:sz="0" w:space="0" w:color="auto"/>
      </w:divBdr>
    </w:div>
    <w:div w:id="204297362">
      <w:bodyDiv w:val="1"/>
      <w:marLeft w:val="0"/>
      <w:marRight w:val="0"/>
      <w:marTop w:val="0"/>
      <w:marBottom w:val="0"/>
      <w:divBdr>
        <w:top w:val="none" w:sz="0" w:space="0" w:color="auto"/>
        <w:left w:val="none" w:sz="0" w:space="0" w:color="auto"/>
        <w:bottom w:val="none" w:sz="0" w:space="0" w:color="auto"/>
        <w:right w:val="none" w:sz="0" w:space="0" w:color="auto"/>
      </w:divBdr>
    </w:div>
    <w:div w:id="239291967">
      <w:bodyDiv w:val="1"/>
      <w:marLeft w:val="0"/>
      <w:marRight w:val="0"/>
      <w:marTop w:val="0"/>
      <w:marBottom w:val="0"/>
      <w:divBdr>
        <w:top w:val="none" w:sz="0" w:space="0" w:color="auto"/>
        <w:left w:val="none" w:sz="0" w:space="0" w:color="auto"/>
        <w:bottom w:val="none" w:sz="0" w:space="0" w:color="auto"/>
        <w:right w:val="none" w:sz="0" w:space="0" w:color="auto"/>
      </w:divBdr>
    </w:div>
    <w:div w:id="268778254">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378747160">
      <w:bodyDiv w:val="1"/>
      <w:marLeft w:val="0"/>
      <w:marRight w:val="0"/>
      <w:marTop w:val="0"/>
      <w:marBottom w:val="0"/>
      <w:divBdr>
        <w:top w:val="none" w:sz="0" w:space="0" w:color="auto"/>
        <w:left w:val="none" w:sz="0" w:space="0" w:color="auto"/>
        <w:bottom w:val="none" w:sz="0" w:space="0" w:color="auto"/>
        <w:right w:val="none" w:sz="0" w:space="0" w:color="auto"/>
      </w:divBdr>
    </w:div>
    <w:div w:id="393894365">
      <w:bodyDiv w:val="1"/>
      <w:marLeft w:val="0"/>
      <w:marRight w:val="0"/>
      <w:marTop w:val="0"/>
      <w:marBottom w:val="0"/>
      <w:divBdr>
        <w:top w:val="none" w:sz="0" w:space="0" w:color="auto"/>
        <w:left w:val="none" w:sz="0" w:space="0" w:color="auto"/>
        <w:bottom w:val="none" w:sz="0" w:space="0" w:color="auto"/>
        <w:right w:val="none" w:sz="0" w:space="0" w:color="auto"/>
      </w:divBdr>
      <w:divsChild>
        <w:div w:id="1476491306">
          <w:marLeft w:val="360"/>
          <w:marRight w:val="0"/>
          <w:marTop w:val="200"/>
          <w:marBottom w:val="0"/>
          <w:divBdr>
            <w:top w:val="none" w:sz="0" w:space="0" w:color="auto"/>
            <w:left w:val="none" w:sz="0" w:space="0" w:color="auto"/>
            <w:bottom w:val="none" w:sz="0" w:space="0" w:color="auto"/>
            <w:right w:val="none" w:sz="0" w:space="0" w:color="auto"/>
          </w:divBdr>
        </w:div>
      </w:divsChild>
    </w:div>
    <w:div w:id="402028310">
      <w:bodyDiv w:val="1"/>
      <w:marLeft w:val="0"/>
      <w:marRight w:val="0"/>
      <w:marTop w:val="0"/>
      <w:marBottom w:val="0"/>
      <w:divBdr>
        <w:top w:val="none" w:sz="0" w:space="0" w:color="auto"/>
        <w:left w:val="none" w:sz="0" w:space="0" w:color="auto"/>
        <w:bottom w:val="none" w:sz="0" w:space="0" w:color="auto"/>
        <w:right w:val="none" w:sz="0" w:space="0" w:color="auto"/>
      </w:divBdr>
    </w:div>
    <w:div w:id="467862133">
      <w:bodyDiv w:val="1"/>
      <w:marLeft w:val="0"/>
      <w:marRight w:val="0"/>
      <w:marTop w:val="0"/>
      <w:marBottom w:val="0"/>
      <w:divBdr>
        <w:top w:val="none" w:sz="0" w:space="0" w:color="auto"/>
        <w:left w:val="none" w:sz="0" w:space="0" w:color="auto"/>
        <w:bottom w:val="none" w:sz="0" w:space="0" w:color="auto"/>
        <w:right w:val="none" w:sz="0" w:space="0" w:color="auto"/>
      </w:divBdr>
    </w:div>
    <w:div w:id="529228284">
      <w:bodyDiv w:val="1"/>
      <w:marLeft w:val="0"/>
      <w:marRight w:val="0"/>
      <w:marTop w:val="0"/>
      <w:marBottom w:val="0"/>
      <w:divBdr>
        <w:top w:val="none" w:sz="0" w:space="0" w:color="auto"/>
        <w:left w:val="none" w:sz="0" w:space="0" w:color="auto"/>
        <w:bottom w:val="none" w:sz="0" w:space="0" w:color="auto"/>
        <w:right w:val="none" w:sz="0" w:space="0" w:color="auto"/>
      </w:divBdr>
    </w:div>
    <w:div w:id="541678101">
      <w:bodyDiv w:val="1"/>
      <w:marLeft w:val="0"/>
      <w:marRight w:val="0"/>
      <w:marTop w:val="0"/>
      <w:marBottom w:val="0"/>
      <w:divBdr>
        <w:top w:val="none" w:sz="0" w:space="0" w:color="auto"/>
        <w:left w:val="none" w:sz="0" w:space="0" w:color="auto"/>
        <w:bottom w:val="none" w:sz="0" w:space="0" w:color="auto"/>
        <w:right w:val="none" w:sz="0" w:space="0" w:color="auto"/>
      </w:divBdr>
    </w:div>
    <w:div w:id="557671392">
      <w:bodyDiv w:val="1"/>
      <w:marLeft w:val="0"/>
      <w:marRight w:val="0"/>
      <w:marTop w:val="0"/>
      <w:marBottom w:val="0"/>
      <w:divBdr>
        <w:top w:val="none" w:sz="0" w:space="0" w:color="auto"/>
        <w:left w:val="none" w:sz="0" w:space="0" w:color="auto"/>
        <w:bottom w:val="none" w:sz="0" w:space="0" w:color="auto"/>
        <w:right w:val="none" w:sz="0" w:space="0" w:color="auto"/>
      </w:divBdr>
    </w:div>
    <w:div w:id="563493367">
      <w:bodyDiv w:val="1"/>
      <w:marLeft w:val="0"/>
      <w:marRight w:val="0"/>
      <w:marTop w:val="0"/>
      <w:marBottom w:val="0"/>
      <w:divBdr>
        <w:top w:val="none" w:sz="0" w:space="0" w:color="auto"/>
        <w:left w:val="none" w:sz="0" w:space="0" w:color="auto"/>
        <w:bottom w:val="none" w:sz="0" w:space="0" w:color="auto"/>
        <w:right w:val="none" w:sz="0" w:space="0" w:color="auto"/>
      </w:divBdr>
    </w:div>
    <w:div w:id="574780808">
      <w:bodyDiv w:val="1"/>
      <w:marLeft w:val="0"/>
      <w:marRight w:val="0"/>
      <w:marTop w:val="0"/>
      <w:marBottom w:val="0"/>
      <w:divBdr>
        <w:top w:val="none" w:sz="0" w:space="0" w:color="auto"/>
        <w:left w:val="none" w:sz="0" w:space="0" w:color="auto"/>
        <w:bottom w:val="none" w:sz="0" w:space="0" w:color="auto"/>
        <w:right w:val="none" w:sz="0" w:space="0" w:color="auto"/>
      </w:divBdr>
    </w:div>
    <w:div w:id="594485720">
      <w:bodyDiv w:val="1"/>
      <w:marLeft w:val="0"/>
      <w:marRight w:val="0"/>
      <w:marTop w:val="0"/>
      <w:marBottom w:val="0"/>
      <w:divBdr>
        <w:top w:val="none" w:sz="0" w:space="0" w:color="auto"/>
        <w:left w:val="none" w:sz="0" w:space="0" w:color="auto"/>
        <w:bottom w:val="none" w:sz="0" w:space="0" w:color="auto"/>
        <w:right w:val="none" w:sz="0" w:space="0" w:color="auto"/>
      </w:divBdr>
    </w:div>
    <w:div w:id="594633664">
      <w:bodyDiv w:val="1"/>
      <w:marLeft w:val="0"/>
      <w:marRight w:val="0"/>
      <w:marTop w:val="0"/>
      <w:marBottom w:val="0"/>
      <w:divBdr>
        <w:top w:val="none" w:sz="0" w:space="0" w:color="auto"/>
        <w:left w:val="none" w:sz="0" w:space="0" w:color="auto"/>
        <w:bottom w:val="none" w:sz="0" w:space="0" w:color="auto"/>
        <w:right w:val="none" w:sz="0" w:space="0" w:color="auto"/>
      </w:divBdr>
    </w:div>
    <w:div w:id="595361382">
      <w:bodyDiv w:val="1"/>
      <w:marLeft w:val="0"/>
      <w:marRight w:val="0"/>
      <w:marTop w:val="0"/>
      <w:marBottom w:val="0"/>
      <w:divBdr>
        <w:top w:val="none" w:sz="0" w:space="0" w:color="auto"/>
        <w:left w:val="none" w:sz="0" w:space="0" w:color="auto"/>
        <w:bottom w:val="none" w:sz="0" w:space="0" w:color="auto"/>
        <w:right w:val="none" w:sz="0" w:space="0" w:color="auto"/>
      </w:divBdr>
    </w:div>
    <w:div w:id="618219383">
      <w:bodyDiv w:val="1"/>
      <w:marLeft w:val="0"/>
      <w:marRight w:val="0"/>
      <w:marTop w:val="0"/>
      <w:marBottom w:val="0"/>
      <w:divBdr>
        <w:top w:val="none" w:sz="0" w:space="0" w:color="auto"/>
        <w:left w:val="none" w:sz="0" w:space="0" w:color="auto"/>
        <w:bottom w:val="none" w:sz="0" w:space="0" w:color="auto"/>
        <w:right w:val="none" w:sz="0" w:space="0" w:color="auto"/>
      </w:divBdr>
    </w:div>
    <w:div w:id="743375614">
      <w:bodyDiv w:val="1"/>
      <w:marLeft w:val="0"/>
      <w:marRight w:val="0"/>
      <w:marTop w:val="0"/>
      <w:marBottom w:val="0"/>
      <w:divBdr>
        <w:top w:val="none" w:sz="0" w:space="0" w:color="auto"/>
        <w:left w:val="none" w:sz="0" w:space="0" w:color="auto"/>
        <w:bottom w:val="none" w:sz="0" w:space="0" w:color="auto"/>
        <w:right w:val="none" w:sz="0" w:space="0" w:color="auto"/>
      </w:divBdr>
    </w:div>
    <w:div w:id="744493208">
      <w:bodyDiv w:val="1"/>
      <w:marLeft w:val="0"/>
      <w:marRight w:val="0"/>
      <w:marTop w:val="0"/>
      <w:marBottom w:val="0"/>
      <w:divBdr>
        <w:top w:val="none" w:sz="0" w:space="0" w:color="auto"/>
        <w:left w:val="none" w:sz="0" w:space="0" w:color="auto"/>
        <w:bottom w:val="none" w:sz="0" w:space="0" w:color="auto"/>
        <w:right w:val="none" w:sz="0" w:space="0" w:color="auto"/>
      </w:divBdr>
    </w:div>
    <w:div w:id="770710541">
      <w:bodyDiv w:val="1"/>
      <w:marLeft w:val="0"/>
      <w:marRight w:val="0"/>
      <w:marTop w:val="0"/>
      <w:marBottom w:val="0"/>
      <w:divBdr>
        <w:top w:val="none" w:sz="0" w:space="0" w:color="auto"/>
        <w:left w:val="none" w:sz="0" w:space="0" w:color="auto"/>
        <w:bottom w:val="none" w:sz="0" w:space="0" w:color="auto"/>
        <w:right w:val="none" w:sz="0" w:space="0" w:color="auto"/>
      </w:divBdr>
    </w:div>
    <w:div w:id="816721253">
      <w:bodyDiv w:val="1"/>
      <w:marLeft w:val="0"/>
      <w:marRight w:val="0"/>
      <w:marTop w:val="0"/>
      <w:marBottom w:val="0"/>
      <w:divBdr>
        <w:top w:val="none" w:sz="0" w:space="0" w:color="auto"/>
        <w:left w:val="none" w:sz="0" w:space="0" w:color="auto"/>
        <w:bottom w:val="none" w:sz="0" w:space="0" w:color="auto"/>
        <w:right w:val="none" w:sz="0" w:space="0" w:color="auto"/>
      </w:divBdr>
    </w:div>
    <w:div w:id="824468276">
      <w:bodyDiv w:val="1"/>
      <w:marLeft w:val="0"/>
      <w:marRight w:val="0"/>
      <w:marTop w:val="0"/>
      <w:marBottom w:val="0"/>
      <w:divBdr>
        <w:top w:val="none" w:sz="0" w:space="0" w:color="auto"/>
        <w:left w:val="none" w:sz="0" w:space="0" w:color="auto"/>
        <w:bottom w:val="none" w:sz="0" w:space="0" w:color="auto"/>
        <w:right w:val="none" w:sz="0" w:space="0" w:color="auto"/>
      </w:divBdr>
    </w:div>
    <w:div w:id="858205516">
      <w:bodyDiv w:val="1"/>
      <w:marLeft w:val="0"/>
      <w:marRight w:val="0"/>
      <w:marTop w:val="0"/>
      <w:marBottom w:val="0"/>
      <w:divBdr>
        <w:top w:val="none" w:sz="0" w:space="0" w:color="auto"/>
        <w:left w:val="none" w:sz="0" w:space="0" w:color="auto"/>
        <w:bottom w:val="none" w:sz="0" w:space="0" w:color="auto"/>
        <w:right w:val="none" w:sz="0" w:space="0" w:color="auto"/>
      </w:divBdr>
    </w:div>
    <w:div w:id="910576730">
      <w:bodyDiv w:val="1"/>
      <w:marLeft w:val="0"/>
      <w:marRight w:val="0"/>
      <w:marTop w:val="0"/>
      <w:marBottom w:val="0"/>
      <w:divBdr>
        <w:top w:val="none" w:sz="0" w:space="0" w:color="auto"/>
        <w:left w:val="none" w:sz="0" w:space="0" w:color="auto"/>
        <w:bottom w:val="none" w:sz="0" w:space="0" w:color="auto"/>
        <w:right w:val="none" w:sz="0" w:space="0" w:color="auto"/>
      </w:divBdr>
    </w:div>
    <w:div w:id="925723496">
      <w:bodyDiv w:val="1"/>
      <w:marLeft w:val="0"/>
      <w:marRight w:val="0"/>
      <w:marTop w:val="0"/>
      <w:marBottom w:val="0"/>
      <w:divBdr>
        <w:top w:val="none" w:sz="0" w:space="0" w:color="auto"/>
        <w:left w:val="none" w:sz="0" w:space="0" w:color="auto"/>
        <w:bottom w:val="none" w:sz="0" w:space="0" w:color="auto"/>
        <w:right w:val="none" w:sz="0" w:space="0" w:color="auto"/>
      </w:divBdr>
    </w:div>
    <w:div w:id="962541234">
      <w:bodyDiv w:val="1"/>
      <w:marLeft w:val="0"/>
      <w:marRight w:val="0"/>
      <w:marTop w:val="0"/>
      <w:marBottom w:val="0"/>
      <w:divBdr>
        <w:top w:val="none" w:sz="0" w:space="0" w:color="auto"/>
        <w:left w:val="none" w:sz="0" w:space="0" w:color="auto"/>
        <w:bottom w:val="none" w:sz="0" w:space="0" w:color="auto"/>
        <w:right w:val="none" w:sz="0" w:space="0" w:color="auto"/>
      </w:divBdr>
    </w:div>
    <w:div w:id="983200943">
      <w:bodyDiv w:val="1"/>
      <w:marLeft w:val="0"/>
      <w:marRight w:val="0"/>
      <w:marTop w:val="0"/>
      <w:marBottom w:val="0"/>
      <w:divBdr>
        <w:top w:val="none" w:sz="0" w:space="0" w:color="auto"/>
        <w:left w:val="none" w:sz="0" w:space="0" w:color="auto"/>
        <w:bottom w:val="none" w:sz="0" w:space="0" w:color="auto"/>
        <w:right w:val="none" w:sz="0" w:space="0" w:color="auto"/>
      </w:divBdr>
    </w:div>
    <w:div w:id="1007445344">
      <w:bodyDiv w:val="1"/>
      <w:marLeft w:val="0"/>
      <w:marRight w:val="0"/>
      <w:marTop w:val="0"/>
      <w:marBottom w:val="0"/>
      <w:divBdr>
        <w:top w:val="none" w:sz="0" w:space="0" w:color="auto"/>
        <w:left w:val="none" w:sz="0" w:space="0" w:color="auto"/>
        <w:bottom w:val="none" w:sz="0" w:space="0" w:color="auto"/>
        <w:right w:val="none" w:sz="0" w:space="0" w:color="auto"/>
      </w:divBdr>
    </w:div>
    <w:div w:id="1037049065">
      <w:bodyDiv w:val="1"/>
      <w:marLeft w:val="0"/>
      <w:marRight w:val="0"/>
      <w:marTop w:val="0"/>
      <w:marBottom w:val="0"/>
      <w:divBdr>
        <w:top w:val="none" w:sz="0" w:space="0" w:color="auto"/>
        <w:left w:val="none" w:sz="0" w:space="0" w:color="auto"/>
        <w:bottom w:val="none" w:sz="0" w:space="0" w:color="auto"/>
        <w:right w:val="none" w:sz="0" w:space="0" w:color="auto"/>
      </w:divBdr>
    </w:div>
    <w:div w:id="1139882840">
      <w:bodyDiv w:val="1"/>
      <w:marLeft w:val="0"/>
      <w:marRight w:val="0"/>
      <w:marTop w:val="0"/>
      <w:marBottom w:val="0"/>
      <w:divBdr>
        <w:top w:val="none" w:sz="0" w:space="0" w:color="auto"/>
        <w:left w:val="none" w:sz="0" w:space="0" w:color="auto"/>
        <w:bottom w:val="none" w:sz="0" w:space="0" w:color="auto"/>
        <w:right w:val="none" w:sz="0" w:space="0" w:color="auto"/>
      </w:divBdr>
    </w:div>
    <w:div w:id="1152916052">
      <w:bodyDiv w:val="1"/>
      <w:marLeft w:val="0"/>
      <w:marRight w:val="0"/>
      <w:marTop w:val="0"/>
      <w:marBottom w:val="0"/>
      <w:divBdr>
        <w:top w:val="none" w:sz="0" w:space="0" w:color="auto"/>
        <w:left w:val="none" w:sz="0" w:space="0" w:color="auto"/>
        <w:bottom w:val="none" w:sz="0" w:space="0" w:color="auto"/>
        <w:right w:val="none" w:sz="0" w:space="0" w:color="auto"/>
      </w:divBdr>
    </w:div>
    <w:div w:id="1158036839">
      <w:bodyDiv w:val="1"/>
      <w:marLeft w:val="0"/>
      <w:marRight w:val="0"/>
      <w:marTop w:val="0"/>
      <w:marBottom w:val="0"/>
      <w:divBdr>
        <w:top w:val="none" w:sz="0" w:space="0" w:color="auto"/>
        <w:left w:val="none" w:sz="0" w:space="0" w:color="auto"/>
        <w:bottom w:val="none" w:sz="0" w:space="0" w:color="auto"/>
        <w:right w:val="none" w:sz="0" w:space="0" w:color="auto"/>
      </w:divBdr>
    </w:div>
    <w:div w:id="1195579128">
      <w:bodyDiv w:val="1"/>
      <w:marLeft w:val="0"/>
      <w:marRight w:val="0"/>
      <w:marTop w:val="0"/>
      <w:marBottom w:val="0"/>
      <w:divBdr>
        <w:top w:val="none" w:sz="0" w:space="0" w:color="auto"/>
        <w:left w:val="none" w:sz="0" w:space="0" w:color="auto"/>
        <w:bottom w:val="none" w:sz="0" w:space="0" w:color="auto"/>
        <w:right w:val="none" w:sz="0" w:space="0" w:color="auto"/>
      </w:divBdr>
    </w:div>
    <w:div w:id="1198079880">
      <w:bodyDiv w:val="1"/>
      <w:marLeft w:val="0"/>
      <w:marRight w:val="0"/>
      <w:marTop w:val="0"/>
      <w:marBottom w:val="0"/>
      <w:divBdr>
        <w:top w:val="none" w:sz="0" w:space="0" w:color="auto"/>
        <w:left w:val="none" w:sz="0" w:space="0" w:color="auto"/>
        <w:bottom w:val="none" w:sz="0" w:space="0" w:color="auto"/>
        <w:right w:val="none" w:sz="0" w:space="0" w:color="auto"/>
      </w:divBdr>
    </w:div>
    <w:div w:id="1269193329">
      <w:bodyDiv w:val="1"/>
      <w:marLeft w:val="0"/>
      <w:marRight w:val="0"/>
      <w:marTop w:val="0"/>
      <w:marBottom w:val="0"/>
      <w:divBdr>
        <w:top w:val="none" w:sz="0" w:space="0" w:color="auto"/>
        <w:left w:val="none" w:sz="0" w:space="0" w:color="auto"/>
        <w:bottom w:val="none" w:sz="0" w:space="0" w:color="auto"/>
        <w:right w:val="none" w:sz="0" w:space="0" w:color="auto"/>
      </w:divBdr>
    </w:div>
    <w:div w:id="1307857592">
      <w:bodyDiv w:val="1"/>
      <w:marLeft w:val="0"/>
      <w:marRight w:val="0"/>
      <w:marTop w:val="0"/>
      <w:marBottom w:val="0"/>
      <w:divBdr>
        <w:top w:val="none" w:sz="0" w:space="0" w:color="auto"/>
        <w:left w:val="none" w:sz="0" w:space="0" w:color="auto"/>
        <w:bottom w:val="none" w:sz="0" w:space="0" w:color="auto"/>
        <w:right w:val="none" w:sz="0" w:space="0" w:color="auto"/>
      </w:divBdr>
    </w:div>
    <w:div w:id="1321616934">
      <w:bodyDiv w:val="1"/>
      <w:marLeft w:val="0"/>
      <w:marRight w:val="0"/>
      <w:marTop w:val="0"/>
      <w:marBottom w:val="0"/>
      <w:divBdr>
        <w:top w:val="none" w:sz="0" w:space="0" w:color="auto"/>
        <w:left w:val="none" w:sz="0" w:space="0" w:color="auto"/>
        <w:bottom w:val="none" w:sz="0" w:space="0" w:color="auto"/>
        <w:right w:val="none" w:sz="0" w:space="0" w:color="auto"/>
      </w:divBdr>
    </w:div>
    <w:div w:id="1387216868">
      <w:bodyDiv w:val="1"/>
      <w:marLeft w:val="0"/>
      <w:marRight w:val="0"/>
      <w:marTop w:val="0"/>
      <w:marBottom w:val="0"/>
      <w:divBdr>
        <w:top w:val="none" w:sz="0" w:space="0" w:color="auto"/>
        <w:left w:val="none" w:sz="0" w:space="0" w:color="auto"/>
        <w:bottom w:val="none" w:sz="0" w:space="0" w:color="auto"/>
        <w:right w:val="none" w:sz="0" w:space="0" w:color="auto"/>
      </w:divBdr>
    </w:div>
    <w:div w:id="1408528357">
      <w:bodyDiv w:val="1"/>
      <w:marLeft w:val="0"/>
      <w:marRight w:val="0"/>
      <w:marTop w:val="0"/>
      <w:marBottom w:val="0"/>
      <w:divBdr>
        <w:top w:val="none" w:sz="0" w:space="0" w:color="auto"/>
        <w:left w:val="none" w:sz="0" w:space="0" w:color="auto"/>
        <w:bottom w:val="none" w:sz="0" w:space="0" w:color="auto"/>
        <w:right w:val="none" w:sz="0" w:space="0" w:color="auto"/>
      </w:divBdr>
    </w:div>
    <w:div w:id="1420446473">
      <w:bodyDiv w:val="1"/>
      <w:marLeft w:val="0"/>
      <w:marRight w:val="0"/>
      <w:marTop w:val="0"/>
      <w:marBottom w:val="0"/>
      <w:divBdr>
        <w:top w:val="none" w:sz="0" w:space="0" w:color="auto"/>
        <w:left w:val="none" w:sz="0" w:space="0" w:color="auto"/>
        <w:bottom w:val="none" w:sz="0" w:space="0" w:color="auto"/>
        <w:right w:val="none" w:sz="0" w:space="0" w:color="auto"/>
      </w:divBdr>
    </w:div>
    <w:div w:id="1464156767">
      <w:bodyDiv w:val="1"/>
      <w:marLeft w:val="0"/>
      <w:marRight w:val="0"/>
      <w:marTop w:val="0"/>
      <w:marBottom w:val="0"/>
      <w:divBdr>
        <w:top w:val="none" w:sz="0" w:space="0" w:color="auto"/>
        <w:left w:val="none" w:sz="0" w:space="0" w:color="auto"/>
        <w:bottom w:val="none" w:sz="0" w:space="0" w:color="auto"/>
        <w:right w:val="none" w:sz="0" w:space="0" w:color="auto"/>
      </w:divBdr>
    </w:div>
    <w:div w:id="1492520201">
      <w:bodyDiv w:val="1"/>
      <w:marLeft w:val="0"/>
      <w:marRight w:val="0"/>
      <w:marTop w:val="0"/>
      <w:marBottom w:val="0"/>
      <w:divBdr>
        <w:top w:val="none" w:sz="0" w:space="0" w:color="auto"/>
        <w:left w:val="none" w:sz="0" w:space="0" w:color="auto"/>
        <w:bottom w:val="none" w:sz="0" w:space="0" w:color="auto"/>
        <w:right w:val="none" w:sz="0" w:space="0" w:color="auto"/>
      </w:divBdr>
    </w:div>
    <w:div w:id="1507086503">
      <w:bodyDiv w:val="1"/>
      <w:marLeft w:val="0"/>
      <w:marRight w:val="0"/>
      <w:marTop w:val="0"/>
      <w:marBottom w:val="0"/>
      <w:divBdr>
        <w:top w:val="none" w:sz="0" w:space="0" w:color="auto"/>
        <w:left w:val="none" w:sz="0" w:space="0" w:color="auto"/>
        <w:bottom w:val="none" w:sz="0" w:space="0" w:color="auto"/>
        <w:right w:val="none" w:sz="0" w:space="0" w:color="auto"/>
      </w:divBdr>
    </w:div>
    <w:div w:id="1515147197">
      <w:bodyDiv w:val="1"/>
      <w:marLeft w:val="0"/>
      <w:marRight w:val="0"/>
      <w:marTop w:val="0"/>
      <w:marBottom w:val="0"/>
      <w:divBdr>
        <w:top w:val="none" w:sz="0" w:space="0" w:color="auto"/>
        <w:left w:val="none" w:sz="0" w:space="0" w:color="auto"/>
        <w:bottom w:val="none" w:sz="0" w:space="0" w:color="auto"/>
        <w:right w:val="none" w:sz="0" w:space="0" w:color="auto"/>
      </w:divBdr>
    </w:div>
    <w:div w:id="1531264393">
      <w:bodyDiv w:val="1"/>
      <w:marLeft w:val="0"/>
      <w:marRight w:val="0"/>
      <w:marTop w:val="0"/>
      <w:marBottom w:val="0"/>
      <w:divBdr>
        <w:top w:val="none" w:sz="0" w:space="0" w:color="auto"/>
        <w:left w:val="none" w:sz="0" w:space="0" w:color="auto"/>
        <w:bottom w:val="none" w:sz="0" w:space="0" w:color="auto"/>
        <w:right w:val="none" w:sz="0" w:space="0" w:color="auto"/>
      </w:divBdr>
    </w:div>
    <w:div w:id="1559123478">
      <w:bodyDiv w:val="1"/>
      <w:marLeft w:val="0"/>
      <w:marRight w:val="0"/>
      <w:marTop w:val="0"/>
      <w:marBottom w:val="0"/>
      <w:divBdr>
        <w:top w:val="none" w:sz="0" w:space="0" w:color="auto"/>
        <w:left w:val="none" w:sz="0" w:space="0" w:color="auto"/>
        <w:bottom w:val="none" w:sz="0" w:space="0" w:color="auto"/>
        <w:right w:val="none" w:sz="0" w:space="0" w:color="auto"/>
      </w:divBdr>
    </w:div>
    <w:div w:id="1595436570">
      <w:bodyDiv w:val="1"/>
      <w:marLeft w:val="0"/>
      <w:marRight w:val="0"/>
      <w:marTop w:val="0"/>
      <w:marBottom w:val="0"/>
      <w:divBdr>
        <w:top w:val="none" w:sz="0" w:space="0" w:color="auto"/>
        <w:left w:val="none" w:sz="0" w:space="0" w:color="auto"/>
        <w:bottom w:val="none" w:sz="0" w:space="0" w:color="auto"/>
        <w:right w:val="none" w:sz="0" w:space="0" w:color="auto"/>
      </w:divBdr>
    </w:div>
    <w:div w:id="1616205979">
      <w:bodyDiv w:val="1"/>
      <w:marLeft w:val="0"/>
      <w:marRight w:val="0"/>
      <w:marTop w:val="0"/>
      <w:marBottom w:val="0"/>
      <w:divBdr>
        <w:top w:val="none" w:sz="0" w:space="0" w:color="auto"/>
        <w:left w:val="none" w:sz="0" w:space="0" w:color="auto"/>
        <w:bottom w:val="none" w:sz="0" w:space="0" w:color="auto"/>
        <w:right w:val="none" w:sz="0" w:space="0" w:color="auto"/>
      </w:divBdr>
    </w:div>
    <w:div w:id="1647321850">
      <w:bodyDiv w:val="1"/>
      <w:marLeft w:val="0"/>
      <w:marRight w:val="0"/>
      <w:marTop w:val="0"/>
      <w:marBottom w:val="0"/>
      <w:divBdr>
        <w:top w:val="none" w:sz="0" w:space="0" w:color="auto"/>
        <w:left w:val="none" w:sz="0" w:space="0" w:color="auto"/>
        <w:bottom w:val="none" w:sz="0" w:space="0" w:color="auto"/>
        <w:right w:val="none" w:sz="0" w:space="0" w:color="auto"/>
      </w:divBdr>
    </w:div>
    <w:div w:id="1663197824">
      <w:bodyDiv w:val="1"/>
      <w:marLeft w:val="0"/>
      <w:marRight w:val="0"/>
      <w:marTop w:val="0"/>
      <w:marBottom w:val="0"/>
      <w:divBdr>
        <w:top w:val="none" w:sz="0" w:space="0" w:color="auto"/>
        <w:left w:val="none" w:sz="0" w:space="0" w:color="auto"/>
        <w:bottom w:val="none" w:sz="0" w:space="0" w:color="auto"/>
        <w:right w:val="none" w:sz="0" w:space="0" w:color="auto"/>
      </w:divBdr>
    </w:div>
    <w:div w:id="1676959227">
      <w:bodyDiv w:val="1"/>
      <w:marLeft w:val="0"/>
      <w:marRight w:val="0"/>
      <w:marTop w:val="0"/>
      <w:marBottom w:val="0"/>
      <w:divBdr>
        <w:top w:val="none" w:sz="0" w:space="0" w:color="auto"/>
        <w:left w:val="none" w:sz="0" w:space="0" w:color="auto"/>
        <w:bottom w:val="none" w:sz="0" w:space="0" w:color="auto"/>
        <w:right w:val="none" w:sz="0" w:space="0" w:color="auto"/>
      </w:divBdr>
    </w:div>
    <w:div w:id="1687831535">
      <w:bodyDiv w:val="1"/>
      <w:marLeft w:val="0"/>
      <w:marRight w:val="0"/>
      <w:marTop w:val="0"/>
      <w:marBottom w:val="0"/>
      <w:divBdr>
        <w:top w:val="none" w:sz="0" w:space="0" w:color="auto"/>
        <w:left w:val="none" w:sz="0" w:space="0" w:color="auto"/>
        <w:bottom w:val="none" w:sz="0" w:space="0" w:color="auto"/>
        <w:right w:val="none" w:sz="0" w:space="0" w:color="auto"/>
      </w:divBdr>
    </w:div>
    <w:div w:id="1718506967">
      <w:bodyDiv w:val="1"/>
      <w:marLeft w:val="0"/>
      <w:marRight w:val="0"/>
      <w:marTop w:val="0"/>
      <w:marBottom w:val="0"/>
      <w:divBdr>
        <w:top w:val="none" w:sz="0" w:space="0" w:color="auto"/>
        <w:left w:val="none" w:sz="0" w:space="0" w:color="auto"/>
        <w:bottom w:val="none" w:sz="0" w:space="0" w:color="auto"/>
        <w:right w:val="none" w:sz="0" w:space="0" w:color="auto"/>
      </w:divBdr>
    </w:div>
    <w:div w:id="1730349566">
      <w:bodyDiv w:val="1"/>
      <w:marLeft w:val="0"/>
      <w:marRight w:val="0"/>
      <w:marTop w:val="0"/>
      <w:marBottom w:val="0"/>
      <w:divBdr>
        <w:top w:val="none" w:sz="0" w:space="0" w:color="auto"/>
        <w:left w:val="none" w:sz="0" w:space="0" w:color="auto"/>
        <w:bottom w:val="none" w:sz="0" w:space="0" w:color="auto"/>
        <w:right w:val="none" w:sz="0" w:space="0" w:color="auto"/>
      </w:divBdr>
    </w:div>
    <w:div w:id="1748266640">
      <w:bodyDiv w:val="1"/>
      <w:marLeft w:val="0"/>
      <w:marRight w:val="0"/>
      <w:marTop w:val="0"/>
      <w:marBottom w:val="0"/>
      <w:divBdr>
        <w:top w:val="none" w:sz="0" w:space="0" w:color="auto"/>
        <w:left w:val="none" w:sz="0" w:space="0" w:color="auto"/>
        <w:bottom w:val="none" w:sz="0" w:space="0" w:color="auto"/>
        <w:right w:val="none" w:sz="0" w:space="0" w:color="auto"/>
      </w:divBdr>
    </w:div>
    <w:div w:id="1754358326">
      <w:bodyDiv w:val="1"/>
      <w:marLeft w:val="0"/>
      <w:marRight w:val="0"/>
      <w:marTop w:val="0"/>
      <w:marBottom w:val="0"/>
      <w:divBdr>
        <w:top w:val="none" w:sz="0" w:space="0" w:color="auto"/>
        <w:left w:val="none" w:sz="0" w:space="0" w:color="auto"/>
        <w:bottom w:val="none" w:sz="0" w:space="0" w:color="auto"/>
        <w:right w:val="none" w:sz="0" w:space="0" w:color="auto"/>
      </w:divBdr>
    </w:div>
    <w:div w:id="1791123786">
      <w:bodyDiv w:val="1"/>
      <w:marLeft w:val="0"/>
      <w:marRight w:val="0"/>
      <w:marTop w:val="0"/>
      <w:marBottom w:val="0"/>
      <w:divBdr>
        <w:top w:val="none" w:sz="0" w:space="0" w:color="auto"/>
        <w:left w:val="none" w:sz="0" w:space="0" w:color="auto"/>
        <w:bottom w:val="none" w:sz="0" w:space="0" w:color="auto"/>
        <w:right w:val="none" w:sz="0" w:space="0" w:color="auto"/>
      </w:divBdr>
    </w:div>
    <w:div w:id="1847744826">
      <w:bodyDiv w:val="1"/>
      <w:marLeft w:val="0"/>
      <w:marRight w:val="0"/>
      <w:marTop w:val="0"/>
      <w:marBottom w:val="0"/>
      <w:divBdr>
        <w:top w:val="none" w:sz="0" w:space="0" w:color="auto"/>
        <w:left w:val="none" w:sz="0" w:space="0" w:color="auto"/>
        <w:bottom w:val="none" w:sz="0" w:space="0" w:color="auto"/>
        <w:right w:val="none" w:sz="0" w:space="0" w:color="auto"/>
      </w:divBdr>
    </w:div>
    <w:div w:id="1850481513">
      <w:bodyDiv w:val="1"/>
      <w:marLeft w:val="0"/>
      <w:marRight w:val="0"/>
      <w:marTop w:val="0"/>
      <w:marBottom w:val="0"/>
      <w:divBdr>
        <w:top w:val="none" w:sz="0" w:space="0" w:color="auto"/>
        <w:left w:val="none" w:sz="0" w:space="0" w:color="auto"/>
        <w:bottom w:val="none" w:sz="0" w:space="0" w:color="auto"/>
        <w:right w:val="none" w:sz="0" w:space="0" w:color="auto"/>
      </w:divBdr>
      <w:divsChild>
        <w:div w:id="1840542317">
          <w:marLeft w:val="0"/>
          <w:marRight w:val="0"/>
          <w:marTop w:val="0"/>
          <w:marBottom w:val="0"/>
          <w:divBdr>
            <w:top w:val="none" w:sz="0" w:space="0" w:color="auto"/>
            <w:left w:val="none" w:sz="0" w:space="0" w:color="auto"/>
            <w:bottom w:val="none" w:sz="0" w:space="0" w:color="auto"/>
            <w:right w:val="none" w:sz="0" w:space="0" w:color="auto"/>
          </w:divBdr>
        </w:div>
        <w:div w:id="944851319">
          <w:marLeft w:val="0"/>
          <w:marRight w:val="0"/>
          <w:marTop w:val="0"/>
          <w:marBottom w:val="0"/>
          <w:divBdr>
            <w:top w:val="none" w:sz="0" w:space="0" w:color="auto"/>
            <w:left w:val="none" w:sz="0" w:space="0" w:color="auto"/>
            <w:bottom w:val="none" w:sz="0" w:space="0" w:color="auto"/>
            <w:right w:val="none" w:sz="0" w:space="0" w:color="auto"/>
          </w:divBdr>
        </w:div>
      </w:divsChild>
    </w:div>
    <w:div w:id="1891578332">
      <w:bodyDiv w:val="1"/>
      <w:marLeft w:val="0"/>
      <w:marRight w:val="0"/>
      <w:marTop w:val="0"/>
      <w:marBottom w:val="0"/>
      <w:divBdr>
        <w:top w:val="none" w:sz="0" w:space="0" w:color="auto"/>
        <w:left w:val="none" w:sz="0" w:space="0" w:color="auto"/>
        <w:bottom w:val="none" w:sz="0" w:space="0" w:color="auto"/>
        <w:right w:val="none" w:sz="0" w:space="0" w:color="auto"/>
      </w:divBdr>
    </w:div>
    <w:div w:id="1929919938">
      <w:bodyDiv w:val="1"/>
      <w:marLeft w:val="0"/>
      <w:marRight w:val="0"/>
      <w:marTop w:val="0"/>
      <w:marBottom w:val="0"/>
      <w:divBdr>
        <w:top w:val="none" w:sz="0" w:space="0" w:color="auto"/>
        <w:left w:val="none" w:sz="0" w:space="0" w:color="auto"/>
        <w:bottom w:val="none" w:sz="0" w:space="0" w:color="auto"/>
        <w:right w:val="none" w:sz="0" w:space="0" w:color="auto"/>
      </w:divBdr>
    </w:div>
    <w:div w:id="1956936856">
      <w:bodyDiv w:val="1"/>
      <w:marLeft w:val="0"/>
      <w:marRight w:val="0"/>
      <w:marTop w:val="0"/>
      <w:marBottom w:val="0"/>
      <w:divBdr>
        <w:top w:val="none" w:sz="0" w:space="0" w:color="auto"/>
        <w:left w:val="none" w:sz="0" w:space="0" w:color="auto"/>
        <w:bottom w:val="none" w:sz="0" w:space="0" w:color="auto"/>
        <w:right w:val="none" w:sz="0" w:space="0" w:color="auto"/>
      </w:divBdr>
    </w:div>
    <w:div w:id="1961565675">
      <w:bodyDiv w:val="1"/>
      <w:marLeft w:val="0"/>
      <w:marRight w:val="0"/>
      <w:marTop w:val="0"/>
      <w:marBottom w:val="0"/>
      <w:divBdr>
        <w:top w:val="none" w:sz="0" w:space="0" w:color="auto"/>
        <w:left w:val="none" w:sz="0" w:space="0" w:color="auto"/>
        <w:bottom w:val="none" w:sz="0" w:space="0" w:color="auto"/>
        <w:right w:val="none" w:sz="0" w:space="0" w:color="auto"/>
      </w:divBdr>
    </w:div>
    <w:div w:id="1987008813">
      <w:bodyDiv w:val="1"/>
      <w:marLeft w:val="0"/>
      <w:marRight w:val="0"/>
      <w:marTop w:val="0"/>
      <w:marBottom w:val="0"/>
      <w:divBdr>
        <w:top w:val="none" w:sz="0" w:space="0" w:color="auto"/>
        <w:left w:val="none" w:sz="0" w:space="0" w:color="auto"/>
        <w:bottom w:val="none" w:sz="0" w:space="0" w:color="auto"/>
        <w:right w:val="none" w:sz="0" w:space="0" w:color="auto"/>
      </w:divBdr>
    </w:div>
    <w:div w:id="2074809211">
      <w:bodyDiv w:val="1"/>
      <w:marLeft w:val="0"/>
      <w:marRight w:val="0"/>
      <w:marTop w:val="0"/>
      <w:marBottom w:val="0"/>
      <w:divBdr>
        <w:top w:val="none" w:sz="0" w:space="0" w:color="auto"/>
        <w:left w:val="none" w:sz="0" w:space="0" w:color="auto"/>
        <w:bottom w:val="none" w:sz="0" w:space="0" w:color="auto"/>
        <w:right w:val="none" w:sz="0" w:space="0" w:color="auto"/>
      </w:divBdr>
    </w:div>
    <w:div w:id="2078820455">
      <w:bodyDiv w:val="1"/>
      <w:marLeft w:val="0"/>
      <w:marRight w:val="0"/>
      <w:marTop w:val="0"/>
      <w:marBottom w:val="0"/>
      <w:divBdr>
        <w:top w:val="none" w:sz="0" w:space="0" w:color="auto"/>
        <w:left w:val="none" w:sz="0" w:space="0" w:color="auto"/>
        <w:bottom w:val="none" w:sz="0" w:space="0" w:color="auto"/>
        <w:right w:val="none" w:sz="0" w:space="0" w:color="auto"/>
      </w:divBdr>
    </w:div>
    <w:div w:id="2090079361">
      <w:bodyDiv w:val="1"/>
      <w:marLeft w:val="0"/>
      <w:marRight w:val="0"/>
      <w:marTop w:val="0"/>
      <w:marBottom w:val="0"/>
      <w:divBdr>
        <w:top w:val="none" w:sz="0" w:space="0" w:color="auto"/>
        <w:left w:val="none" w:sz="0" w:space="0" w:color="auto"/>
        <w:bottom w:val="none" w:sz="0" w:space="0" w:color="auto"/>
        <w:right w:val="none" w:sz="0" w:space="0" w:color="auto"/>
      </w:divBdr>
    </w:div>
    <w:div w:id="2090733308">
      <w:bodyDiv w:val="1"/>
      <w:marLeft w:val="0"/>
      <w:marRight w:val="0"/>
      <w:marTop w:val="0"/>
      <w:marBottom w:val="0"/>
      <w:divBdr>
        <w:top w:val="none" w:sz="0" w:space="0" w:color="auto"/>
        <w:left w:val="none" w:sz="0" w:space="0" w:color="auto"/>
        <w:bottom w:val="none" w:sz="0" w:space="0" w:color="auto"/>
        <w:right w:val="none" w:sz="0" w:space="0" w:color="auto"/>
      </w:divBdr>
    </w:div>
    <w:div w:id="2092457892">
      <w:bodyDiv w:val="1"/>
      <w:marLeft w:val="0"/>
      <w:marRight w:val="0"/>
      <w:marTop w:val="0"/>
      <w:marBottom w:val="0"/>
      <w:divBdr>
        <w:top w:val="none" w:sz="0" w:space="0" w:color="auto"/>
        <w:left w:val="none" w:sz="0" w:space="0" w:color="auto"/>
        <w:bottom w:val="none" w:sz="0" w:space="0" w:color="auto"/>
        <w:right w:val="none" w:sz="0" w:space="0" w:color="auto"/>
      </w:divBdr>
    </w:div>
    <w:div w:id="214442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he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ierre-carl.michaud@he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483E15-D338-4D28-B8D0-145D277E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7846</Words>
  <Characters>43156</Characters>
  <Application>Microsoft Office Word</Application>
  <DocSecurity>0</DocSecurity>
  <Lines>359</Lines>
  <Paragraphs>101</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cote-sergent</dc:creator>
  <cp:keywords/>
  <dc:description/>
  <cp:lastModifiedBy>David Boisclair</cp:lastModifiedBy>
  <cp:revision>4</cp:revision>
  <dcterms:created xsi:type="dcterms:W3CDTF">2021-10-15T14:38:00Z</dcterms:created>
  <dcterms:modified xsi:type="dcterms:W3CDTF">2021-10-15T16:20:00Z</dcterms:modified>
</cp:coreProperties>
</file>